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0ED4" w14:textId="0A709BD3" w:rsidR="00CF2687" w:rsidRDefault="00117C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Plant species identity matters</w:t>
      </w:r>
      <w:r w:rsidR="006B1C5D">
        <w:rPr>
          <w:rFonts w:ascii="Times New Roman" w:hAnsi="Times New Roman" w:cs="Times New Roman"/>
          <w:sz w:val="24"/>
          <w:szCs w:val="24"/>
        </w:rPr>
        <w:t xml:space="preserve"> when comparing</w:t>
      </w:r>
      <w:r w:rsidR="002174D1">
        <w:rPr>
          <w:rFonts w:ascii="Times New Roman" w:hAnsi="Times New Roman" w:cs="Times New Roman"/>
          <w:sz w:val="24"/>
          <w:szCs w:val="24"/>
        </w:rPr>
        <w:t xml:space="preserve"> the</w:t>
      </w:r>
      <w:r w:rsidR="00F54B1D">
        <w:rPr>
          <w:rFonts w:ascii="Times New Roman" w:hAnsi="Times New Roman" w:cs="Times New Roman"/>
          <w:sz w:val="24"/>
          <w:szCs w:val="24"/>
        </w:rPr>
        <w:t xml:space="preserve"> trophic impacts</w:t>
      </w:r>
      <w:r w:rsidR="002174D1">
        <w:rPr>
          <w:rFonts w:ascii="Times New Roman" w:hAnsi="Times New Roman" w:cs="Times New Roman"/>
          <w:sz w:val="24"/>
          <w:szCs w:val="24"/>
        </w:rPr>
        <w:t xml:space="preserve"> of</w:t>
      </w:r>
      <w:r w:rsidR="006B1C5D">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insights from a</w:t>
      </w:r>
      <w:r w:rsidR="000D63CA">
        <w:rPr>
          <w:rFonts w:ascii="Times New Roman" w:hAnsi="Times New Roman" w:cs="Times New Roman"/>
          <w:sz w:val="24"/>
          <w:szCs w:val="24"/>
        </w:rPr>
        <w:t xml:space="preserve"> community-wide</w:t>
      </w:r>
      <w:r w:rsidR="002174D1">
        <w:rPr>
          <w:rFonts w:ascii="Times New Roman" w:hAnsi="Times New Roman" w:cs="Times New Roman"/>
          <w:sz w:val="24"/>
          <w:szCs w:val="24"/>
        </w:rPr>
        <w:t xml:space="preserve"> bird-exclusion experiment</w:t>
      </w:r>
    </w:p>
    <w:p w14:paraId="153744B2" w14:textId="77777777" w:rsidR="00D05B3D" w:rsidRDefault="00D05B3D" w:rsidP="00D05B3D">
      <w:pPr>
        <w:spacing w:after="0" w:line="480" w:lineRule="auto"/>
        <w:rPr>
          <w:rFonts w:ascii="Times New Roman" w:hAnsi="Times New Roman" w:cs="Times New Roman"/>
          <w:sz w:val="24"/>
          <w:szCs w:val="24"/>
        </w:rPr>
      </w:pPr>
    </w:p>
    <w:p w14:paraId="07969121" w14:textId="0DD0902A"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2 EcoData Technology LLC</w:t>
      </w:r>
    </w:p>
    <w:p w14:paraId="2E87ACE0" w14:textId="205D0D05"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4CABD23" w14:textId="77777777" w:rsidR="00D05B3D" w:rsidRDefault="00D05B3D" w:rsidP="00D05B3D">
      <w:pPr>
        <w:spacing w:after="0" w:line="480" w:lineRule="auto"/>
        <w:rPr>
          <w:rFonts w:ascii="Times New Roman" w:hAnsi="Times New Roman" w:cs="Times New Roman"/>
          <w:sz w:val="24"/>
          <w:szCs w:val="24"/>
        </w:rPr>
      </w:pPr>
    </w:p>
    <w:p w14:paraId="0AD3639A" w14:textId="0453254D" w:rsidR="009F317C"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26CC64B"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commentRangeStart w:id="0"/>
      <w:commentRangeStart w:id="1"/>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w:t>
      </w:r>
      <w:commentRangeEnd w:id="0"/>
      <w:r w:rsidR="00D05B3D">
        <w:rPr>
          <w:rStyle w:val="CommentReference"/>
        </w:rPr>
        <w:commentReference w:id="0"/>
      </w:r>
      <w:commentRangeEnd w:id="1"/>
      <w:r w:rsidR="009627D8">
        <w:rPr>
          <w:rStyle w:val="CommentReference"/>
        </w:rPr>
        <w:commentReference w:id="1"/>
      </w:r>
      <w:r w:rsidR="00B1116F">
        <w:rPr>
          <w:rFonts w:ascii="Times New Roman" w:hAnsi="Times New Roman" w:cs="Times New Roman"/>
          <w:sz w:val="24"/>
          <w:szCs w:val="24"/>
        </w:rPr>
        <w:t xml:space="preserve">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xml:space="preserve">. </w:t>
      </w:r>
      <w:r w:rsidR="00D05B3D">
        <w:rPr>
          <w:rFonts w:ascii="Times New Roman" w:hAnsi="Times New Roman" w:cs="Times New Roman"/>
          <w:sz w:val="24"/>
          <w:szCs w:val="24"/>
        </w:rPr>
        <w:t>NNI</w:t>
      </w:r>
      <w:r w:rsidR="00B1116F">
        <w:rPr>
          <w:rFonts w:ascii="Times New Roman" w:hAnsi="Times New Roman" w:cs="Times New Roman"/>
          <w:sz w:val="24"/>
          <w:szCs w:val="24"/>
        </w:rPr>
        <w:t xml:space="preser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9627D8">
        <w:rPr>
          <w:rFonts w:ascii="Times New Roman" w:hAnsi="Times New Roman" w:cs="Times New Roman"/>
          <w:sz w:val="24"/>
          <w:szCs w:val="24"/>
        </w:rPr>
        <w:t xml:space="preserve">many </w:t>
      </w:r>
      <w:proofErr w:type="gramStart"/>
      <w:r w:rsidR="009627D8">
        <w:rPr>
          <w:rFonts w:ascii="Times New Roman" w:hAnsi="Times New Roman" w:cs="Times New Roman"/>
          <w:sz w:val="24"/>
          <w:szCs w:val="24"/>
        </w:rPr>
        <w:t>forest</w:t>
      </w:r>
      <w:proofErr w:type="gramEnd"/>
      <w:r w:rsidR="009627D8">
        <w:rPr>
          <w:rFonts w:ascii="Times New Roman" w:hAnsi="Times New Roman" w:cs="Times New Roman"/>
          <w:sz w:val="24"/>
          <w:szCs w:val="24"/>
        </w:rPr>
        <w:t>, grasslands, and wetlands as</w:t>
      </w:r>
      <w:r w:rsidR="00B1116F">
        <w:rPr>
          <w:rFonts w:ascii="Times New Roman" w:hAnsi="Times New Roman" w:cs="Times New Roman"/>
          <w:sz w:val="24"/>
          <w:szCs w:val="24"/>
        </w:rPr>
        <w:t xml:space="preserve"> a result of human activity.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 xml:space="preserve">eastern North American, </w:t>
      </w:r>
      <w:r w:rsidR="00D05B3D">
        <w:rPr>
          <w:rFonts w:ascii="Times New Roman" w:hAnsi="Times New Roman" w:cs="Times New Roman"/>
          <w:sz w:val="24"/>
          <w:szCs w:val="24"/>
        </w:rPr>
        <w:t xml:space="preserve">for example, </w:t>
      </w:r>
      <w:r w:rsidR="00B1116F">
        <w:rPr>
          <w:rFonts w:ascii="Times New Roman" w:hAnsi="Times New Roman" w:cs="Times New Roman"/>
          <w:sz w:val="24"/>
          <w:szCs w:val="24"/>
        </w:rPr>
        <w:t>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52051C">
        <w:rPr>
          <w:rFonts w:ascii="Times New Roman" w:hAnsi="Times New Roman" w:cs="Times New Roman"/>
          <w:sz w:val="24"/>
          <w:szCs w:val="24"/>
        </w:rPr>
        <w:t>non-native</w:t>
      </w:r>
      <w:r w:rsidR="00C770E1">
        <w:rPr>
          <w:rFonts w:ascii="Times New Roman" w:hAnsi="Times New Roman" w:cs="Times New Roman"/>
          <w:sz w:val="24"/>
          <w:szCs w:val="24"/>
        </w:rPr>
        <w:t xml:space="preserve"> plants 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effort to remove </w:t>
      </w:r>
      <w:r w:rsidR="0052051C">
        <w:rPr>
          <w:rFonts w:ascii="Times New Roman" w:hAnsi="Times New Roman" w:cs="Times New Roman"/>
          <w:sz w:val="24"/>
          <w:szCs w:val="24"/>
        </w:rPr>
        <w:t>non-native</w:t>
      </w:r>
      <w:r w:rsidR="00BC1F01">
        <w:rPr>
          <w:rFonts w:ascii="Times New Roman" w:hAnsi="Times New Roman" w:cs="Times New Roman"/>
          <w:sz w:val="24"/>
          <w:szCs w:val="24"/>
        </w:rPr>
        <w:t xml:space="preserve"> plants, but evidence that this removal improves food </w:t>
      </w:r>
      <w:r w:rsidR="00D05B3D">
        <w:rPr>
          <w:rFonts w:ascii="Times New Roman" w:hAnsi="Times New Roman" w:cs="Times New Roman"/>
          <w:sz w:val="24"/>
          <w:szCs w:val="24"/>
        </w:rPr>
        <w:t xml:space="preserve">quality or </w:t>
      </w:r>
      <w:r w:rsidR="00BC1F01">
        <w:rPr>
          <w:rFonts w:ascii="Times New Roman" w:hAnsi="Times New Roman" w:cs="Times New Roman"/>
          <w:sz w:val="24"/>
          <w:szCs w:val="24"/>
        </w:rPr>
        <w:t xml:space="preserve">availability 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intensity</w:t>
      </w:r>
      <w:r w:rsidR="00A24107">
        <w:rPr>
          <w:rFonts w:ascii="Times New Roman" w:hAnsi="Times New Roman" w:cs="Times New Roman"/>
          <w:sz w:val="24"/>
          <w:szCs w:val="24"/>
        </w:rPr>
        <w:t xml:space="preserve"> </w:t>
      </w:r>
      <w:commentRangeStart w:id="2"/>
      <w:commentRangeStart w:id="3"/>
      <w:r w:rsidR="00A24107">
        <w:rPr>
          <w:rFonts w:ascii="Times New Roman" w:hAnsi="Times New Roman" w:cs="Times New Roman"/>
          <w:sz w:val="24"/>
          <w:szCs w:val="24"/>
        </w:rPr>
        <w:t>predation effect size</w:t>
      </w:r>
      <w:commentRangeEnd w:id="2"/>
      <w:r w:rsidR="00B016EC">
        <w:rPr>
          <w:rStyle w:val="CommentReference"/>
        </w:rPr>
        <w:commentReference w:id="2"/>
      </w:r>
      <w:commentRangeEnd w:id="3"/>
      <w:r w:rsidR="009627D8">
        <w:rPr>
          <w:rStyle w:val="CommentReference"/>
        </w:rPr>
        <w:commentReference w:id="3"/>
      </w:r>
      <w:r w:rsidR="00A24107">
        <w:rPr>
          <w:rFonts w:ascii="Times New Roman" w:hAnsi="Times New Roman" w:cs="Times New Roman"/>
          <w:sz w:val="24"/>
          <w:szCs w:val="24"/>
        </w:rPr>
        <w:t>,</w:t>
      </w:r>
      <w:r w:rsidR="00A906B6">
        <w:rPr>
          <w:rFonts w:ascii="Times New Roman" w:hAnsi="Times New Roman" w:cs="Times New Roman"/>
          <w:sz w:val="24"/>
          <w:szCs w:val="24"/>
        </w:rPr>
        <w:t xml:space="preserve"> </w:t>
      </w:r>
      <w:r w:rsidR="00B016EC">
        <w:rPr>
          <w:rFonts w:ascii="Times New Roman" w:hAnsi="Times New Roman" w:cs="Times New Roman"/>
          <w:sz w:val="24"/>
          <w:szCs w:val="24"/>
        </w:rPr>
        <w:t>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of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that </w:t>
      </w:r>
      <w:r w:rsidR="004D29A3">
        <w:rPr>
          <w:rFonts w:ascii="Times New Roman" w:hAnsi="Times New Roman" w:cs="Times New Roman"/>
          <w:sz w:val="24"/>
          <w:szCs w:val="24"/>
        </w:rPr>
        <w:t xml:space="preserve">the </w:t>
      </w:r>
      <w:r w:rsidR="004A59C6">
        <w:rPr>
          <w:rFonts w:ascii="Times New Roman" w:hAnsi="Times New Roman" w:cs="Times New Roman"/>
          <w:sz w:val="24"/>
          <w:szCs w:val="24"/>
        </w:rPr>
        <w:t xml:space="preserve">four </w:t>
      </w:r>
      <w:r w:rsidR="004D29A3">
        <w:rPr>
          <w:rFonts w:ascii="Times New Roman" w:hAnsi="Times New Roman" w:cs="Times New Roman"/>
          <w:sz w:val="24"/>
          <w:szCs w:val="24"/>
        </w:rPr>
        <w:t xml:space="preserve">NNI </w:t>
      </w:r>
      <w:r w:rsidR="00A24107">
        <w:rPr>
          <w:rFonts w:ascii="Times New Roman" w:hAnsi="Times New Roman" w:cs="Times New Roman"/>
          <w:sz w:val="24"/>
          <w:szCs w:val="24"/>
        </w:rPr>
        <w:t>plants</w:t>
      </w:r>
      <w:r w:rsidR="004D29A3">
        <w:rPr>
          <w:rFonts w:ascii="Times New Roman" w:hAnsi="Times New Roman" w:cs="Times New Roman"/>
          <w:sz w:val="24"/>
          <w:szCs w:val="24"/>
        </w:rPr>
        <w:t xml:space="preserve"> we studied</w:t>
      </w:r>
      <w:r w:rsidR="00A24107">
        <w:rPr>
          <w:rFonts w:ascii="Times New Roman" w:hAnsi="Times New Roman" w:cs="Times New Roman"/>
          <w:sz w:val="24"/>
          <w:szCs w:val="24"/>
        </w:rPr>
        <w:t xml:space="preserve"> </w:t>
      </w:r>
      <w:r w:rsidR="004D29A3">
        <w:rPr>
          <w:rFonts w:ascii="Times New Roman" w:hAnsi="Times New Roman" w:cs="Times New Roman"/>
          <w:sz w:val="24"/>
          <w:szCs w:val="24"/>
        </w:rPr>
        <w:lastRenderedPageBreak/>
        <w:t>do</w:t>
      </w:r>
      <w:r w:rsidR="00F26E4A">
        <w:rPr>
          <w:rFonts w:ascii="Times New Roman" w:hAnsi="Times New Roman" w:cs="Times New Roman"/>
          <w:sz w:val="24"/>
          <w:szCs w:val="24"/>
        </w:rPr>
        <w:t xml:space="preserve"> </w:t>
      </w:r>
      <w:r w:rsidR="004A59C6">
        <w:rPr>
          <w:rFonts w:ascii="Times New Roman" w:hAnsi="Times New Roman" w:cs="Times New Roman"/>
          <w:sz w:val="24"/>
          <w:szCs w:val="24"/>
        </w:rPr>
        <w:t>not negatively affect</w:t>
      </w:r>
      <w:r w:rsidR="00F26E4A">
        <w:rPr>
          <w:rFonts w:ascii="Times New Roman" w:hAnsi="Times New Roman" w:cs="Times New Roman"/>
          <w:sz w:val="24"/>
          <w:szCs w:val="24"/>
        </w:rPr>
        <w:t xml:space="preserve"> </w:t>
      </w:r>
      <w:r w:rsidR="004A59C6">
        <w:rPr>
          <w:rFonts w:ascii="Times New Roman" w:hAnsi="Times New Roman" w:cs="Times New Roman"/>
          <w:sz w:val="24"/>
          <w:szCs w:val="24"/>
        </w:rPr>
        <w:t xml:space="preserve">arthropod prey availability </w:t>
      </w:r>
      <w:r w:rsidR="00C104F0">
        <w:rPr>
          <w:rFonts w:ascii="Times New Roman" w:hAnsi="Times New Roman" w:cs="Times New Roman"/>
          <w:sz w:val="24"/>
          <w:szCs w:val="24"/>
        </w:rPr>
        <w:t>or quality</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native plants, some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 xml:space="preserve">species like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higher arthropod biomass with a higher</w:t>
      </w:r>
      <w:r w:rsidR="009627D8">
        <w:rPr>
          <w:rFonts w:ascii="Times New Roman" w:hAnsi="Times New Roman" w:cs="Times New Roman"/>
          <w:sz w:val="24"/>
          <w:szCs w:val="24"/>
        </w:rPr>
        <w:t xml:space="preserve"> protein</w:t>
      </w:r>
      <w:commentRangeStart w:id="4"/>
      <w:commentRangeStart w:id="5"/>
      <w:commentRangeEnd w:id="5"/>
      <w:r w:rsidR="000D7154">
        <w:rPr>
          <w:rStyle w:val="CommentReference"/>
        </w:rPr>
        <w:commentReference w:id="5"/>
      </w:r>
      <w:commentRangeEnd w:id="4"/>
      <w:r w:rsidR="009627D8">
        <w:rPr>
          <w:rStyle w:val="CommentReference"/>
        </w:rPr>
        <w:commentReference w:id="4"/>
      </w:r>
      <w:r w:rsidR="009627D8">
        <w:rPr>
          <w:rFonts w:ascii="Times New Roman" w:hAnsi="Times New Roman" w:cs="Times New Roman"/>
          <w:sz w:val="24"/>
          <w:szCs w:val="24"/>
        </w:rPr>
        <w:t xml:space="preserve"> </w:t>
      </w:r>
      <w:r w:rsidR="00F26E4A">
        <w:rPr>
          <w:rFonts w:ascii="Times New Roman" w:hAnsi="Times New Roman" w:cs="Times New Roman"/>
          <w:sz w:val="24"/>
          <w:szCs w:val="24"/>
        </w:rPr>
        <w:t>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A906B6">
        <w:rPr>
          <w:rFonts w:ascii="Times New Roman" w:hAnsi="Times New Roman" w:cs="Times New Roman"/>
          <w:sz w:val="24"/>
          <w:szCs w:val="24"/>
        </w:rPr>
        <w:t xml:space="preserve">suggesting </w:t>
      </w:r>
      <w:commentRangeStart w:id="6"/>
      <w:commentRangeStart w:id="7"/>
      <w:r w:rsidR="00A906B6">
        <w:rPr>
          <w:rFonts w:ascii="Times New Roman" w:hAnsi="Times New Roman" w:cs="Times New Roman"/>
          <w:sz w:val="24"/>
          <w:szCs w:val="24"/>
        </w:rPr>
        <w:t>insectivorous</w:t>
      </w:r>
      <w:commentRangeEnd w:id="6"/>
      <w:r w:rsidR="00E936AC">
        <w:rPr>
          <w:rStyle w:val="CommentReference"/>
        </w:rPr>
        <w:commentReference w:id="6"/>
      </w:r>
      <w:commentRangeEnd w:id="7"/>
      <w:r w:rsidR="009627D8">
        <w:rPr>
          <w:rStyle w:val="CommentReference"/>
        </w:rPr>
        <w:commentReference w:id="7"/>
      </w:r>
      <w:r w:rsidR="00A906B6">
        <w:rPr>
          <w:rFonts w:ascii="Times New Roman" w:hAnsi="Times New Roman" w:cs="Times New Roman"/>
          <w:sz w:val="24"/>
          <w:szCs w:val="24"/>
        </w:rPr>
        <w:t xml:space="preserve"> songbirds forage</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as they do on 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 </w:t>
      </w:r>
      <w:r w:rsidR="009627D8">
        <w:rPr>
          <w:rFonts w:ascii="Times New Roman" w:hAnsi="Times New Roman" w:cs="Times New Roman"/>
          <w:sz w:val="24"/>
          <w:szCs w:val="24"/>
        </w:rPr>
        <w:t xml:space="preserve">and regionally tailored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known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local plant community</w:t>
      </w:r>
      <w:r w:rsidR="00467E81">
        <w:rPr>
          <w:rFonts w:ascii="Times New Roman" w:hAnsi="Times New Roman" w:cs="Times New Roman"/>
          <w:sz w:val="24"/>
          <w:szCs w:val="24"/>
        </w:rPr>
        <w:t>.</w:t>
      </w:r>
    </w:p>
    <w:p w14:paraId="71FFE397" w14:textId="77777777" w:rsidR="00606238" w:rsidRDefault="00606238" w:rsidP="00D05B3D">
      <w:pPr>
        <w:spacing w:after="0" w:line="480" w:lineRule="auto"/>
        <w:rPr>
          <w:rFonts w:ascii="Times New Roman" w:hAnsi="Times New Roman" w:cs="Times New Roman"/>
          <w:sz w:val="24"/>
          <w:szCs w:val="24"/>
        </w:rPr>
      </w:pPr>
    </w:p>
    <w:p w14:paraId="1A6E675B" w14:textId="0FBCEEC2"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5E2054C1" w14:textId="0B4F333A"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Invasive species, invasive plants,</w:t>
      </w:r>
      <w:r w:rsidR="0052051C">
        <w:rPr>
          <w:rFonts w:ascii="Times New Roman" w:hAnsi="Times New Roman" w:cs="Times New Roman"/>
          <w:sz w:val="24"/>
          <w:szCs w:val="24"/>
        </w:rPr>
        <w:t xml:space="preserve"> non-native plants,</w:t>
      </w:r>
      <w:r>
        <w:rPr>
          <w:rFonts w:ascii="Times New Roman" w:hAnsi="Times New Roman" w:cs="Times New Roman"/>
          <w:sz w:val="24"/>
          <w:szCs w:val="24"/>
        </w:rPr>
        <w:t xml:space="preserve"> insectivores, songbirds, forests, food webs</w:t>
      </w:r>
      <w:r w:rsidR="00567595">
        <w:rPr>
          <w:rFonts w:ascii="Times New Roman" w:hAnsi="Times New Roman" w:cs="Times New Roman"/>
          <w:sz w:val="24"/>
          <w:szCs w:val="24"/>
        </w:rPr>
        <w:t>, habitat improvement</w:t>
      </w:r>
    </w:p>
    <w:p w14:paraId="5F87472E" w14:textId="3D732E4F" w:rsidR="00854C6D" w:rsidRDefault="00854C6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6237184F" w:rsidR="00B52BC4" w:rsidRDefault="00B52BC4"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Pr>
          <w:rFonts w:ascii="Times New Roman" w:hAnsi="Times New Roman" w:cs="Times New Roman"/>
          <w:sz w:val="24"/>
          <w:szCs w:val="24"/>
        </w:rPr>
        <w:t xml:space="preserve">, </w:t>
      </w:r>
      <w:r w:rsidR="00956310">
        <w:rPr>
          <w:rFonts w:ascii="Times New Roman" w:hAnsi="Times New Roman" w:cs="Times New Roman"/>
          <w:sz w:val="24"/>
          <w:szCs w:val="24"/>
        </w:rPr>
        <w:t>with an estimate</w:t>
      </w:r>
      <w:r w:rsidR="00546FD4">
        <w:rPr>
          <w:rFonts w:ascii="Times New Roman" w:hAnsi="Times New Roman" w:cs="Times New Roman"/>
          <w:sz w:val="24"/>
          <w:szCs w:val="24"/>
        </w:rPr>
        <w:t xml:space="preserve">d </w:t>
      </w:r>
      <w:r w:rsidR="00CA32AB">
        <w:rPr>
          <w:rFonts w:ascii="Times New Roman" w:hAnsi="Times New Roman" w:cs="Times New Roman"/>
          <w:sz w:val="24"/>
          <w:szCs w:val="24"/>
        </w:rPr>
        <w:t>cost of management totaling</w:t>
      </w:r>
      <w:r w:rsidR="00956310">
        <w:rPr>
          <w:rFonts w:ascii="Times New Roman" w:hAnsi="Times New Roman" w:cs="Times New Roman"/>
          <w:sz w:val="24"/>
          <w:szCs w:val="24"/>
        </w:rPr>
        <w:t xml:space="preserve"> $120 </w:t>
      </w:r>
      <w:r w:rsidR="00694CA6">
        <w:rPr>
          <w:rFonts w:ascii="Times New Roman" w:hAnsi="Times New Roman" w:cs="Times New Roman"/>
          <w:sz w:val="24"/>
          <w:szCs w:val="24"/>
        </w:rPr>
        <w:t>billion in</w:t>
      </w:r>
      <w:r w:rsidR="00956310">
        <w:rPr>
          <w:rFonts w:ascii="Times New Roman" w:hAnsi="Times New Roman" w:cs="Times New Roman"/>
          <w:sz w:val="24"/>
          <w:szCs w:val="24"/>
        </w:rPr>
        <w:t xml:space="preserve"> the United States (Pimental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 xml:space="preserve">as a response to </w:t>
      </w:r>
      <w:r w:rsidR="00694CA6">
        <w:rPr>
          <w:rFonts w:ascii="Times New Roman" w:hAnsi="Times New Roman" w:cs="Times New Roman"/>
          <w:sz w:val="24"/>
          <w:szCs w:val="24"/>
        </w:rPr>
        <w:t xml:space="preserve">economic impacts </w:t>
      </w:r>
      <w:r w:rsidR="00A94F08">
        <w:rPr>
          <w:rFonts w:ascii="Times New Roman" w:hAnsi="Times New Roman" w:cs="Times New Roman"/>
          <w:sz w:val="24"/>
          <w:szCs w:val="24"/>
        </w:rPr>
        <w:t xml:space="preserve">that average </w:t>
      </w:r>
      <w:r w:rsidR="00546FD4">
        <w:rPr>
          <w:rFonts w:ascii="Times New Roman" w:hAnsi="Times New Roman" w:cs="Times New Roman"/>
          <w:sz w:val="24"/>
          <w:szCs w:val="24"/>
        </w:rPr>
        <w:t>$19.9</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billion per year</w:t>
      </w:r>
      <w:r w:rsidR="00694CA6">
        <w:rPr>
          <w:rFonts w:ascii="Times New Roman" w:hAnsi="Times New Roman" w:cs="Times New Roman"/>
          <w:sz w:val="24"/>
          <w:szCs w:val="24"/>
        </w:rPr>
        <w:t xml:space="preserve"> (</w:t>
      </w:r>
      <w:proofErr w:type="spellStart"/>
      <w:r w:rsidR="00694CA6">
        <w:rPr>
          <w:rFonts w:ascii="Times New Roman" w:hAnsi="Times New Roman" w:cs="Times New Roman"/>
          <w:sz w:val="24"/>
          <w:szCs w:val="24"/>
        </w:rPr>
        <w:t>Fantle</w:t>
      </w:r>
      <w:proofErr w:type="spellEnd"/>
      <w:r w:rsidR="00694CA6">
        <w:rPr>
          <w:rFonts w:ascii="Times New Roman" w:hAnsi="Times New Roman" w:cs="Times New Roman"/>
          <w:sz w:val="24"/>
          <w:szCs w:val="24"/>
        </w:rPr>
        <w:t>-Lepczyk et al. 2021)</w:t>
      </w:r>
      <w:r>
        <w:rPr>
          <w:rFonts w:ascii="Times New Roman" w:hAnsi="Times New Roman" w:cs="Times New Roman"/>
          <w:sz w:val="24"/>
          <w:szCs w:val="24"/>
        </w:rPr>
        <w:t xml:space="preserve">. Removal of invasive species is </w:t>
      </w:r>
      <w:proofErr w:type="gramStart"/>
      <w:r>
        <w:rPr>
          <w:rFonts w:ascii="Times New Roman" w:hAnsi="Times New Roman" w:cs="Times New Roman"/>
          <w:sz w:val="24"/>
          <w:szCs w:val="24"/>
        </w:rPr>
        <w:t>costly, but</w:t>
      </w:r>
      <w:proofErr w:type="gramEnd"/>
      <w:r>
        <w:rPr>
          <w:rFonts w:ascii="Times New Roman" w:hAnsi="Times New Roman" w:cs="Times New Roman"/>
          <w:sz w:val="24"/>
          <w:szCs w:val="24"/>
        </w:rPr>
        <w:t xml:space="preserve"> can be a</w:t>
      </w:r>
      <w:r w:rsidR="006304B0">
        <w:rPr>
          <w:rFonts w:ascii="Times New Roman" w:hAnsi="Times New Roman" w:cs="Times New Roman"/>
          <w:sz w:val="24"/>
          <w:szCs w:val="24"/>
        </w:rPr>
        <w:t xml:space="preserve">n effective way to </w:t>
      </w:r>
      <w:r w:rsidR="00694CA6">
        <w:rPr>
          <w:rFonts w:ascii="Times New Roman" w:hAnsi="Times New Roman" w:cs="Times New Roman"/>
          <w:sz w:val="24"/>
          <w:szCs w:val="24"/>
        </w:rPr>
        <w:t>restore ecosystem services</w:t>
      </w:r>
      <w:r w:rsidR="006304B0">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52051C">
        <w:rPr>
          <w:rFonts w:ascii="Times New Roman" w:hAnsi="Times New Roman" w:cs="Times New Roman"/>
          <w:sz w:val="24"/>
          <w:szCs w:val="24"/>
        </w:rPr>
        <w:t>non-native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CA32AB">
        <w:rPr>
          <w:rFonts w:ascii="Times New Roman" w:hAnsi="Times New Roman" w:cs="Times New Roman"/>
          <w:sz w:val="24"/>
          <w:szCs w:val="24"/>
        </w:rPr>
        <w:t>In principle, removing</w:t>
      </w:r>
      <w:r w:rsidR="00795EE2">
        <w:rPr>
          <w:rFonts w:ascii="Times New Roman" w:hAnsi="Times New Roman" w:cs="Times New Roman"/>
          <w:sz w:val="24"/>
          <w:szCs w:val="24"/>
        </w:rPr>
        <w:t xml:space="preserve"> </w:t>
      </w:r>
      <w:r w:rsidR="00A94F08">
        <w:rPr>
          <w:rFonts w:ascii="Times New Roman" w:hAnsi="Times New Roman" w:cs="Times New Roman"/>
          <w:sz w:val="24"/>
          <w:szCs w:val="24"/>
        </w:rPr>
        <w:t xml:space="preserve">NNI plants </w:t>
      </w:r>
      <w:r w:rsidR="00CA32AB">
        <w:rPr>
          <w:rFonts w:ascii="Times New Roman" w:hAnsi="Times New Roman" w:cs="Times New Roman"/>
          <w:sz w:val="24"/>
          <w:szCs w:val="24"/>
        </w:rPr>
        <w:t xml:space="preserve">improves </w:t>
      </w:r>
      <w:r w:rsidR="00F013AC">
        <w:rPr>
          <w:rFonts w:ascii="Times New Roman" w:hAnsi="Times New Roman" w:cs="Times New Roman"/>
          <w:sz w:val="24"/>
          <w:szCs w:val="24"/>
        </w:rPr>
        <w:t xml:space="preserve">habitat </w:t>
      </w:r>
      <w:r w:rsidR="00A94F08">
        <w:rPr>
          <w:rFonts w:ascii="Times New Roman" w:hAnsi="Times New Roman" w:cs="Times New Roman"/>
          <w:sz w:val="24"/>
          <w:szCs w:val="24"/>
        </w:rPr>
        <w:t xml:space="preserve">quality </w:t>
      </w:r>
      <w:r w:rsidR="00F013AC">
        <w:rPr>
          <w:rFonts w:ascii="Times New Roman" w:hAnsi="Times New Roman" w:cs="Times New Roman"/>
          <w:sz w:val="24"/>
          <w:szCs w:val="24"/>
        </w:rPr>
        <w:t>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Gratton and Denno,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637244">
        <w:rPr>
          <w:rFonts w:ascii="Times New Roman" w:hAnsi="Times New Roman" w:cs="Times New Roman"/>
          <w:sz w:val="24"/>
          <w:szCs w:val="24"/>
        </w:rPr>
        <w:t xml:space="preserve">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563F15">
        <w:rPr>
          <w:rFonts w:ascii="Times New Roman" w:hAnsi="Times New Roman" w:cs="Times New Roman"/>
          <w:sz w:val="24"/>
          <w:szCs w:val="24"/>
        </w:rPr>
        <w:t>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5EFCA3FA" w14:textId="781AF6CF" w:rsidR="00036EDA" w:rsidRDefault="00E1350C"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Plant invasions </w:t>
      </w:r>
      <w:r w:rsidR="0083521C">
        <w:rPr>
          <w:rFonts w:ascii="Times New Roman" w:hAnsi="Times New Roman" w:cs="Times New Roman"/>
          <w:sz w:val="24"/>
          <w:szCs w:val="24"/>
        </w:rPr>
        <w:t xml:space="preserve">often </w:t>
      </w:r>
      <w:r>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Pr>
          <w:rFonts w:ascii="Times New Roman" w:hAnsi="Times New Roman" w:cs="Times New Roman"/>
          <w:sz w:val="24"/>
          <w:szCs w:val="24"/>
        </w:rPr>
        <w:t>.</w:t>
      </w:r>
      <w:r w:rsidR="00795EE2">
        <w:rPr>
          <w:rFonts w:ascii="Times New Roman" w:hAnsi="Times New Roman" w:cs="Times New Roman"/>
          <w:sz w:val="24"/>
          <w:szCs w:val="24"/>
        </w:rPr>
        <w:t xml:space="preserve"> Non-native</w:t>
      </w:r>
      <w:r>
        <w:rPr>
          <w:rFonts w:ascii="Times New Roman" w:hAnsi="Times New Roman" w:cs="Times New Roman"/>
          <w:sz w:val="24"/>
          <w:szCs w:val="24"/>
        </w:rPr>
        <w:t xml:space="preserve"> </w:t>
      </w:r>
      <w:r w:rsidR="00795EE2">
        <w:rPr>
          <w:rFonts w:ascii="Times New Roman" w:hAnsi="Times New Roman" w:cs="Times New Roman"/>
          <w:sz w:val="24"/>
          <w:szCs w:val="24"/>
        </w:rPr>
        <w:t>i</w:t>
      </w:r>
      <w:r>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sidR="00F92FE8">
        <w:rPr>
          <w:rFonts w:ascii="Times New Roman" w:hAnsi="Times New Roman" w:cs="Times New Roman"/>
          <w:sz w:val="24"/>
          <w:szCs w:val="24"/>
        </w:rPr>
        <w:t>’</w:t>
      </w:r>
      <w:r w:rsidR="00795EE2">
        <w:rPr>
          <w:rFonts w:ascii="Times New Roman" w:hAnsi="Times New Roman" w:cs="Times New Roman"/>
          <w:sz w:val="24"/>
          <w:szCs w:val="24"/>
        </w:rPr>
        <w:t>)</w:t>
      </w:r>
      <w:r>
        <w:rPr>
          <w:rFonts w:ascii="Times New Roman" w:hAnsi="Times New Roman" w:cs="Times New Roman"/>
          <w:sz w:val="24"/>
          <w:szCs w:val="24"/>
        </w:rPr>
        <w:t xml:space="preserve"> are particularly prevalent in </w:t>
      </w:r>
      <w:r w:rsidR="00A94F08">
        <w:rPr>
          <w:rFonts w:ascii="Times New Roman" w:hAnsi="Times New Roman" w:cs="Times New Roman"/>
          <w:sz w:val="24"/>
          <w:szCs w:val="24"/>
        </w:rPr>
        <w:t xml:space="preserve">degraded </w:t>
      </w:r>
      <w:r>
        <w:rPr>
          <w:rFonts w:ascii="Times New Roman" w:hAnsi="Times New Roman" w:cs="Times New Roman"/>
          <w:sz w:val="24"/>
          <w:szCs w:val="24"/>
        </w:rPr>
        <w:t>habitats</w:t>
      </w:r>
      <w:r w:rsidR="00B7742D">
        <w:rPr>
          <w:rFonts w:ascii="Times New Roman" w:hAnsi="Times New Roman" w:cs="Times New Roman"/>
          <w:sz w:val="24"/>
          <w:szCs w:val="24"/>
        </w:rPr>
        <w:t xml:space="preserve"> </w:t>
      </w:r>
      <w:del w:id="8" w:author="Robert Clark" w:date="2022-12-19T09:48:00Z">
        <w:r w:rsidR="00B7742D" w:rsidDel="00B7742D">
          <w:rPr>
            <w:rFonts w:ascii="Times New Roman" w:hAnsi="Times New Roman" w:cs="Times New Roman"/>
            <w:sz w:val="24"/>
            <w:szCs w:val="24"/>
          </w:rPr>
          <w:delText>with prior,</w:delText>
        </w:r>
      </w:del>
      <w:ins w:id="9" w:author="Robert Clark" w:date="2022-12-19T09:48:00Z">
        <w:r w:rsidR="00B7742D">
          <w:rPr>
            <w:rFonts w:ascii="Times New Roman" w:hAnsi="Times New Roman" w:cs="Times New Roman"/>
            <w:sz w:val="24"/>
            <w:szCs w:val="24"/>
          </w:rPr>
          <w:t>with a history of</w:t>
        </w:r>
      </w:ins>
      <w:r w:rsidR="00B7742D">
        <w:rPr>
          <w:rFonts w:ascii="Times New Roman" w:hAnsi="Times New Roman" w:cs="Times New Roman"/>
          <w:sz w:val="24"/>
          <w:szCs w:val="24"/>
        </w:rPr>
        <w:t xml:space="preserve"> intensive land-use practices</w:t>
      </w:r>
      <w:r>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del w:id="10" w:author="Robert Clark" w:date="2022-12-19T09:47:00Z">
        <w:r w:rsidDel="00B7742D">
          <w:rPr>
            <w:rFonts w:ascii="Times New Roman" w:hAnsi="Times New Roman" w:cs="Times New Roman"/>
            <w:sz w:val="24"/>
            <w:szCs w:val="24"/>
          </w:rPr>
          <w:delText>)</w:delText>
        </w:r>
        <w:r w:rsidR="009B0150" w:rsidDel="00B7742D">
          <w:rPr>
            <w:rFonts w:ascii="Times New Roman" w:hAnsi="Times New Roman" w:cs="Times New Roman"/>
            <w:sz w:val="24"/>
            <w:szCs w:val="24"/>
          </w:rPr>
          <w:delText>,</w:delText>
        </w:r>
      </w:del>
      <w:ins w:id="11" w:author="Robert Clark" w:date="2022-12-19T09:47:00Z">
        <w:r w:rsidR="00B7742D">
          <w:rPr>
            <w:rFonts w:ascii="Times New Roman" w:hAnsi="Times New Roman" w:cs="Times New Roman"/>
            <w:sz w:val="24"/>
            <w:szCs w:val="24"/>
          </w:rPr>
          <w:t>.</w:t>
        </w:r>
      </w:ins>
      <w:del w:id="12" w:author="Robert Clark" w:date="2022-12-19T09:47:00Z">
        <w:r w:rsidR="009B0150" w:rsidDel="00B7742D">
          <w:rPr>
            <w:rFonts w:ascii="Times New Roman" w:hAnsi="Times New Roman" w:cs="Times New Roman"/>
            <w:sz w:val="24"/>
            <w:szCs w:val="24"/>
          </w:rPr>
          <w:delText xml:space="preserve"> </w:delText>
        </w:r>
        <w:commentRangeStart w:id="13"/>
        <w:commentRangeStart w:id="14"/>
        <w:r w:rsidR="009B0150" w:rsidDel="00B7742D">
          <w:rPr>
            <w:rFonts w:ascii="Times New Roman" w:hAnsi="Times New Roman" w:cs="Times New Roman"/>
            <w:sz w:val="24"/>
            <w:szCs w:val="24"/>
          </w:rPr>
          <w:delText xml:space="preserve">meaning their impacts are most pronounced </w:delText>
        </w:r>
        <w:commentRangeEnd w:id="13"/>
        <w:r w:rsidR="00A94F08" w:rsidDel="00B7742D">
          <w:rPr>
            <w:rStyle w:val="CommentReference"/>
          </w:rPr>
          <w:commentReference w:id="13"/>
        </w:r>
        <w:commentRangeEnd w:id="14"/>
        <w:r w:rsidR="00B7742D" w:rsidDel="00B7742D">
          <w:rPr>
            <w:rStyle w:val="CommentReference"/>
          </w:rPr>
          <w:commentReference w:id="14"/>
        </w:r>
        <w:r w:rsidR="009B0150" w:rsidDel="00B7742D">
          <w:rPr>
            <w:rFonts w:ascii="Times New Roman" w:hAnsi="Times New Roman" w:cs="Times New Roman"/>
            <w:sz w:val="24"/>
            <w:szCs w:val="24"/>
          </w:rPr>
          <w:delText xml:space="preserve">in areas where wildlife </w:delText>
        </w:r>
        <w:r w:rsidR="00A94F08" w:rsidDel="00B7742D">
          <w:rPr>
            <w:rFonts w:ascii="Times New Roman" w:hAnsi="Times New Roman" w:cs="Times New Roman"/>
            <w:sz w:val="24"/>
            <w:szCs w:val="24"/>
          </w:rPr>
          <w:delText>already faces other anthropogenic stressors</w:delText>
        </w:r>
        <w:r w:rsidDel="00B7742D">
          <w:rPr>
            <w:rFonts w:ascii="Times New Roman" w:hAnsi="Times New Roman" w:cs="Times New Roman"/>
            <w:sz w:val="24"/>
            <w:szCs w:val="24"/>
          </w:rPr>
          <w:delText>.</w:delText>
        </w:r>
      </w:del>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Pr>
          <w:rFonts w:ascii="Times New Roman" w:hAnsi="Times New Roman" w:cs="Times New Roman"/>
          <w:sz w:val="24"/>
          <w:szCs w:val="24"/>
        </w:rPr>
        <w:t xml:space="preserve">plant species are expected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Pr>
          <w:rFonts w:ascii="Times New Roman" w:hAnsi="Times New Roman" w:cs="Times New Roman"/>
          <w:sz w:val="24"/>
          <w:szCs w:val="24"/>
        </w:rPr>
        <w:t>mechanism</w:t>
      </w:r>
      <w:r w:rsidR="003E526A">
        <w:rPr>
          <w:rFonts w:ascii="Times New Roman" w:hAnsi="Times New Roman" w:cs="Times New Roman"/>
          <w:sz w:val="24"/>
          <w:szCs w:val="24"/>
        </w:rPr>
        <w:t>s</w:t>
      </w:r>
      <w:r>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Pr>
          <w:rFonts w:ascii="Times New Roman" w:hAnsi="Times New Roman" w:cs="Times New Roman"/>
          <w:sz w:val="24"/>
          <w:szCs w:val="24"/>
        </w:rPr>
        <w:t xml:space="preserve">. </w:t>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795EE2">
        <w:rPr>
          <w:rFonts w:ascii="Times New Roman" w:hAnsi="Times New Roman" w:cs="Times New Roman"/>
          <w:sz w:val="24"/>
          <w:szCs w:val="24"/>
        </w:rPr>
        <w:t>non-native</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commentRangeStart w:id="15"/>
      <w:commentRangeStart w:id="16"/>
      <w:commentRangeEnd w:id="15"/>
      <w:r w:rsidR="00863A4D">
        <w:rPr>
          <w:rStyle w:val="CommentReference"/>
        </w:rPr>
        <w:commentReference w:id="15"/>
      </w:r>
      <w:commentRangeEnd w:id="16"/>
      <w:r w:rsidR="00B7742D">
        <w:rPr>
          <w:rStyle w:val="CommentReference"/>
        </w:rPr>
        <w:commentReference w:id="16"/>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w:t>
      </w:r>
      <w:commentRangeStart w:id="17"/>
      <w:commentRangeStart w:id="18"/>
      <w:del w:id="19" w:author="Robert Clark" w:date="2022-12-19T09:49:00Z">
        <w:r w:rsidR="000D36D3" w:rsidDel="00B7742D">
          <w:rPr>
            <w:rFonts w:ascii="Times New Roman" w:hAnsi="Times New Roman" w:cs="Times New Roman"/>
            <w:sz w:val="24"/>
            <w:szCs w:val="24"/>
          </w:rPr>
          <w:delText xml:space="preserve">For this reason, </w:delText>
        </w:r>
      </w:del>
      <w:del w:id="20" w:author="Robert Clark" w:date="2022-12-19T09:48:00Z">
        <w:r w:rsidR="000D36D3" w:rsidDel="00B7742D">
          <w:rPr>
            <w:rFonts w:ascii="Times New Roman" w:hAnsi="Times New Roman" w:cs="Times New Roman"/>
            <w:sz w:val="24"/>
            <w:szCs w:val="24"/>
          </w:rPr>
          <w:delText xml:space="preserve">our study </w:delText>
        </w:r>
        <w:r w:rsidR="000D36D3" w:rsidDel="00B7742D">
          <w:rPr>
            <w:rFonts w:ascii="Times New Roman" w:hAnsi="Times New Roman" w:cs="Times New Roman"/>
            <w:sz w:val="24"/>
            <w:szCs w:val="24"/>
          </w:rPr>
          <w:lastRenderedPageBreak/>
          <w:delText>includes a comparison of a community of non-native plants to a community of native plants in a shared environment.</w:delText>
        </w:r>
        <w:commentRangeEnd w:id="17"/>
        <w:r w:rsidR="00863A4D" w:rsidDel="00B7742D">
          <w:rPr>
            <w:rStyle w:val="CommentReference"/>
          </w:rPr>
          <w:commentReference w:id="17"/>
        </w:r>
      </w:del>
      <w:commentRangeEnd w:id="18"/>
      <w:r w:rsidR="00B7742D">
        <w:rPr>
          <w:rStyle w:val="CommentReference"/>
        </w:rPr>
        <w:commentReference w:id="18"/>
      </w:r>
    </w:p>
    <w:p w14:paraId="7F2FE697" w14:textId="1A2CF9C3" w:rsidR="00A7079F" w:rsidRDefault="00263002"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food web ecology,</w:t>
      </w:r>
      <w:r w:rsidR="002D0AC8">
        <w:rPr>
          <w:rFonts w:ascii="Times New Roman" w:hAnsi="Times New Roman" w:cs="Times New Roman"/>
          <w:sz w:val="24"/>
          <w:szCs w:val="24"/>
        </w:rPr>
        <w:t xml:space="preserve"> comparisons are </w:t>
      </w:r>
      <w:r>
        <w:rPr>
          <w:rFonts w:ascii="Times New Roman" w:hAnsi="Times New Roman" w:cs="Times New Roman"/>
          <w:sz w:val="24"/>
          <w:szCs w:val="24"/>
        </w:rPr>
        <w:t xml:space="preserve">often </w:t>
      </w:r>
      <w:r w:rsidR="002D0AC8">
        <w:rPr>
          <w:rFonts w:ascii="Times New Roman" w:hAnsi="Times New Roman" w:cs="Times New Roman"/>
          <w:sz w:val="24"/>
          <w:szCs w:val="24"/>
        </w:rPr>
        <w:t xml:space="preserve">made between native and non-native </w:t>
      </w:r>
      <w:r w:rsidR="00657272">
        <w:rPr>
          <w:rFonts w:ascii="Times New Roman" w:hAnsi="Times New Roman" w:cs="Times New Roman"/>
          <w:sz w:val="24"/>
          <w:szCs w:val="24"/>
        </w:rPr>
        <w:t xml:space="preserve">congeners that </w:t>
      </w:r>
      <w:r w:rsidR="002D0AC8">
        <w:rPr>
          <w:rFonts w:ascii="Times New Roman" w:hAnsi="Times New Roman" w:cs="Times New Roman"/>
          <w:sz w:val="24"/>
          <w:szCs w:val="24"/>
        </w:rPr>
        <w:t>are expected to have similar phytochemistry and thus shared defensive traits (</w:t>
      </w:r>
      <w:r w:rsidR="00ED5BFF">
        <w:rPr>
          <w:rFonts w:ascii="Times New Roman" w:hAnsi="Times New Roman" w:cs="Times New Roman"/>
          <w:sz w:val="24"/>
          <w:szCs w:val="24"/>
        </w:rPr>
        <w:t xml:space="preserve">Haan et al. 2021, </w:t>
      </w:r>
      <w:r w:rsidR="00875623">
        <w:rPr>
          <w:rFonts w:ascii="Times New Roman" w:hAnsi="Times New Roman" w:cs="Times New Roman"/>
          <w:sz w:val="24"/>
          <w:szCs w:val="24"/>
        </w:rPr>
        <w:t>Lampert et al. 2022</w:t>
      </w:r>
      <w:r w:rsidR="00ED5BFF">
        <w:rPr>
          <w:rFonts w:ascii="Times New Roman" w:hAnsi="Times New Roman" w:cs="Times New Roman"/>
          <w:sz w:val="24"/>
          <w:szCs w:val="24"/>
        </w:rPr>
        <w:t xml:space="preserve">). </w:t>
      </w:r>
      <w:r w:rsidR="00CC6913">
        <w:rPr>
          <w:rFonts w:ascii="Times New Roman" w:hAnsi="Times New Roman" w:cs="Times New Roman"/>
          <w:sz w:val="24"/>
          <w:szCs w:val="24"/>
        </w:rPr>
        <w:t xml:space="preserve">Similarly, in comparable habitats, </w:t>
      </w:r>
      <w:r w:rsidR="00761D18">
        <w:rPr>
          <w:rFonts w:ascii="Times New Roman" w:hAnsi="Times New Roman" w:cs="Times New Roman"/>
          <w:sz w:val="24"/>
          <w:szCs w:val="24"/>
        </w:rPr>
        <w:t xml:space="preserve">areas </w:t>
      </w:r>
      <w:r w:rsidR="00CC6913">
        <w:rPr>
          <w:rFonts w:ascii="Times New Roman" w:hAnsi="Times New Roman" w:cs="Times New Roman"/>
          <w:sz w:val="24"/>
          <w:szCs w:val="24"/>
        </w:rPr>
        <w:t>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w:t>
      </w:r>
      <w:r w:rsidR="009D717A">
        <w:rPr>
          <w:rFonts w:ascii="Times New Roman" w:hAnsi="Times New Roman" w:cs="Times New Roman"/>
          <w:sz w:val="24"/>
          <w:szCs w:val="24"/>
        </w:rPr>
        <w:t>non-native</w:t>
      </w:r>
      <w:r w:rsidR="00036EDA">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sidR="00036EDA">
        <w:rPr>
          <w:rFonts w:ascii="Times New Roman" w:hAnsi="Times New Roman" w:cs="Times New Roman"/>
          <w:sz w:val="24"/>
          <w:szCs w:val="24"/>
        </w:rPr>
        <w:t>. In landscaping scenarios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sidR="00036EDA">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BC39F5">
        <w:rPr>
          <w:rFonts w:ascii="Times New Roman" w:hAnsi="Times New Roman" w:cs="Times New Roman"/>
          <w:sz w:val="24"/>
          <w:szCs w:val="24"/>
        </w:rPr>
        <w:t xml:space="preserve">replacement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9C4161">
        <w:rPr>
          <w:rFonts w:ascii="Times New Roman" w:hAnsi="Times New Roman" w:cs="Times New Roman"/>
          <w:sz w:val="24"/>
          <w:szCs w:val="24"/>
        </w:rPr>
        <w:t>Importantly, for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 However, this assumption has not been rigorously tested, both in general and particularly in the temperate forests of the northeastern United States.</w:t>
      </w:r>
    </w:p>
    <w:p w14:paraId="3C3644D3" w14:textId="29326CB6"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O</w:t>
      </w:r>
      <w:r w:rsidR="00B7742D">
        <w:rPr>
          <w:rFonts w:ascii="Times New Roman" w:hAnsi="Times New Roman" w:cs="Times New Roman"/>
          <w:sz w:val="24"/>
          <w:szCs w:val="24"/>
        </w:rPr>
        <w:t xml:space="preserve">ur study includes a comparison of a community of non-native plants to a community of native plants in a shared </w:t>
      </w:r>
      <w:r w:rsidR="00B7742D">
        <w:rPr>
          <w:rFonts w:ascii="Times New Roman" w:hAnsi="Times New Roman" w:cs="Times New Roman"/>
          <w:sz w:val="24"/>
          <w:szCs w:val="24"/>
        </w:rPr>
        <w:t>environment.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w:t>
      </w:r>
      <w:commentRangeStart w:id="21"/>
      <w:commentRangeStart w:id="22"/>
      <w:del w:id="23" w:author="Robert Clark" w:date="2022-12-19T09:52:00Z">
        <w:r w:rsidR="00BC33C1" w:rsidDel="00DF284C">
          <w:rPr>
            <w:rFonts w:ascii="Times New Roman" w:hAnsi="Times New Roman" w:cs="Times New Roman"/>
            <w:sz w:val="24"/>
            <w:szCs w:val="24"/>
          </w:rPr>
          <w:delText>availability</w:delText>
        </w:r>
        <w:commentRangeEnd w:id="21"/>
        <w:r w:rsidR="00BC6325" w:rsidDel="00DF284C">
          <w:rPr>
            <w:rStyle w:val="CommentReference"/>
          </w:rPr>
          <w:commentReference w:id="21"/>
        </w:r>
        <w:commentRangeEnd w:id="22"/>
        <w:r w:rsidR="00DF284C" w:rsidDel="00DF284C">
          <w:rPr>
            <w:rStyle w:val="CommentReference"/>
          </w:rPr>
          <w:commentReference w:id="22"/>
        </w:r>
        <w:r w:rsidR="00BC33C1" w:rsidDel="00DF284C">
          <w:rPr>
            <w:rFonts w:ascii="Times New Roman" w:hAnsi="Times New Roman" w:cs="Times New Roman"/>
            <w:sz w:val="24"/>
            <w:szCs w:val="24"/>
          </w:rPr>
          <w:delText xml:space="preserve"> </w:delText>
        </w:r>
      </w:del>
      <w:r w:rsidR="00BC33C1">
        <w:rPr>
          <w:rFonts w:ascii="Times New Roman" w:hAnsi="Times New Roman" w:cs="Times New Roman"/>
          <w:sz w:val="24"/>
          <w:szCs w:val="24"/>
        </w:rPr>
        <w:t>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quantity</w:t>
      </w:r>
      <w:r w:rsidR="00DF284C">
        <w:rPr>
          <w:rFonts w:ascii="Times New Roman" w:hAnsi="Times New Roman" w:cs="Times New Roman"/>
          <w:sz w:val="24"/>
          <w:szCs w:val="24"/>
        </w:rPr>
        <w:t xml:space="preserve">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w:t>
      </w:r>
      <w:r w:rsidR="00234017">
        <w:rPr>
          <w:rFonts w:ascii="Times New Roman" w:hAnsi="Times New Roman" w:cs="Times New Roman"/>
          <w:sz w:val="24"/>
          <w:szCs w:val="24"/>
        </w:rPr>
        <w:lastRenderedPageBreak/>
        <w:t>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commentRangeStart w:id="24"/>
      <w:commentRangeStart w:id="25"/>
      <w:del w:id="26" w:author="Robert Clark" w:date="2022-12-19T09:56:00Z">
        <w:r w:rsidR="002A5D18" w:rsidDel="00DF284C">
          <w:rPr>
            <w:rFonts w:ascii="Times New Roman" w:hAnsi="Times New Roman" w:cs="Times New Roman"/>
            <w:sz w:val="24"/>
            <w:szCs w:val="24"/>
          </w:rPr>
          <w:delText xml:space="preserve">Indeed, there is broad, community-level evidence that </w:delText>
        </w:r>
      </w:del>
      <w:ins w:id="27" w:author="Robert Clark" w:date="2022-12-19T09:56:00Z">
        <w:r w:rsidR="00DF284C">
          <w:rPr>
            <w:rFonts w:ascii="Times New Roman" w:hAnsi="Times New Roman" w:cs="Times New Roman"/>
            <w:sz w:val="24"/>
            <w:szCs w:val="24"/>
          </w:rPr>
          <w:t xml:space="preserve">In other forest regions in the eastern US, some </w:t>
        </w:r>
      </w:ins>
      <w:r w:rsidR="002A5D18">
        <w:rPr>
          <w:rFonts w:ascii="Times New Roman" w:hAnsi="Times New Roman" w:cs="Times New Roman"/>
          <w:sz w:val="24"/>
          <w:szCs w:val="24"/>
        </w:rPr>
        <w:t xml:space="preserve">non-native plants have </w:t>
      </w:r>
      <w:ins w:id="28" w:author="Robert Clark" w:date="2022-12-19T09:56:00Z">
        <w:r w:rsidR="00DF284C">
          <w:rPr>
            <w:rFonts w:ascii="Times New Roman" w:hAnsi="Times New Roman" w:cs="Times New Roman"/>
            <w:sz w:val="24"/>
            <w:szCs w:val="24"/>
          </w:rPr>
          <w:t xml:space="preserve">relatively </w:t>
        </w:r>
      </w:ins>
      <w:r w:rsidR="002A5D18">
        <w:rPr>
          <w:rFonts w:ascii="Times New Roman" w:hAnsi="Times New Roman" w:cs="Times New Roman"/>
          <w:sz w:val="24"/>
          <w:szCs w:val="24"/>
        </w:rPr>
        <w:t xml:space="preserve">lower insect abundance and diversity (Tallamy et al. 2020). </w:t>
      </w:r>
      <w:commentRangeEnd w:id="24"/>
      <w:r w:rsidR="003E10E2">
        <w:rPr>
          <w:rStyle w:val="CommentReference"/>
        </w:rPr>
        <w:commentReference w:id="24"/>
      </w:r>
      <w:commentRangeEnd w:id="25"/>
      <w:r w:rsidR="00DF284C">
        <w:rPr>
          <w:rStyle w:val="CommentReference"/>
        </w:rPr>
        <w:commentReference w:id="25"/>
      </w:r>
      <w:r w:rsidR="00DF284C">
        <w:rPr>
          <w:rFonts w:ascii="Times New Roman" w:hAnsi="Times New Roman" w:cs="Times New Roman"/>
          <w:sz w:val="24"/>
          <w:szCs w:val="24"/>
        </w:rPr>
        <w:t>Furthermore, some insect guilds</w:t>
      </w:r>
      <w:r w:rsidR="002A5D18">
        <w:rPr>
          <w:rFonts w:ascii="Times New Roman" w:hAnsi="Times New Roman" w:cs="Times New Roman"/>
          <w:sz w:val="24"/>
          <w:szCs w:val="24"/>
        </w:rPr>
        <w:t xml:space="preserve"> of high</w:t>
      </w:r>
      <w:r w:rsidR="00DF284C">
        <w:rPr>
          <w:rFonts w:ascii="Times New Roman" w:hAnsi="Times New Roman" w:cs="Times New Roman"/>
          <w:sz w:val="24"/>
          <w:szCs w:val="24"/>
        </w:rPr>
        <w:t xml:space="preserve"> nutritional</w:t>
      </w:r>
      <w:r w:rsidR="002A5D18">
        <w:rPr>
          <w:rFonts w:ascii="Times New Roman" w:hAnsi="Times New Roman" w:cs="Times New Roman"/>
          <w:sz w:val="24"/>
          <w:szCs w:val="24"/>
        </w:rPr>
        <w:t xml:space="preserve"> value </w:t>
      </w:r>
      <w:r w:rsidR="00D33489">
        <w:rPr>
          <w:rFonts w:ascii="Times New Roman" w:hAnsi="Times New Roman" w:cs="Times New Roman"/>
          <w:sz w:val="24"/>
          <w:szCs w:val="24"/>
        </w:rPr>
        <w:t xml:space="preserve">to insectivores </w:t>
      </w:r>
      <w:r w:rsidR="002A5D18">
        <w:rPr>
          <w:rFonts w:ascii="Times New Roman" w:hAnsi="Times New Roman" w:cs="Times New Roman"/>
          <w:sz w:val="24"/>
          <w:szCs w:val="24"/>
        </w:rPr>
        <w:t>(</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abundant on NNI plants as well</w:t>
      </w:r>
      <w:r w:rsidR="00DF284C">
        <w:rPr>
          <w:rFonts w:ascii="Times New Roman" w:hAnsi="Times New Roman" w:cs="Times New Roman"/>
          <w:sz w:val="24"/>
          <w:szCs w:val="24"/>
        </w:rPr>
        <w:t xml:space="preserve"> </w:t>
      </w:r>
      <w:r w:rsidR="00A86934">
        <w:rPr>
          <w:rFonts w:ascii="Times New Roman" w:hAnsi="Times New Roman" w:cs="Times New Roman"/>
          <w:sz w:val="24"/>
          <w:szCs w:val="24"/>
        </w:rPr>
        <w:t>(</w:t>
      </w:r>
      <w:commentRangeStart w:id="29"/>
      <w:commentRangeStart w:id="30"/>
      <w:r w:rsidR="00A86934">
        <w:rPr>
          <w:rFonts w:ascii="Times New Roman" w:hAnsi="Times New Roman" w:cs="Times New Roman"/>
          <w:sz w:val="24"/>
          <w:szCs w:val="24"/>
        </w:rPr>
        <w:t>Narango et al. 2018</w:t>
      </w:r>
      <w:commentRangeEnd w:id="29"/>
      <w:r w:rsidR="00D33489">
        <w:rPr>
          <w:rStyle w:val="CommentReference"/>
        </w:rPr>
        <w:commentReference w:id="29"/>
      </w:r>
      <w:commentRangeEnd w:id="30"/>
      <w:r w:rsidR="00DF284C">
        <w:rPr>
          <w:rStyle w:val="CommentReference"/>
        </w:rPr>
        <w:commentReference w:id="30"/>
      </w:r>
      <w:r w:rsidR="00A86934">
        <w:rPr>
          <w:rFonts w:ascii="Times New Roman" w:hAnsi="Times New Roman" w:cs="Times New Roman"/>
          <w:sz w:val="24"/>
          <w:szCs w:val="24"/>
        </w:rPr>
        <w:t>)</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del w:id="31" w:author="Robert Clark" w:date="2022-12-19T10:00:00Z">
        <w:r w:rsidR="0041646E" w:rsidDel="00DF284C">
          <w:rPr>
            <w:rFonts w:ascii="Times New Roman" w:hAnsi="Times New Roman" w:cs="Times New Roman"/>
            <w:sz w:val="24"/>
            <w:szCs w:val="24"/>
          </w:rPr>
          <w:delText>Since</w:delText>
        </w:r>
        <w:r w:rsidR="00900B75" w:rsidDel="00DF284C">
          <w:rPr>
            <w:rFonts w:ascii="Times New Roman" w:hAnsi="Times New Roman" w:cs="Times New Roman"/>
            <w:sz w:val="24"/>
            <w:szCs w:val="24"/>
          </w:rPr>
          <w:delText xml:space="preserve"> </w:delText>
        </w:r>
        <w:r w:rsidR="0041646E" w:rsidDel="00DF284C">
          <w:rPr>
            <w:rFonts w:ascii="Times New Roman" w:hAnsi="Times New Roman" w:cs="Times New Roman"/>
            <w:sz w:val="24"/>
            <w:szCs w:val="24"/>
          </w:rPr>
          <w:delText>this</w:delText>
        </w:r>
        <w:r w:rsidR="00900B75" w:rsidDel="00DF284C">
          <w:rPr>
            <w:rFonts w:ascii="Times New Roman" w:hAnsi="Times New Roman" w:cs="Times New Roman"/>
            <w:sz w:val="24"/>
            <w:szCs w:val="24"/>
          </w:rPr>
          <w:delText xml:space="preserve"> mechanism has not been tested</w:delText>
        </w:r>
        <w:r w:rsidR="00E82280" w:rsidDel="00DF284C">
          <w:rPr>
            <w:rFonts w:ascii="Times New Roman" w:hAnsi="Times New Roman" w:cs="Times New Roman"/>
            <w:sz w:val="24"/>
            <w:szCs w:val="24"/>
          </w:rPr>
          <w:delText xml:space="preserve"> directly</w:delText>
        </w:r>
        <w:r w:rsidR="0041646E" w:rsidDel="00DF284C">
          <w:rPr>
            <w:rFonts w:ascii="Times New Roman" w:hAnsi="Times New Roman" w:cs="Times New Roman"/>
            <w:sz w:val="24"/>
            <w:szCs w:val="24"/>
          </w:rPr>
          <w:delText>,</w:delText>
        </w:r>
        <w:r w:rsidR="001333F4" w:rsidDel="00DF284C">
          <w:rPr>
            <w:rFonts w:ascii="Times New Roman" w:hAnsi="Times New Roman" w:cs="Times New Roman"/>
            <w:sz w:val="24"/>
            <w:szCs w:val="24"/>
          </w:rPr>
          <w:delText xml:space="preserve"> we </w:delText>
        </w:r>
        <w:r w:rsidR="00E82280" w:rsidDel="00DF284C">
          <w:rPr>
            <w:rFonts w:ascii="Times New Roman" w:hAnsi="Times New Roman" w:cs="Times New Roman"/>
            <w:sz w:val="24"/>
            <w:szCs w:val="24"/>
          </w:rPr>
          <w:delText xml:space="preserve">used elemental analysis to compare the </w:delText>
        </w:r>
        <w:commentRangeStart w:id="32"/>
        <w:commentRangeStart w:id="33"/>
        <w:r w:rsidR="00FE6DC4" w:rsidDel="00DF284C">
          <w:rPr>
            <w:rFonts w:ascii="Times New Roman" w:hAnsi="Times New Roman" w:cs="Times New Roman"/>
            <w:sz w:val="24"/>
            <w:szCs w:val="24"/>
          </w:rPr>
          <w:delText>quality</w:delText>
        </w:r>
        <w:r w:rsidR="00E82280" w:rsidDel="00DF284C">
          <w:rPr>
            <w:rFonts w:ascii="Times New Roman" w:hAnsi="Times New Roman" w:cs="Times New Roman"/>
            <w:sz w:val="24"/>
            <w:szCs w:val="24"/>
          </w:rPr>
          <w:delText xml:space="preserve"> (protein conten</w:delText>
        </w:r>
        <w:r w:rsidR="00FE6DC4" w:rsidDel="00DF284C">
          <w:rPr>
            <w:rFonts w:ascii="Times New Roman" w:hAnsi="Times New Roman" w:cs="Times New Roman"/>
            <w:sz w:val="24"/>
            <w:szCs w:val="24"/>
          </w:rPr>
          <w:delText>t)</w:delText>
        </w:r>
        <w:r w:rsidR="00E82280" w:rsidDel="00DF284C">
          <w:rPr>
            <w:rFonts w:ascii="Times New Roman" w:hAnsi="Times New Roman" w:cs="Times New Roman"/>
            <w:sz w:val="24"/>
            <w:szCs w:val="24"/>
          </w:rPr>
          <w:delText xml:space="preserve"> </w:delText>
        </w:r>
        <w:commentRangeEnd w:id="32"/>
        <w:r w:rsidR="00FE6DC4" w:rsidDel="00DF284C">
          <w:rPr>
            <w:rStyle w:val="CommentReference"/>
          </w:rPr>
          <w:commentReference w:id="32"/>
        </w:r>
      </w:del>
      <w:commentRangeEnd w:id="33"/>
      <w:r w:rsidR="00473194">
        <w:rPr>
          <w:rStyle w:val="CommentReference"/>
        </w:rPr>
        <w:commentReference w:id="33"/>
      </w:r>
      <w:del w:id="34" w:author="Robert Clark" w:date="2022-12-19T10:00:00Z">
        <w:r w:rsidR="00FE6DC4" w:rsidDel="00DF284C">
          <w:rPr>
            <w:rFonts w:ascii="Times New Roman" w:hAnsi="Times New Roman" w:cs="Times New Roman"/>
            <w:sz w:val="24"/>
            <w:szCs w:val="24"/>
          </w:rPr>
          <w:delText xml:space="preserve">of arthropods </w:delText>
        </w:r>
        <w:r w:rsidR="00E82280" w:rsidDel="00DF284C">
          <w:rPr>
            <w:rFonts w:ascii="Times New Roman" w:hAnsi="Times New Roman" w:cs="Times New Roman"/>
            <w:sz w:val="24"/>
            <w:szCs w:val="24"/>
          </w:rPr>
          <w:delText xml:space="preserve">collected from native plants to those collected from NNI plants within the same habitat. </w:delText>
        </w:r>
      </w:del>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commentRangeStart w:id="35"/>
      <w:commentRangeStart w:id="36"/>
      <w:r w:rsidR="00A71A02">
        <w:rPr>
          <w:rFonts w:ascii="Times New Roman" w:hAnsi="Times New Roman" w:cs="Times New Roman"/>
          <w:sz w:val="24"/>
          <w:szCs w:val="24"/>
        </w:rPr>
        <w:t xml:space="preserve">Here, we tested these hypotheses in a Connecticut, </w:t>
      </w:r>
      <w:proofErr w:type="gramStart"/>
      <w:r w:rsidR="00A71A02">
        <w:rPr>
          <w:rFonts w:ascii="Times New Roman" w:hAnsi="Times New Roman" w:cs="Times New Roman"/>
          <w:sz w:val="24"/>
          <w:szCs w:val="24"/>
        </w:rPr>
        <w:t>U.S.A. forest</w:t>
      </w:r>
      <w:proofErr w:type="gramEnd"/>
      <w:r w:rsidR="00A71A02">
        <w:rPr>
          <w:rFonts w:ascii="Times New Roman" w:hAnsi="Times New Roman" w:cs="Times New Roman"/>
          <w:sz w:val="24"/>
          <w:szCs w:val="24"/>
        </w:rPr>
        <w:t xml:space="preserve"> </w:t>
      </w:r>
      <w:r w:rsidR="00C422F2">
        <w:rPr>
          <w:rFonts w:ascii="Times New Roman" w:hAnsi="Times New Roman" w:cs="Times New Roman"/>
          <w:sz w:val="24"/>
          <w:szCs w:val="24"/>
        </w:rPr>
        <w:t xml:space="preserve">through a predator exclusion experiment on multiple highly invasive and widely distributed NNI plant species, using forest songbirds as model insectivores. Compared to coexisting native woody plants, we expected NNI 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 and</w:t>
      </w:r>
      <w:r w:rsidR="00AD3B93">
        <w:rPr>
          <w:rFonts w:ascii="Times New Roman" w:hAnsi="Times New Roman" w:cs="Times New Roman"/>
          <w:sz w:val="24"/>
          <w:szCs w:val="24"/>
        </w:rPr>
        <w:t xml:space="preserve"> be foraged on by insectivorous birds less intensively. </w:t>
      </w:r>
      <w:commentRangeEnd w:id="35"/>
      <w:r w:rsidR="00AD3B93">
        <w:rPr>
          <w:rStyle w:val="CommentReference"/>
        </w:rPr>
        <w:commentReference w:id="35"/>
      </w:r>
      <w:commentRangeEnd w:id="36"/>
      <w:r w:rsidR="00473194">
        <w:rPr>
          <w:rStyle w:val="CommentReference"/>
        </w:rPr>
        <w:commentReference w:id="36"/>
      </w:r>
      <w:r w:rsidR="00473194">
        <w:rPr>
          <w:rFonts w:ascii="Times New Roman" w:hAnsi="Times New Roman" w:cs="Times New Roman"/>
          <w:sz w:val="24"/>
          <w:szCs w:val="24"/>
        </w:rPr>
        <w:t xml:space="preserve">For estimates of food quality, </w:t>
      </w:r>
      <w:r w:rsidR="00473194">
        <w:rPr>
          <w:rFonts w:ascii="Times New Roman" w:hAnsi="Times New Roman" w:cs="Times New Roman"/>
          <w:sz w:val="24"/>
          <w:szCs w:val="24"/>
        </w:rPr>
        <w:t xml:space="preserve">we used elemental analysis to compare the protein content </w:t>
      </w:r>
      <w:r w:rsidR="00473194">
        <w:rPr>
          <w:rFonts w:ascii="Times New Roman" w:hAnsi="Times New Roman" w:cs="Times New Roman"/>
          <w:sz w:val="24"/>
          <w:szCs w:val="24"/>
        </w:rPr>
        <w:t xml:space="preserve">(percent elemental Nitrogen) </w:t>
      </w:r>
      <w:r w:rsidR="00473194">
        <w:rPr>
          <w:rFonts w:ascii="Times New Roman" w:hAnsi="Times New Roman" w:cs="Times New Roman"/>
          <w:sz w:val="24"/>
          <w:szCs w:val="24"/>
        </w:rPr>
        <w:t>of arthropods collected from native plants to those collected from NNI plants within the same habitat.</w:t>
      </w:r>
    </w:p>
    <w:p w14:paraId="0E81537E" w14:textId="77777777" w:rsidR="00606238" w:rsidRDefault="00606238"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6745526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on ten woody host plant species at Great Hollow Nature Preserve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Great Hollow Nature Preserve is a 334</w:t>
      </w:r>
      <w:r w:rsidR="000948FC">
        <w:rPr>
          <w:rFonts w:ascii="Times New Roman" w:hAnsi="Times New Roman" w:cs="Times New Roman"/>
          <w:sz w:val="24"/>
          <w:szCs w:val="24"/>
        </w:rPr>
        <w:t>-</w:t>
      </w:r>
      <w:r w:rsidR="00B33686">
        <w:rPr>
          <w:rFonts w:ascii="Times New Roman" w:hAnsi="Times New Roman" w:cs="Times New Roman"/>
          <w:sz w:val="24"/>
          <w:szCs w:val="24"/>
        </w:rPr>
        <w:t xml:space="preserve">ha protected area that is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0948FC">
        <w:rPr>
          <w:rFonts w:ascii="Times New Roman" w:hAnsi="Times New Roman" w:cs="Times New Roman"/>
          <w:sz w:val="24"/>
          <w:szCs w:val="24"/>
        </w:rPr>
        <w:t xml:space="preserve">Northeastern </w:t>
      </w:r>
      <w:r w:rsidR="00C91ABF">
        <w:rPr>
          <w:rFonts w:ascii="Times New Roman" w:hAnsi="Times New Roman" w:cs="Times New Roman"/>
          <w:sz w:val="24"/>
          <w:szCs w:val="24"/>
        </w:rPr>
        <w:t>forest</w:t>
      </w:r>
      <w:r w:rsidR="000948FC">
        <w:rPr>
          <w:rFonts w:ascii="Times New Roman" w:hAnsi="Times New Roman" w:cs="Times New Roman"/>
          <w:sz w:val="24"/>
          <w:szCs w:val="24"/>
        </w:rPr>
        <w:t xml:space="preserve">s. They included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the dominant woody 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invasive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222FC299"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 xml:space="preserve">Briefly, </w:t>
      </w:r>
      <w:commentRangeStart w:id="37"/>
      <w:commentRangeStart w:id="38"/>
      <w:r w:rsidR="001F58A3">
        <w:rPr>
          <w:rFonts w:ascii="Times New Roman" w:hAnsi="Times New Roman" w:cs="Times New Roman"/>
          <w:sz w:val="24"/>
          <w:szCs w:val="24"/>
        </w:rPr>
        <w:t>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via </w:t>
      </w:r>
      <w:r w:rsidR="00C1051D">
        <w:rPr>
          <w:rFonts w:ascii="Times New Roman" w:hAnsi="Times New Roman" w:cs="Times New Roman"/>
          <w:sz w:val="24"/>
          <w:szCs w:val="24"/>
        </w:rPr>
        <w:t xml:space="preserve">a 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C1051D">
        <w:rPr>
          <w:rFonts w:ascii="Times New Roman" w:hAnsi="Times New Roman" w:cs="Times New Roman"/>
          <w:sz w:val="24"/>
          <w:szCs w:val="24"/>
        </w:rPr>
        <w:t xml:space="preserve"> </w:t>
      </w:r>
      <w:r w:rsidR="006A263D">
        <w:rPr>
          <w:rFonts w:ascii="Times New Roman" w:hAnsi="Times New Roman" w:cs="Times New Roman"/>
          <w:sz w:val="24"/>
          <w:szCs w:val="24"/>
        </w:rPr>
        <w:t>Mesh nets were</w:t>
      </w:r>
      <w:r w:rsidR="00C1051D">
        <w:rPr>
          <w:rFonts w:ascii="Times New Roman" w:hAnsi="Times New Roman" w:cs="Times New Roman"/>
          <w:sz w:val="24"/>
          <w:szCs w:val="24"/>
        </w:rPr>
        <w:t xml:space="preserve"> affixed to the base of the</w:t>
      </w:r>
      <w:r w:rsidR="006A263D">
        <w:rPr>
          <w:rFonts w:ascii="Times New Roman" w:hAnsi="Times New Roman" w:cs="Times New Roman"/>
          <w:sz w:val="24"/>
          <w:szCs w:val="24"/>
        </w:rPr>
        <w:t>se individual</w:t>
      </w:r>
      <w:r w:rsidR="00C1051D">
        <w:rPr>
          <w:rFonts w:ascii="Times New Roman" w:hAnsi="Times New Roman" w:cs="Times New Roman"/>
          <w:sz w:val="24"/>
          <w:szCs w:val="24"/>
        </w:rPr>
        <w:t xml:space="preserve"> branch</w:t>
      </w:r>
      <w:r w:rsidR="006A263D">
        <w:rPr>
          <w:rFonts w:ascii="Times New Roman" w:hAnsi="Times New Roman" w:cs="Times New Roman"/>
          <w:sz w:val="24"/>
          <w:szCs w:val="24"/>
        </w:rPr>
        <w:t>es</w:t>
      </w:r>
      <w:r w:rsidR="00C1051D">
        <w:rPr>
          <w:rFonts w:ascii="Times New Roman" w:hAnsi="Times New Roman" w:cs="Times New Roman"/>
          <w:sz w:val="24"/>
          <w:szCs w:val="24"/>
        </w:rPr>
        <w:t xml:space="preserve">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C1051D">
        <w:rPr>
          <w:rFonts w:ascii="Times New Roman" w:hAnsi="Times New Roman" w:cs="Times New Roman"/>
          <w:sz w:val="24"/>
          <w:szCs w:val="24"/>
        </w:rPr>
        <w:t xml:space="preserve">). Each of these branches were paired with a </w:t>
      </w:r>
      <w:r w:rsidR="00C1051D">
        <w:rPr>
          <w:rFonts w:ascii="Times New Roman" w:hAnsi="Times New Roman" w:cs="Times New Roman"/>
          <w:sz w:val="24"/>
          <w:szCs w:val="24"/>
        </w:rPr>
        <w:lastRenderedPageBreak/>
        <w:t>nearby (&lt; 10m) unmanipulated control branch</w:t>
      </w:r>
      <w:r w:rsidR="001F58A3">
        <w:rPr>
          <w:rFonts w:ascii="Times New Roman" w:hAnsi="Times New Roman" w:cs="Times New Roman"/>
          <w:sz w:val="24"/>
          <w:szCs w:val="24"/>
        </w:rPr>
        <w:t xml:space="preserve"> of the same plant species</w:t>
      </w:r>
      <w:r w:rsidR="006A263D">
        <w:rPr>
          <w:rFonts w:ascii="Times New Roman" w:hAnsi="Times New Roman" w:cs="Times New Roman"/>
          <w:sz w:val="24"/>
          <w:szCs w:val="24"/>
        </w:rPr>
        <w:t>.</w:t>
      </w:r>
      <w:r w:rsidR="00C1051D">
        <w:rPr>
          <w:rFonts w:ascii="Times New Roman" w:hAnsi="Times New Roman" w:cs="Times New Roman"/>
          <w:sz w:val="24"/>
          <w:szCs w:val="24"/>
        </w:rPr>
        <w:t xml:space="preserve">). </w:t>
      </w:r>
      <w:commentRangeEnd w:id="37"/>
      <w:r w:rsidR="00336593">
        <w:rPr>
          <w:rStyle w:val="CommentReference"/>
        </w:rPr>
        <w:commentReference w:id="37"/>
      </w:r>
      <w:commentRangeEnd w:id="38"/>
      <w:r w:rsidR="006A263D">
        <w:rPr>
          <w:rStyle w:val="CommentReference"/>
        </w:rPr>
        <w:commentReference w:id="38"/>
      </w:r>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commentRangeStart w:id="39"/>
      <w:commentRangeStart w:id="40"/>
      <w:commentRangeEnd w:id="39"/>
      <w:r w:rsidR="00A92918">
        <w:rPr>
          <w:rStyle w:val="CommentReference"/>
        </w:rPr>
        <w:commentReference w:id="39"/>
      </w:r>
      <w:commentRangeEnd w:id="40"/>
      <w:r w:rsidR="006A263D">
        <w:rPr>
          <w:rStyle w:val="CommentReference"/>
        </w:rPr>
        <w:commentReference w:id="40"/>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 xml:space="preserve">ach branch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2B309D0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a </w:t>
      </w:r>
      <w:proofErr w:type="gramStart"/>
      <w:r w:rsidR="003E22AE">
        <w:rPr>
          <w:rFonts w:ascii="Times New Roman" w:hAnsi="Times New Roman" w:cs="Times New Roman"/>
          <w:sz w:val="24"/>
          <w:szCs w:val="24"/>
        </w:rPr>
        <w:t>broad-scale</w:t>
      </w:r>
      <w:proofErr w:type="gramEnd"/>
      <w:r w:rsidR="003E22AE">
        <w:rPr>
          <w:rFonts w:ascii="Times New Roman" w:hAnsi="Times New Roman" w:cs="Times New Roman"/>
          <w:sz w:val="24"/>
          <w:szCs w:val="24"/>
        </w:rPr>
        <w:t xml:space="preserve"> estimate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5F61C9">
        <w:rPr>
          <w:rFonts w:ascii="Times New Roman" w:hAnsi="Times New Roman" w:cs="Times New Roman"/>
          <w:sz w:val="24"/>
          <w:szCs w:val="24"/>
        </w:rPr>
        <w:t>.</w:t>
      </w:r>
    </w:p>
    <w:p w14:paraId="776DCE21" w14:textId="78B6B93D"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w:t>
      </w:r>
      <w:r w:rsidR="00C1051D">
        <w:rPr>
          <w:rFonts w:ascii="Times New Roman" w:hAnsi="Times New Roman" w:cs="Times New Roman"/>
          <w:sz w:val="24"/>
          <w:szCs w:val="24"/>
        </w:rPr>
        <w:lastRenderedPageBreak/>
        <w:t>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 xml:space="preserve">foliage-gleaning </w:t>
      </w:r>
      <w:r w:rsidR="00871C52">
        <w:rPr>
          <w:rFonts w:ascii="Times New Roman" w:hAnsi="Times New Roman" w:cs="Times New Roman"/>
          <w:sz w:val="24"/>
          <w:szCs w:val="24"/>
        </w:rPr>
        <w:t>insectivorous birds and their abundances are impacted by experimental manipulation of bird predation (Gunnarsson et al. 1996).</w:t>
      </w:r>
      <w:r w:rsidR="00C1051D">
        <w:rPr>
          <w:rFonts w:ascii="Times New Roman" w:hAnsi="Times New Roman" w:cs="Times New Roman"/>
          <w:sz w:val="24"/>
          <w:szCs w:val="24"/>
        </w:rPr>
        <w:t xml:space="preserve"> </w:t>
      </w:r>
      <w:r w:rsidR="007845CD">
        <w:rPr>
          <w:rFonts w:ascii="Times New Roman" w:hAnsi="Times New Roman" w:cs="Times New Roman"/>
          <w:sz w:val="24"/>
          <w:szCs w:val="24"/>
        </w:rPr>
        <w:t>We measured</w:t>
      </w:r>
      <w:r w:rsidR="00C1051D">
        <w:rPr>
          <w:rFonts w:ascii="Times New Roman" w:hAnsi="Times New Roman" w:cs="Times New Roman"/>
          <w:sz w:val="24"/>
          <w:szCs w:val="24"/>
        </w:rPr>
        <w:t xml:space="preserve"> </w:t>
      </w:r>
      <w:r w:rsidR="003B7CB7">
        <w:rPr>
          <w:rFonts w:ascii="Times New Roman" w:hAnsi="Times New Roman" w:cs="Times New Roman"/>
          <w:sz w:val="24"/>
          <w:szCs w:val="24"/>
        </w:rPr>
        <w:t>C:N ratios</w:t>
      </w:r>
      <w:r w:rsidR="00C1051D">
        <w:rPr>
          <w:rFonts w:ascii="Times New Roman" w:hAnsi="Times New Roman" w:cs="Times New Roman"/>
          <w:sz w:val="24"/>
          <w:szCs w:val="24"/>
        </w:rPr>
        <w:t xml:space="preserve"> </w:t>
      </w:r>
      <w:r w:rsidR="00D50E9F">
        <w:rPr>
          <w:rFonts w:ascii="Times New Roman" w:hAnsi="Times New Roman" w:cs="Times New Roman"/>
          <w:sz w:val="24"/>
          <w:szCs w:val="24"/>
        </w:rPr>
        <w:t xml:space="preserve">in these two groups </w:t>
      </w:r>
      <w:r w:rsidR="00C1051D">
        <w:rPr>
          <w:rFonts w:ascii="Times New Roman" w:hAnsi="Times New Roman" w:cs="Times New Roman"/>
          <w:sz w:val="24"/>
          <w:szCs w:val="24"/>
        </w:rPr>
        <w:t>as a</w:t>
      </w:r>
      <w:r w:rsidR="00183D6D">
        <w:rPr>
          <w:rFonts w:ascii="Times New Roman" w:hAnsi="Times New Roman" w:cs="Times New Roman"/>
          <w:sz w:val="24"/>
          <w:szCs w:val="24"/>
        </w:rPr>
        <w:t xml:space="preserve">n indirect measure of protein </w:t>
      </w:r>
      <w:r w:rsidR="007E6B1F">
        <w:rPr>
          <w:rFonts w:ascii="Times New Roman" w:hAnsi="Times New Roman" w:cs="Times New Roman"/>
          <w:sz w:val="24"/>
          <w:szCs w:val="24"/>
        </w:rPr>
        <w:t>(Smets et al. 2021)</w:t>
      </w:r>
      <w:r w:rsidR="003B7CB7">
        <w:rPr>
          <w:rFonts w:ascii="Times New Roman" w:hAnsi="Times New Roman" w:cs="Times New Roman"/>
          <w:sz w:val="24"/>
          <w:szCs w:val="24"/>
        </w:rPr>
        <w:t xml:space="preserve">, a </w:t>
      </w:r>
      <w:r w:rsidR="00D50E9F">
        <w:rPr>
          <w:rFonts w:ascii="Times New Roman" w:hAnsi="Times New Roman" w:cs="Times New Roman"/>
          <w:sz w:val="24"/>
          <w:szCs w:val="24"/>
        </w:rPr>
        <w:t>macronutrient that</w:t>
      </w:r>
      <w:r w:rsidR="003B7CB7">
        <w:rPr>
          <w:rFonts w:ascii="Times New Roman" w:hAnsi="Times New Roman" w:cs="Times New Roman"/>
          <w:sz w:val="24"/>
          <w:szCs w:val="24"/>
        </w:rPr>
        <w:t xml:space="preserve"> strongly mediates food selection </w:t>
      </w:r>
      <w:r w:rsidR="00D50E9F">
        <w:rPr>
          <w:rFonts w:ascii="Times New Roman" w:hAnsi="Times New Roman" w:cs="Times New Roman"/>
          <w:sz w:val="24"/>
          <w:szCs w:val="24"/>
        </w:rPr>
        <w:t xml:space="preserve">by </w:t>
      </w:r>
      <w:r w:rsidR="00692E8D">
        <w:rPr>
          <w:rFonts w:ascii="Times New Roman" w:hAnsi="Times New Roman" w:cs="Times New Roman"/>
          <w:sz w:val="24"/>
          <w:szCs w:val="24"/>
        </w:rPr>
        <w:t xml:space="preserve">breeding </w:t>
      </w:r>
      <w:r w:rsidR="00D50E9F">
        <w:rPr>
          <w:rFonts w:ascii="Times New Roman" w:hAnsi="Times New Roman" w:cs="Times New Roman"/>
          <w:sz w:val="24"/>
          <w:szCs w:val="24"/>
        </w:rPr>
        <w:t>birds and is critical to offspring development</w:t>
      </w:r>
      <w:r w:rsidR="003B7CB7">
        <w:rPr>
          <w:rFonts w:ascii="Times New Roman" w:hAnsi="Times New Roman" w:cs="Times New Roman"/>
          <w:sz w:val="24"/>
          <w:szCs w:val="24"/>
        </w:rPr>
        <w:t xml:space="preserve"> (Robbins et al. 2005</w:t>
      </w:r>
      <w:commentRangeStart w:id="41"/>
      <w:ins w:id="42" w:author="Chad Seewagen" w:date="2022-09-20T13:04:00Z">
        <w:r w:rsidR="00D50E9F">
          <w:rPr>
            <w:rFonts w:ascii="Times New Roman" w:hAnsi="Times New Roman" w:cs="Times New Roman"/>
            <w:sz w:val="24"/>
            <w:szCs w:val="24"/>
          </w:rPr>
          <w:t>, add others</w:t>
        </w:r>
      </w:ins>
      <w:commentRangeEnd w:id="41"/>
      <w:r w:rsidR="006A263D">
        <w:rPr>
          <w:rStyle w:val="CommentReference"/>
        </w:rPr>
        <w:commentReference w:id="41"/>
      </w:r>
      <w:r w:rsidR="003B7CB7">
        <w:rPr>
          <w:rFonts w:ascii="Times New Roman" w:hAnsi="Times New Roman" w:cs="Times New Roman"/>
          <w:sz w:val="24"/>
          <w:szCs w:val="24"/>
        </w:rPr>
        <w:t>)</w:t>
      </w:r>
      <w:r w:rsidR="00183D6D">
        <w:rPr>
          <w:rFonts w:ascii="Times New Roman" w:hAnsi="Times New Roman" w:cs="Times New Roman"/>
          <w:sz w:val="24"/>
          <w:szCs w:val="24"/>
        </w:rPr>
        <w:t>.</w:t>
      </w:r>
      <w:r w:rsidR="00680C87">
        <w:rPr>
          <w:rFonts w:ascii="Times New Roman" w:hAnsi="Times New Roman" w:cs="Times New Roman"/>
          <w:sz w:val="24"/>
          <w:szCs w:val="24"/>
        </w:rPr>
        <w:t xml:space="preserve"> Generally, the insects feeing on individual plants have a similar C:N ratio as their host (Abbas et al. 2014).</w:t>
      </w:r>
      <w:r w:rsidR="00183D6D">
        <w:rPr>
          <w:rFonts w:ascii="Times New Roman" w:hAnsi="Times New Roman" w:cs="Times New Roman"/>
          <w:sz w:val="24"/>
          <w:szCs w:val="24"/>
        </w:rPr>
        <w:t xml:space="preserve"> </w:t>
      </w:r>
      <w:r w:rsidR="00301974">
        <w:rPr>
          <w:rFonts w:ascii="Times New Roman" w:hAnsi="Times New Roman" w:cs="Times New Roman"/>
          <w:sz w:val="24"/>
          <w:szCs w:val="24"/>
        </w:rPr>
        <w:t xml:space="preserve">To assay elemental composition, we first </w:t>
      </w:r>
      <w:r w:rsidR="009913D0">
        <w:rPr>
          <w:rFonts w:ascii="Times New Roman" w:hAnsi="Times New Roman" w:cs="Times New Roman"/>
          <w:sz w:val="24"/>
          <w:szCs w:val="24"/>
        </w:rPr>
        <w:t>pooled foliage-feeding herbivore</w:t>
      </w:r>
      <w:r w:rsidR="00151778">
        <w:rPr>
          <w:rFonts w:ascii="Times New Roman" w:hAnsi="Times New Roman" w:cs="Times New Roman"/>
          <w:sz w:val="24"/>
          <w:szCs w:val="24"/>
        </w:rPr>
        <w:t xml:space="preserve"> taxa</w:t>
      </w:r>
      <w:r w:rsidR="009913D0">
        <w:rPr>
          <w:rFonts w:ascii="Times New Roman" w:hAnsi="Times New Roman" w:cs="Times New Roman"/>
          <w:sz w:val="24"/>
          <w:szCs w:val="24"/>
        </w:rPr>
        <w:t xml:space="preserve"> and true spiders </w:t>
      </w:r>
      <w:r w:rsidR="00151778">
        <w:rPr>
          <w:rFonts w:ascii="Times New Roman" w:hAnsi="Times New Roman" w:cs="Times New Roman"/>
          <w:sz w:val="24"/>
          <w:szCs w:val="24"/>
        </w:rPr>
        <w:t xml:space="preserve">across sampling periods for each branch in the bird exclusion treatment group. We limited our analyses to branches with birds excluded in order to quantify </w:t>
      </w:r>
      <w:r w:rsidR="006A263D">
        <w:rPr>
          <w:rFonts w:ascii="Times New Roman" w:hAnsi="Times New Roman" w:cs="Times New Roman"/>
          <w:sz w:val="24"/>
          <w:szCs w:val="24"/>
        </w:rPr>
        <w:t>the nutritional</w:t>
      </w:r>
      <w:r w:rsidR="00D50E9F">
        <w:rPr>
          <w:rFonts w:ascii="Times New Roman" w:hAnsi="Times New Roman" w:cs="Times New Roman"/>
          <w:sz w:val="24"/>
          <w:szCs w:val="24"/>
        </w:rPr>
        <w:t xml:space="preserve"> quality</w:t>
      </w:r>
      <w:r w:rsidR="00151778">
        <w:rPr>
          <w:rFonts w:ascii="Times New Roman" w:hAnsi="Times New Roman" w:cs="Times New Roman"/>
          <w:sz w:val="24"/>
          <w:szCs w:val="24"/>
        </w:rPr>
        <w:t xml:space="preserve"> of the arthropod community as </w:t>
      </w:r>
      <w:r w:rsidR="000A66A9">
        <w:rPr>
          <w:rFonts w:ascii="Times New Roman" w:hAnsi="Times New Roman" w:cs="Times New Roman"/>
          <w:sz w:val="24"/>
          <w:szCs w:val="24"/>
        </w:rPr>
        <w:t xml:space="preserve">it would be for the first bird foraging on a given branch. We then </w:t>
      </w:r>
      <w:r w:rsidR="00D50E9F">
        <w:rPr>
          <w:rFonts w:ascii="Times New Roman" w:hAnsi="Times New Roman" w:cs="Times New Roman"/>
          <w:sz w:val="24"/>
          <w:szCs w:val="24"/>
        </w:rPr>
        <w:t xml:space="preserve">oven-dried </w:t>
      </w:r>
      <w:r w:rsidR="009913D0">
        <w:rPr>
          <w:rFonts w:ascii="Times New Roman" w:hAnsi="Times New Roman" w:cs="Times New Roman"/>
          <w:sz w:val="24"/>
          <w:szCs w:val="24"/>
        </w:rPr>
        <w:t xml:space="preserve">arthropod samples </w:t>
      </w:r>
      <w:r w:rsidR="00937FD4">
        <w:rPr>
          <w:rFonts w:ascii="Times New Roman" w:hAnsi="Times New Roman" w:cs="Times New Roman"/>
          <w:sz w:val="24"/>
          <w:szCs w:val="24"/>
        </w:rPr>
        <w:t xml:space="preserve">at 60° C </w:t>
      </w:r>
      <w:r w:rsidR="00D50E9F">
        <w:rPr>
          <w:rFonts w:ascii="Times New Roman" w:hAnsi="Times New Roman" w:cs="Times New Roman"/>
          <w:sz w:val="24"/>
          <w:szCs w:val="24"/>
        </w:rPr>
        <w:t xml:space="preserve">to a constant mass </w:t>
      </w:r>
      <w:r w:rsidR="000A66A9">
        <w:rPr>
          <w:rFonts w:ascii="Times New Roman" w:hAnsi="Times New Roman" w:cs="Times New Roman"/>
          <w:sz w:val="24"/>
          <w:szCs w:val="24"/>
        </w:rPr>
        <w:t xml:space="preserve">and homogenized </w:t>
      </w:r>
      <w:r w:rsidR="00937FD4">
        <w:rPr>
          <w:rFonts w:ascii="Times New Roman" w:hAnsi="Times New Roman" w:cs="Times New Roman"/>
          <w:sz w:val="24"/>
          <w:szCs w:val="24"/>
        </w:rPr>
        <w:t xml:space="preserve">any </w:t>
      </w:r>
      <w:r w:rsidR="000A66A9">
        <w:rPr>
          <w:rFonts w:ascii="Times New Roman" w:hAnsi="Times New Roman" w:cs="Times New Roman"/>
          <w:sz w:val="24"/>
          <w:szCs w:val="24"/>
        </w:rPr>
        <w:t xml:space="preserve">samples </w:t>
      </w:r>
      <w:r w:rsidR="00937FD4">
        <w:rPr>
          <w:rFonts w:ascii="Times New Roman" w:hAnsi="Times New Roman" w:cs="Times New Roman"/>
          <w:sz w:val="24"/>
          <w:szCs w:val="24"/>
        </w:rPr>
        <w:t>that weighed &gt;</w:t>
      </w:r>
      <w:r w:rsidR="000A66A9">
        <w:rPr>
          <w:rFonts w:ascii="Times New Roman" w:hAnsi="Times New Roman" w:cs="Times New Roman"/>
          <w:sz w:val="24"/>
          <w:szCs w:val="24"/>
        </w:rPr>
        <w:t xml:space="preserve"> </w:t>
      </w:r>
      <w:r w:rsidR="00EF2C19">
        <w:rPr>
          <w:rFonts w:ascii="Times New Roman" w:hAnsi="Times New Roman" w:cs="Times New Roman"/>
          <w:sz w:val="24"/>
          <w:szCs w:val="24"/>
        </w:rPr>
        <w:t>3</w:t>
      </w:r>
      <w:r w:rsidR="000A66A9">
        <w:rPr>
          <w:rFonts w:ascii="Times New Roman" w:hAnsi="Times New Roman" w:cs="Times New Roman"/>
          <w:sz w:val="24"/>
          <w:szCs w:val="24"/>
        </w:rPr>
        <w:t xml:space="preserve"> </w:t>
      </w:r>
      <w:r w:rsidR="006A263D">
        <w:rPr>
          <w:rFonts w:ascii="Times New Roman" w:hAnsi="Times New Roman" w:cs="Times New Roman"/>
          <w:sz w:val="24"/>
          <w:szCs w:val="24"/>
        </w:rPr>
        <w:t>mg.</w:t>
      </w:r>
      <w:r w:rsidR="000A66A9">
        <w:rPr>
          <w:rFonts w:ascii="Times New Roman" w:hAnsi="Times New Roman" w:cs="Times New Roman"/>
          <w:sz w:val="24"/>
          <w:szCs w:val="24"/>
        </w:rPr>
        <w:t xml:space="preserve"> </w:t>
      </w:r>
      <w:r w:rsidR="00EF2C19">
        <w:rPr>
          <w:rFonts w:ascii="Times New Roman" w:hAnsi="Times New Roman" w:cs="Times New Roman"/>
          <w:sz w:val="24"/>
          <w:szCs w:val="24"/>
        </w:rPr>
        <w:t xml:space="preserve">We </w:t>
      </w:r>
      <w:r w:rsidR="00937FD4">
        <w:rPr>
          <w:rFonts w:ascii="Times New Roman" w:hAnsi="Times New Roman" w:cs="Times New Roman"/>
          <w:sz w:val="24"/>
          <w:szCs w:val="24"/>
        </w:rPr>
        <w:t>placed</w:t>
      </w:r>
      <w:r w:rsidR="00EF2C19">
        <w:rPr>
          <w:rFonts w:ascii="Times New Roman" w:hAnsi="Times New Roman" w:cs="Times New Roman"/>
          <w:sz w:val="24"/>
          <w:szCs w:val="24"/>
        </w:rPr>
        <w:t xml:space="preserve"> 1.5</w:t>
      </w:r>
      <w:r w:rsidR="00937FD4">
        <w:rPr>
          <w:rFonts w:ascii="Times New Roman" w:hAnsi="Times New Roman" w:cs="Times New Roman"/>
          <w:sz w:val="24"/>
          <w:szCs w:val="24"/>
        </w:rPr>
        <w:t>-</w:t>
      </w:r>
      <w:r w:rsidR="00EF2C19">
        <w:rPr>
          <w:rFonts w:ascii="Times New Roman" w:hAnsi="Times New Roman" w:cs="Times New Roman"/>
          <w:sz w:val="24"/>
          <w:szCs w:val="24"/>
        </w:rPr>
        <w:t xml:space="preserve">3.5 mg of </w:t>
      </w:r>
      <w:r w:rsidR="00587F18">
        <w:rPr>
          <w:rFonts w:ascii="Times New Roman" w:hAnsi="Times New Roman" w:cs="Times New Roman"/>
          <w:sz w:val="24"/>
          <w:szCs w:val="24"/>
        </w:rPr>
        <w:t xml:space="preserve">each </w:t>
      </w:r>
      <w:r w:rsidR="00EF2C19">
        <w:rPr>
          <w:rFonts w:ascii="Times New Roman" w:hAnsi="Times New Roman" w:cs="Times New Roman"/>
          <w:sz w:val="24"/>
          <w:szCs w:val="24"/>
        </w:rPr>
        <w:t xml:space="preserve">sample into </w:t>
      </w:r>
      <w:r w:rsidR="00587F18">
        <w:rPr>
          <w:rFonts w:ascii="Times New Roman" w:hAnsi="Times New Roman" w:cs="Times New Roman"/>
          <w:sz w:val="24"/>
          <w:szCs w:val="24"/>
        </w:rPr>
        <w:t>tin capsules and</w:t>
      </w:r>
      <w:r w:rsidR="00EE2246">
        <w:rPr>
          <w:rFonts w:ascii="Times New Roman" w:hAnsi="Times New Roman" w:cs="Times New Roman"/>
          <w:sz w:val="24"/>
          <w:szCs w:val="24"/>
        </w:rPr>
        <w:t xml:space="preserve"> evaluated</w:t>
      </w:r>
      <w:r w:rsidR="00587F18">
        <w:rPr>
          <w:rFonts w:ascii="Times New Roman" w:hAnsi="Times New Roman" w:cs="Times New Roman"/>
          <w:sz w:val="24"/>
          <w:szCs w:val="24"/>
        </w:rPr>
        <w:t xml:space="preserve"> the mass of carbon and nitrogen with a Flash 1112 CHNSO elemental analyzer (CE </w:t>
      </w:r>
      <w:proofErr w:type="spellStart"/>
      <w:r w:rsidR="00587F18">
        <w:rPr>
          <w:rFonts w:ascii="Times New Roman" w:hAnsi="Times New Roman" w:cs="Times New Roman"/>
          <w:sz w:val="24"/>
          <w:szCs w:val="24"/>
        </w:rPr>
        <w:t>Elantech</w:t>
      </w:r>
      <w:proofErr w:type="spellEnd"/>
      <w:r w:rsidR="00587F18">
        <w:rPr>
          <w:rFonts w:ascii="Times New Roman" w:hAnsi="Times New Roman" w:cs="Times New Roman"/>
          <w:sz w:val="24"/>
          <w:szCs w:val="24"/>
        </w:rPr>
        <w:t xml:space="preserve"> inc. Lakewood, NJ, USA)</w:t>
      </w:r>
      <w:r w:rsidR="00B12627">
        <w:rPr>
          <w:rFonts w:ascii="Times New Roman" w:hAnsi="Times New Roman" w:cs="Times New Roman"/>
          <w:sz w:val="24"/>
          <w:szCs w:val="24"/>
        </w:rPr>
        <w:t xml:space="preserve"> by comparison with an aspartic acid standard curve (Sigma-Aldrich, St. Louis, MO, USA)</w:t>
      </w:r>
      <w:r w:rsidR="00161EE3">
        <w:rPr>
          <w:rFonts w:ascii="Times New Roman" w:hAnsi="Times New Roman" w:cs="Times New Roman"/>
          <w:sz w:val="24"/>
          <w:szCs w:val="24"/>
        </w:rPr>
        <w:t xml:space="preserve">. </w:t>
      </w:r>
      <w:r w:rsidR="00937FD4">
        <w:rPr>
          <w:rFonts w:ascii="Times New Roman" w:hAnsi="Times New Roman" w:cs="Times New Roman"/>
          <w:sz w:val="24"/>
          <w:szCs w:val="24"/>
        </w:rPr>
        <w:t>We calculated p</w:t>
      </w:r>
      <w:r w:rsidR="00B12627">
        <w:rPr>
          <w:rFonts w:ascii="Times New Roman" w:hAnsi="Times New Roman" w:cs="Times New Roman"/>
          <w:sz w:val="24"/>
          <w:szCs w:val="24"/>
        </w:rPr>
        <w:t>ercent nitrogen and carbon by dividing the mass of each element in a sample by total sample mass</w:t>
      </w:r>
      <w:r w:rsidR="00937FD4">
        <w:rPr>
          <w:rFonts w:ascii="Times New Roman" w:hAnsi="Times New Roman" w:cs="Times New Roman"/>
          <w:sz w:val="24"/>
          <w:szCs w:val="24"/>
        </w:rPr>
        <w:t>.</w:t>
      </w:r>
      <w:r w:rsidR="00B12627">
        <w:rPr>
          <w:rFonts w:ascii="Times New Roman" w:hAnsi="Times New Roman" w:cs="Times New Roman"/>
          <w:sz w:val="24"/>
          <w:szCs w:val="24"/>
        </w:rPr>
        <w:t xml:space="preserve"> </w:t>
      </w:r>
      <w:r w:rsidR="00937FD4">
        <w:rPr>
          <w:rFonts w:ascii="Times New Roman" w:hAnsi="Times New Roman" w:cs="Times New Roman"/>
          <w:sz w:val="24"/>
          <w:szCs w:val="24"/>
        </w:rPr>
        <w:t>W</w:t>
      </w:r>
      <w:r w:rsidR="00B12627">
        <w:rPr>
          <w:rFonts w:ascii="Times New Roman" w:hAnsi="Times New Roman" w:cs="Times New Roman"/>
          <w:sz w:val="24"/>
          <w:szCs w:val="24"/>
        </w:rPr>
        <w:t>e analyzed replicates for a subset of branches</w:t>
      </w:r>
      <w:r w:rsidR="00EE2246">
        <w:rPr>
          <w:rFonts w:ascii="Times New Roman" w:hAnsi="Times New Roman" w:cs="Times New Roman"/>
          <w:sz w:val="24"/>
          <w:szCs w:val="24"/>
        </w:rPr>
        <w:t>,</w:t>
      </w:r>
      <w:r w:rsidR="00B12627">
        <w:rPr>
          <w:rFonts w:ascii="Times New Roman" w:hAnsi="Times New Roman" w:cs="Times New Roman"/>
          <w:sz w:val="24"/>
          <w:szCs w:val="24"/>
        </w:rPr>
        <w:t xml:space="preserve"> producing </w:t>
      </w:r>
      <w:r w:rsidR="00EE2246">
        <w:rPr>
          <w:rFonts w:ascii="Times New Roman" w:hAnsi="Times New Roman" w:cs="Times New Roman"/>
          <w:sz w:val="24"/>
          <w:szCs w:val="24"/>
        </w:rPr>
        <w:t>mean within</w:t>
      </w:r>
      <w:r w:rsidR="00BB741A">
        <w:rPr>
          <w:rFonts w:ascii="Times New Roman" w:hAnsi="Times New Roman" w:cs="Times New Roman"/>
          <w:sz w:val="24"/>
          <w:szCs w:val="24"/>
        </w:rPr>
        <w:t xml:space="preserve">-sample coefficients of variation of 4.2% for nitrogen and 2.9% for carbon. </w:t>
      </w:r>
    </w:p>
    <w:p w14:paraId="43C4D6AC" w14:textId="3D2F6F5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xml:space="preserve">: (1) total </w:t>
      </w:r>
      <w:r w:rsidR="00C1051D">
        <w:rPr>
          <w:rFonts w:ascii="Times New Roman" w:hAnsi="Times New Roman" w:cs="Times New Roman"/>
          <w:sz w:val="24"/>
          <w:szCs w:val="24"/>
        </w:rPr>
        <w:lastRenderedPageBreak/>
        <w:t>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w:t>
      </w:r>
      <w:commentRangeStart w:id="43"/>
      <w:commentRangeStart w:id="44"/>
      <w:r w:rsidR="00C1051D">
        <w:rPr>
          <w:rFonts w:ascii="Times New Roman" w:hAnsi="Times New Roman" w:cs="Times New Roman"/>
          <w:sz w:val="24"/>
          <w:szCs w:val="24"/>
        </w:rPr>
        <w:t xml:space="preserve">(2) spider abundance (Araneae), (3) caterpillar abundance (Lepidoptera), (4) </w:t>
      </w:r>
      <w:r w:rsidR="005E6DA2">
        <w:rPr>
          <w:rFonts w:ascii="Times New Roman" w:hAnsi="Times New Roman" w:cs="Times New Roman"/>
          <w:sz w:val="24"/>
          <w:szCs w:val="24"/>
        </w:rPr>
        <w:t xml:space="preserve">True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(herbivorous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5E6DA2">
        <w:rPr>
          <w:rFonts w:ascii="Times New Roman" w:hAnsi="Times New Roman" w:cs="Times New Roman"/>
          <w:sz w:val="24"/>
          <w:szCs w:val="24"/>
        </w:rPr>
        <w:t>Tree cricket, katydid, and grasshopper</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w:t>
      </w:r>
      <w:commentRangeEnd w:id="43"/>
      <w:r w:rsidR="00692E8D">
        <w:rPr>
          <w:rStyle w:val="CommentReference"/>
        </w:rPr>
        <w:commentReference w:id="43"/>
      </w:r>
      <w:commentRangeEnd w:id="44"/>
      <w:r w:rsidR="005E6DA2">
        <w:rPr>
          <w:rStyle w:val="CommentReference"/>
        </w:rPr>
        <w:commentReference w:id="44"/>
      </w:r>
      <w:r w:rsidR="00C1051D">
        <w:rPr>
          <w:rFonts w:ascii="Times New Roman" w:hAnsi="Times New Roman" w:cs="Times New Roman"/>
          <w:sz w:val="24"/>
          <w:szCs w:val="24"/>
        </w:rPr>
        <w:t xml:space="preserve">(6)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6A263D">
        <w:rPr>
          <w:rFonts w:ascii="Times New Roman" w:hAnsi="Times New Roman" w:cs="Times New Roman"/>
          <w:sz w:val="24"/>
          <w:szCs w:val="24"/>
        </w:rPr>
        <w:t xml:space="preserve">We </w:t>
      </w:r>
      <w:r w:rsidR="006A263D">
        <w:rPr>
          <w:rFonts w:ascii="Times New Roman" w:hAnsi="Times New Roman" w:cs="Times New Roman"/>
          <w:sz w:val="24"/>
          <w:szCs w:val="24"/>
        </w:rPr>
        <w:t>pooled across the two sampling periods</w:t>
      </w:r>
      <w:r w:rsidR="006A263D">
        <w:rPr>
          <w:rFonts w:ascii="Times New Roman" w:hAnsi="Times New Roman" w:cs="Times New Roman"/>
          <w:sz w:val="24"/>
          <w:szCs w:val="24"/>
        </w:rPr>
        <w:t xml:space="preserve"> repeated samples</w:t>
      </w:r>
      <w:r w:rsidR="006A263D">
        <w:rPr>
          <w:rFonts w:ascii="Times New Roman" w:hAnsi="Times New Roman" w:cs="Times New Roman"/>
          <w:sz w:val="24"/>
          <w:szCs w:val="24"/>
        </w:rPr>
        <w:t xml:space="preserve"> on each branch</w:t>
      </w:r>
      <w:r w:rsidR="006A263D">
        <w:rPr>
          <w:rFonts w:ascii="Times New Roman" w:hAnsi="Times New Roman" w:cs="Times New Roman"/>
          <w:sz w:val="24"/>
          <w:szCs w:val="24"/>
        </w:rPr>
        <w:t xml:space="preserve"> in all analyses to produce a broader-scale estimate of total arthropod abundance</w:t>
      </w:r>
      <w:r w:rsidR="006A263D">
        <w:rPr>
          <w:rFonts w:ascii="Times New Roman" w:hAnsi="Times New Roman" w:cs="Times New Roman"/>
          <w:sz w:val="24"/>
          <w:szCs w:val="24"/>
        </w:rPr>
        <w:t xml:space="preserve"> </w:t>
      </w:r>
      <w:r w:rsidR="006A263D">
        <w:rPr>
          <w:rFonts w:ascii="Times New Roman" w:hAnsi="Times New Roman" w:cs="Times New Roman"/>
          <w:sz w:val="24"/>
          <w:szCs w:val="24"/>
        </w:rPr>
        <w:t xml:space="preserve">per plant (see statistical methods in </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6D5CAB">
        <w:rPr>
          <w:rFonts w:ascii="Times New Roman" w:hAnsi="Times New Roman" w:cs="Times New Roman"/>
          <w:sz w:val="24"/>
          <w:szCs w:val="24"/>
        </w:rPr>
        <w:t>as a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6907819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r w:rsidR="00604334">
        <w:rPr>
          <w:rFonts w:ascii="Times New Roman" w:hAnsi="Times New Roman" w:cs="Times New Roman"/>
          <w:sz w:val="24"/>
          <w:szCs w:val="24"/>
        </w:rPr>
        <w:t>Chaguaceda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w:t>
      </w:r>
      <w:r>
        <w:rPr>
          <w:rFonts w:ascii="Times New Roman" w:hAnsi="Times New Roman" w:cs="Times New Roman"/>
          <w:sz w:val="24"/>
          <w:szCs w:val="24"/>
        </w:rPr>
        <w:lastRenderedPageBreak/>
        <w:t xml:space="preserve">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invasive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2A7DD658"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in the effect size of bird predation 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w:t>
      </w:r>
      <w:r w:rsidR="00D81DB1">
        <w:rPr>
          <w:rFonts w:ascii="Times New Roman" w:hAnsi="Times New Roman" w:cs="Times New Roman"/>
          <w:sz w:val="24"/>
          <w:szCs w:val="24"/>
        </w:rPr>
        <w:t xml:space="preserve">native and </w:t>
      </w:r>
      <w:r w:rsidR="000D7381">
        <w:rPr>
          <w:rFonts w:ascii="Times New Roman" w:hAnsi="Times New Roman" w:cs="Times New Roman"/>
          <w:sz w:val="24"/>
          <w:szCs w:val="24"/>
        </w:rPr>
        <w:t>NNI</w:t>
      </w:r>
      <w:r w:rsidR="008C7EEB">
        <w:rPr>
          <w:rFonts w:ascii="Times New Roman" w:hAnsi="Times New Roman" w:cs="Times New Roman"/>
          <w:sz w:val="24"/>
          <w:szCs w:val="24"/>
        </w:rPr>
        <w:t xml:space="preserve"> species</w:t>
      </w:r>
      <w:r w:rsidR="00496AF1">
        <w:rPr>
          <w:rFonts w:ascii="Times New Roman" w:hAnsi="Times New Roman" w:cs="Times New Roman"/>
          <w:sz w:val="24"/>
          <w:szCs w:val="24"/>
        </w:rPr>
        <w:t xml:space="preserve">, </w:t>
      </w:r>
      <w:r w:rsidR="008C7EEB">
        <w:rPr>
          <w:rFonts w:ascii="Times New Roman" w:hAnsi="Times New Roman" w:cs="Times New Roman"/>
          <w:sz w:val="24"/>
          <w:szCs w:val="24"/>
        </w:rPr>
        <w:t>except for musclewood</w:t>
      </w:r>
      <w:r w:rsidR="001C1C50">
        <w:rPr>
          <w:rFonts w:ascii="Times New Roman" w:hAnsi="Times New Roman" w:cs="Times New Roman"/>
          <w:sz w:val="24"/>
          <w:szCs w:val="24"/>
        </w:rPr>
        <w:t>, but e</w:t>
      </w:r>
      <w:r w:rsidR="00D81DB1">
        <w:rPr>
          <w:rFonts w:ascii="Times New Roman" w:hAnsi="Times New Roman" w:cs="Times New Roman"/>
          <w:sz w:val="24"/>
          <w:szCs w:val="24"/>
        </w:rPr>
        <w:t xml:space="preserve">xclusion </w:t>
      </w:r>
      <w:r w:rsidR="00EF35A0">
        <w:rPr>
          <w:rFonts w:ascii="Times New Roman" w:hAnsi="Times New Roman" w:cs="Times New Roman"/>
          <w:sz w:val="24"/>
          <w:szCs w:val="24"/>
        </w:rPr>
        <w:t xml:space="preserve">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3CFAE8C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abundance 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w:t>
      </w:r>
      <w:r w:rsidR="00C1377F">
        <w:rPr>
          <w:rFonts w:ascii="Times New Roman" w:hAnsi="Times New Roman" w:cs="Times New Roman"/>
          <w:sz w:val="24"/>
          <w:szCs w:val="24"/>
        </w:rPr>
        <w:lastRenderedPageBreak/>
        <w:t>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abundance was not significantly different between native to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xml:space="preserve">. </w:t>
      </w:r>
      <w:commentRangeStart w:id="45"/>
      <w:commentRangeStart w:id="46"/>
      <w:r w:rsidR="0083454E">
        <w:rPr>
          <w:rFonts w:ascii="Times New Roman" w:hAnsi="Times New Roman" w:cs="Times New Roman"/>
          <w:sz w:val="24"/>
          <w:szCs w:val="24"/>
        </w:rPr>
        <w:t>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w:t>
      </w:r>
      <w:commentRangeEnd w:id="45"/>
      <w:r w:rsidR="003842F9">
        <w:rPr>
          <w:rStyle w:val="CommentReference"/>
        </w:rPr>
        <w:commentReference w:id="45"/>
      </w:r>
      <w:commentRangeEnd w:id="46"/>
      <w:r w:rsidR="001C1C50">
        <w:rPr>
          <w:rStyle w:val="CommentReference"/>
        </w:rPr>
        <w:commentReference w:id="46"/>
      </w:r>
      <w:r w:rsidR="0083454E">
        <w:rPr>
          <w:rFonts w:ascii="Times New Roman" w:hAnsi="Times New Roman" w:cs="Times New Roman"/>
          <w:sz w:val="24"/>
          <w:szCs w:val="24"/>
        </w:rPr>
        <w:t>(Fig.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5B3028FD"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N content </w:t>
      </w:r>
      <w:r w:rsidR="00CB020A">
        <w:rPr>
          <w:rFonts w:ascii="Times New Roman" w:hAnsi="Times New Roman" w:cs="Times New Roman"/>
          <w:sz w:val="24"/>
          <w:szCs w:val="24"/>
        </w:rPr>
        <w:t xml:space="preserve">was highest 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pider %N content by mass</w:t>
      </w:r>
      <w:r w:rsidR="00CB020A">
        <w:rPr>
          <w:rFonts w:ascii="Times New Roman" w:hAnsi="Times New Roman" w:cs="Times New Roman"/>
          <w:sz w:val="24"/>
          <w:szCs w:val="24"/>
        </w:rPr>
        <w:t xml:space="preserve"> 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034A1C2C" w:rsidR="00775AAC" w:rsidRDefault="006753EC"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Introduced organisms have had a </w:t>
      </w:r>
      <w:r w:rsidR="00986BCE">
        <w:rPr>
          <w:rFonts w:ascii="Times New Roman" w:hAnsi="Times New Roman" w:cs="Times New Roman"/>
          <w:sz w:val="24"/>
          <w:szCs w:val="24"/>
        </w:rPr>
        <w:t>dramatic impact</w:t>
      </w:r>
      <w:r>
        <w:rPr>
          <w:rFonts w:ascii="Times New Roman" w:hAnsi="Times New Roman" w:cs="Times New Roman"/>
          <w:sz w:val="24"/>
          <w:szCs w:val="24"/>
        </w:rPr>
        <w:t xml:space="preserve"> on ecosystems and economies, with some conservative estimates for monetary impacts </w:t>
      </w:r>
      <w:r w:rsidR="00986BCE">
        <w:rPr>
          <w:rFonts w:ascii="Times New Roman" w:hAnsi="Times New Roman" w:cs="Times New Roman"/>
          <w:sz w:val="24"/>
          <w:szCs w:val="24"/>
        </w:rPr>
        <w:t xml:space="preserve">of $1.26 trillion US dollars in North America </w:t>
      </w:r>
      <w:r w:rsidR="00986BCE">
        <w:rPr>
          <w:rFonts w:ascii="Times New Roman" w:hAnsi="Times New Roman" w:cs="Times New Roman"/>
          <w:sz w:val="24"/>
          <w:szCs w:val="24"/>
        </w:rPr>
        <w:lastRenderedPageBreak/>
        <w:t xml:space="preserve">since 1960 (Crystal-Ornelas et al. 2021). A problem of this scope requires careful strategic planning in which the most damaging </w:t>
      </w:r>
      <w:r w:rsidR="00B0795D">
        <w:rPr>
          <w:rFonts w:ascii="Times New Roman" w:hAnsi="Times New Roman" w:cs="Times New Roman"/>
          <w:sz w:val="24"/>
          <w:szCs w:val="24"/>
        </w:rPr>
        <w:t>non-native species</w:t>
      </w:r>
      <w:r w:rsidR="00986BCE">
        <w:rPr>
          <w:rFonts w:ascii="Times New Roman" w:hAnsi="Times New Roman" w:cs="Times New Roman"/>
          <w:sz w:val="24"/>
          <w:szCs w:val="24"/>
        </w:rPr>
        <w:t xml:space="preserve"> are prioritized. Our results </w:t>
      </w:r>
      <w:r w:rsidR="00E41622">
        <w:rPr>
          <w:rFonts w:ascii="Times New Roman" w:hAnsi="Times New Roman" w:cs="Times New Roman"/>
          <w:sz w:val="24"/>
          <w:szCs w:val="24"/>
        </w:rPr>
        <w:t>suggest important contexts in which non-native plants are poorer food opportunities for wildlife.</w:t>
      </w:r>
      <w:r w:rsidR="00546FD4">
        <w:rPr>
          <w:rFonts w:ascii="Times New Roman" w:hAnsi="Times New Roman" w:cs="Times New Roman"/>
          <w:sz w:val="24"/>
          <w:szCs w:val="24"/>
        </w:rPr>
        <w:t xml:space="preserve"> </w:t>
      </w:r>
      <w:r w:rsidR="00796E03">
        <w:rPr>
          <w:rFonts w:ascii="Times New Roman" w:hAnsi="Times New Roman" w:cs="Times New Roman"/>
          <w:sz w:val="24"/>
          <w:szCs w:val="24"/>
        </w:rPr>
        <w:t xml:space="preserve">First, </w:t>
      </w:r>
      <w:r w:rsidR="00741C3F">
        <w:rPr>
          <w:rFonts w:ascii="Times New Roman" w:hAnsi="Times New Roman" w:cs="Times New Roman"/>
          <w:sz w:val="24"/>
          <w:szCs w:val="24"/>
        </w:rPr>
        <w:t xml:space="preserve">our study revealed surprisingly </w:t>
      </w:r>
      <w:r w:rsidR="00DF284C">
        <w:rPr>
          <w:rFonts w:ascii="Times New Roman" w:hAnsi="Times New Roman" w:cs="Times New Roman"/>
          <w:sz w:val="24"/>
          <w:szCs w:val="24"/>
        </w:rPr>
        <w:t>higher quantity of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universally</w:t>
      </w:r>
      <w:r w:rsidR="0017145B">
        <w:rPr>
          <w:rFonts w:ascii="Times New Roman" w:hAnsi="Times New Roman" w:cs="Times New Roman"/>
          <w:sz w:val="24"/>
          <w:szCs w:val="24"/>
        </w:rPr>
        <w:t xml:space="preserve"> 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E41622">
        <w:rPr>
          <w:rFonts w:ascii="Times New Roman" w:hAnsi="Times New Roman" w:cs="Times New Roman"/>
          <w:sz w:val="24"/>
          <w:szCs w:val="24"/>
        </w:rPr>
        <w:t>Second</w:t>
      </w:r>
      <w:r w:rsidR="00741C3F">
        <w:rPr>
          <w:rFonts w:ascii="Times New Roman" w:hAnsi="Times New Roman" w:cs="Times New Roman"/>
          <w:sz w:val="24"/>
          <w:szCs w:val="24"/>
        </w:rPr>
        <w:t>, we saw important differences in the composition of prey on n</w:t>
      </w:r>
      <w:r w:rsidR="00A41273">
        <w:rPr>
          <w:rFonts w:ascii="Times New Roman" w:hAnsi="Times New Roman" w:cs="Times New Roman"/>
          <w:sz w:val="24"/>
          <w:szCs w:val="24"/>
        </w:rPr>
        <w:t xml:space="preserve">on-native plants, with </w:t>
      </w:r>
      <w:commentRangeStart w:id="47"/>
      <w:commentRangeStart w:id="48"/>
      <w:r w:rsidR="00A41273">
        <w:rPr>
          <w:rFonts w:ascii="Times New Roman" w:hAnsi="Times New Roman" w:cs="Times New Roman"/>
          <w:sz w:val="24"/>
          <w:szCs w:val="24"/>
        </w:rPr>
        <w:t>caterpillars being rarer and less available to birds</w:t>
      </w:r>
      <w:r w:rsidR="00E41622">
        <w:rPr>
          <w:rFonts w:ascii="Times New Roman" w:hAnsi="Times New Roman" w:cs="Times New Roman"/>
          <w:sz w:val="24"/>
          <w:szCs w:val="24"/>
        </w:rPr>
        <w:t xml:space="preserve">, directly supporting the ‘low food </w:t>
      </w:r>
      <w:r w:rsidR="00DF284C">
        <w:rPr>
          <w:rFonts w:ascii="Times New Roman" w:hAnsi="Times New Roman" w:cs="Times New Roman"/>
          <w:sz w:val="24"/>
          <w:szCs w:val="24"/>
        </w:rPr>
        <w:t>quantity</w:t>
      </w:r>
      <w:r w:rsidR="00DF284C">
        <w:rPr>
          <w:rFonts w:ascii="Times New Roman" w:hAnsi="Times New Roman" w:cs="Times New Roman"/>
          <w:sz w:val="24"/>
          <w:szCs w:val="24"/>
        </w:rPr>
        <w:t xml:space="preserve"> </w:t>
      </w:r>
      <w:r w:rsidR="00E41622">
        <w:rPr>
          <w:rFonts w:ascii="Times New Roman" w:hAnsi="Times New Roman" w:cs="Times New Roman"/>
          <w:sz w:val="24"/>
          <w:szCs w:val="24"/>
        </w:rPr>
        <w:t xml:space="preserve">hypothesis’ </w:t>
      </w:r>
      <w:commentRangeEnd w:id="47"/>
      <w:r w:rsidR="003E6D45">
        <w:rPr>
          <w:rStyle w:val="CommentReference"/>
        </w:rPr>
        <w:commentReference w:id="47"/>
      </w:r>
      <w:commentRangeEnd w:id="48"/>
      <w:r w:rsidR="00C72961">
        <w:rPr>
          <w:rStyle w:val="CommentReference"/>
        </w:rPr>
        <w:commentReference w:id="48"/>
      </w:r>
      <w:r w:rsidR="00E41622">
        <w:rPr>
          <w:rFonts w:ascii="Times New Roman" w:hAnsi="Times New Roman" w:cs="Times New Roman"/>
          <w:sz w:val="24"/>
          <w:szCs w:val="24"/>
        </w:rPr>
        <w:t>for this taxonomic group, but a reverse pattern was observed for spiders</w:t>
      </w:r>
      <w:r w:rsidR="00A41273">
        <w:rPr>
          <w:rFonts w:ascii="Times New Roman" w:hAnsi="Times New Roman" w:cs="Times New Roman"/>
          <w:sz w:val="24"/>
          <w:szCs w:val="24"/>
        </w:rPr>
        <w:t xml:space="preserve">. </w:t>
      </w:r>
      <w:r w:rsidR="00E41622">
        <w:rPr>
          <w:rFonts w:ascii="Times New Roman" w:hAnsi="Times New Roman" w:cs="Times New Roman"/>
          <w:sz w:val="24"/>
          <w:szCs w:val="24"/>
        </w:rPr>
        <w:t>Support for ‘low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variable</w:t>
      </w:r>
      <w:r w:rsidR="00A41273">
        <w:rPr>
          <w:rFonts w:ascii="Times New Roman" w:hAnsi="Times New Roman" w:cs="Times New Roman"/>
          <w:sz w:val="24"/>
          <w:szCs w:val="24"/>
        </w:rPr>
        <w:t xml:space="preserve"> nitrogen content of the arthropod community</w:t>
      </w:r>
      <w:r w:rsidR="00910CA2">
        <w:rPr>
          <w:rFonts w:ascii="Times New Roman" w:hAnsi="Times New Roman" w:cs="Times New Roman"/>
          <w:sz w:val="24"/>
          <w:szCs w:val="24"/>
        </w:rPr>
        <w:t>. For herbivores nitrogen content as significantly higher on invasive plants, but for spiders it was significantly lower. Investigation of host-plants 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w:t>
      </w:r>
      <w:commentRangeStart w:id="49"/>
      <w:commentRangeStart w:id="50"/>
      <w:r w:rsidR="00E56089">
        <w:rPr>
          <w:rFonts w:ascii="Times New Roman" w:hAnsi="Times New Roman" w:cs="Times New Roman"/>
          <w:sz w:val="24"/>
          <w:szCs w:val="24"/>
        </w:rPr>
        <w:t>habitat</w:t>
      </w:r>
      <w:commentRangeEnd w:id="49"/>
      <w:r w:rsidR="003E6D45">
        <w:rPr>
          <w:rStyle w:val="CommentReference"/>
        </w:rPr>
        <w:commentReference w:id="49"/>
      </w:r>
      <w:commentRangeEnd w:id="50"/>
      <w:r w:rsidR="00C72961">
        <w:rPr>
          <w:rStyle w:val="CommentReference"/>
        </w:rPr>
        <w:commentReference w:id="50"/>
      </w:r>
      <w:r w:rsidR="00A41273">
        <w:rPr>
          <w:rFonts w:ascii="Times New Roman" w:hAnsi="Times New Roman" w:cs="Times New Roman"/>
          <w:sz w:val="24"/>
          <w:szCs w:val="24"/>
        </w:rPr>
        <w:t>.</w:t>
      </w:r>
    </w:p>
    <w:p w14:paraId="5F386C8E" w14:textId="65C2243C" w:rsidR="002F6D13" w:rsidRPr="002F6D13" w:rsidRDefault="00A41273"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broad mechanisms cause </w:t>
      </w:r>
      <w:r w:rsidR="00B0795D">
        <w:rPr>
          <w:rFonts w:ascii="Times New Roman" w:hAnsi="Times New Roman" w:cs="Times New Roman"/>
          <w:sz w:val="24"/>
          <w:szCs w:val="24"/>
        </w:rPr>
        <w:t xml:space="preserve">non-native </w:t>
      </w:r>
      <w:r>
        <w:rPr>
          <w:rFonts w:ascii="Times New Roman" w:hAnsi="Times New Roman" w:cs="Times New Roman"/>
          <w:sz w:val="24"/>
          <w:szCs w:val="24"/>
        </w:rPr>
        <w:t xml:space="preserve">plants to have different </w:t>
      </w:r>
      <w:r w:rsidR="00C72961">
        <w:rPr>
          <w:rFonts w:ascii="Times New Roman" w:hAnsi="Times New Roman" w:cs="Times New Roman"/>
          <w:sz w:val="24"/>
          <w:szCs w:val="24"/>
        </w:rPr>
        <w:t xml:space="preserve">branch-dwelling </w:t>
      </w:r>
      <w:r>
        <w:rPr>
          <w:rFonts w:ascii="Times New Roman" w:hAnsi="Times New Roman" w:cs="Times New Roman"/>
          <w:sz w:val="24"/>
          <w:szCs w:val="24"/>
        </w:rPr>
        <w:t>arthropod communities compared to natives</w:t>
      </w:r>
      <w:r w:rsidR="00836F72">
        <w:rPr>
          <w:rFonts w:ascii="Times New Roman" w:hAnsi="Times New Roman" w:cs="Times New Roman"/>
          <w:sz w:val="24"/>
          <w:szCs w:val="24"/>
        </w:rPr>
        <w:t>, and these mechanisms may explain the patterns we saw with bird predation and arthropod communities</w:t>
      </w:r>
      <w:r>
        <w:rPr>
          <w:rFonts w:ascii="Times New Roman" w:hAnsi="Times New Roman" w:cs="Times New Roman"/>
          <w:sz w:val="24"/>
          <w:szCs w:val="24"/>
        </w:rPr>
        <w:t>.</w:t>
      </w:r>
      <w:r w:rsidR="003D467F">
        <w:rPr>
          <w:rFonts w:ascii="Times New Roman" w:hAnsi="Times New Roman" w:cs="Times New Roman"/>
          <w:sz w:val="24"/>
          <w:szCs w:val="24"/>
        </w:rPr>
        <w:t xml:space="preserve"> First, the nutritional quality of these plants is considered lower </w:t>
      </w:r>
      <w:r>
        <w:rPr>
          <w:rFonts w:ascii="Times New Roman" w:hAnsi="Times New Roman" w:cs="Times New Roman"/>
          <w:sz w:val="24"/>
          <w:szCs w:val="24"/>
        </w:rPr>
        <w:t xml:space="preserve">compared </w:t>
      </w:r>
      <w:r w:rsidR="003D467F">
        <w:rPr>
          <w:rFonts w:ascii="Times New Roman" w:hAnsi="Times New Roman" w:cs="Times New Roman"/>
          <w:sz w:val="24"/>
          <w:szCs w:val="24"/>
        </w:rPr>
        <w:t xml:space="preserve">to native plants. </w:t>
      </w:r>
      <w:r w:rsidR="00680C87">
        <w:rPr>
          <w:rFonts w:ascii="Times New Roman" w:hAnsi="Times New Roman" w:cs="Times New Roman"/>
          <w:sz w:val="24"/>
          <w:szCs w:val="24"/>
        </w:rPr>
        <w:t>By virtue of having less nitrogen or other nutrients</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or increased defensive chemistry</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 xml:space="preserve">herbivores are </w:t>
      </w:r>
      <w:r w:rsidR="00DD0764">
        <w:rPr>
          <w:rFonts w:ascii="Times New Roman" w:hAnsi="Times New Roman" w:cs="Times New Roman"/>
          <w:sz w:val="24"/>
          <w:szCs w:val="24"/>
        </w:rPr>
        <w:t xml:space="preserve">often </w:t>
      </w:r>
      <w:r w:rsidR="00680C87">
        <w:rPr>
          <w:rFonts w:ascii="Times New Roman" w:hAnsi="Times New Roman" w:cs="Times New Roman"/>
          <w:sz w:val="24"/>
          <w:szCs w:val="24"/>
        </w:rPr>
        <w:t>less abundant and diverse</w:t>
      </w:r>
      <w:r w:rsidR="00DD0764">
        <w:rPr>
          <w:rFonts w:ascii="Times New Roman" w:hAnsi="Times New Roman" w:cs="Times New Roman"/>
          <w:sz w:val="24"/>
          <w:szCs w:val="24"/>
        </w:rPr>
        <w:t xml:space="preserve"> on NNI than native plants</w:t>
      </w:r>
      <w:r w:rsidR="00680C87">
        <w:rPr>
          <w:rFonts w:ascii="Times New Roman" w:hAnsi="Times New Roman" w:cs="Times New Roman"/>
          <w:sz w:val="24"/>
          <w:szCs w:val="24"/>
        </w:rPr>
        <w:t xml:space="preserve"> (</w:t>
      </w:r>
      <w:commentRangeStart w:id="51"/>
      <w:commentRangeStart w:id="52"/>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2013</w:t>
      </w:r>
      <w:commentRangeEnd w:id="51"/>
      <w:r w:rsidR="0027166B">
        <w:rPr>
          <w:rStyle w:val="CommentReference"/>
        </w:rPr>
        <w:commentReference w:id="51"/>
      </w:r>
      <w:commentRangeEnd w:id="52"/>
      <w:r w:rsidR="00C72961">
        <w:rPr>
          <w:rStyle w:val="CommentReference"/>
        </w:rPr>
        <w:commentReference w:id="52"/>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2008, Landsman et al. 2021</w:t>
      </w:r>
      <w:r w:rsidR="00537F73">
        <w:rPr>
          <w:rFonts w:ascii="Times New Roman" w:hAnsi="Times New Roman" w:cs="Times New Roman"/>
          <w:sz w:val="24"/>
          <w:szCs w:val="24"/>
        </w:rPr>
        <w:t xml:space="preserve">). </w:t>
      </w:r>
      <w:r w:rsidR="000D7381">
        <w:rPr>
          <w:rFonts w:ascii="Times New Roman" w:hAnsi="Times New Roman" w:cs="Times New Roman"/>
          <w:sz w:val="24"/>
          <w:szCs w:val="24"/>
        </w:rPr>
        <w:t xml:space="preserve">We </w:t>
      </w:r>
      <w:r w:rsidR="00537F73">
        <w:rPr>
          <w:rFonts w:ascii="Times New Roman" w:hAnsi="Times New Roman" w:cs="Times New Roman"/>
          <w:sz w:val="24"/>
          <w:szCs w:val="24"/>
        </w:rPr>
        <w:t xml:space="preserve">observed higher spider abundance on our </w:t>
      </w:r>
      <w:r w:rsidR="0052051C">
        <w:rPr>
          <w:rFonts w:ascii="Times New Roman" w:hAnsi="Times New Roman" w:cs="Times New Roman"/>
          <w:sz w:val="24"/>
          <w:szCs w:val="24"/>
        </w:rPr>
        <w:t>non-native</w:t>
      </w:r>
      <w:r w:rsidR="00537F73">
        <w:rPr>
          <w:rFonts w:ascii="Times New Roman" w:hAnsi="Times New Roman" w:cs="Times New Roman"/>
          <w:sz w:val="24"/>
          <w:szCs w:val="24"/>
        </w:rPr>
        <w:t xml:space="preserve"> plants</w:t>
      </w:r>
      <w:r w:rsidR="000D7381">
        <w:rPr>
          <w:rFonts w:ascii="Times New Roman" w:hAnsi="Times New Roman" w:cs="Times New Roman"/>
          <w:sz w:val="24"/>
          <w:szCs w:val="24"/>
        </w:rPr>
        <w:t>, similar to other observations with invasive plants like Japanese stiltgrass (Landsman et al. 2020)</w:t>
      </w:r>
      <w:r w:rsidR="00537F73">
        <w:rPr>
          <w:rFonts w:ascii="Times New Roman" w:hAnsi="Times New Roman" w:cs="Times New Roman"/>
          <w:sz w:val="24"/>
          <w:szCs w:val="24"/>
        </w:rPr>
        <w:t xml:space="preserve">. Likely differences in twig and </w:t>
      </w:r>
      <w:r w:rsidR="00537F73">
        <w:rPr>
          <w:rFonts w:ascii="Times New Roman" w:hAnsi="Times New Roman" w:cs="Times New Roman"/>
          <w:sz w:val="24"/>
          <w:szCs w:val="24"/>
        </w:rPr>
        <w:lastRenderedPageBreak/>
        <w:t>leaf architecture provide superior scaffolding and hunting territory (</w:t>
      </w:r>
      <w:r w:rsidR="00546FD4">
        <w:rPr>
          <w:rFonts w:ascii="Times New Roman" w:hAnsi="Times New Roman" w:cs="Times New Roman"/>
          <w:sz w:val="24"/>
          <w:szCs w:val="24"/>
        </w:rPr>
        <w:t>Bultman and DeWitt 2007</w:t>
      </w:r>
      <w:r w:rsidR="00537F73">
        <w:rPr>
          <w:rFonts w:ascii="Times New Roman" w:hAnsi="Times New Roman" w:cs="Times New Roman"/>
          <w:sz w:val="24"/>
          <w:szCs w:val="24"/>
        </w:rPr>
        <w:t xml:space="preserve">). </w:t>
      </w:r>
      <w:r w:rsidR="00B41CEB">
        <w:rPr>
          <w:rFonts w:ascii="Times New Roman" w:hAnsi="Times New Roman" w:cs="Times New Roman"/>
          <w:sz w:val="24"/>
          <w:szCs w:val="24"/>
        </w:rPr>
        <w:t xml:space="preserve">Conversely, </w:t>
      </w:r>
      <w:r w:rsidR="0027166B">
        <w:rPr>
          <w:rFonts w:ascii="Times New Roman" w:hAnsi="Times New Roman" w:cs="Times New Roman"/>
          <w:sz w:val="24"/>
          <w:szCs w:val="24"/>
        </w:rPr>
        <w:t xml:space="preserve">we found </w:t>
      </w:r>
      <w:r w:rsidR="00B41CEB">
        <w:rPr>
          <w:rFonts w:ascii="Times New Roman" w:hAnsi="Times New Roman" w:cs="Times New Roman"/>
          <w:sz w:val="24"/>
          <w:szCs w:val="24"/>
        </w:rPr>
        <w:t xml:space="preserve">herbivores like caterpillars were less abundant on </w:t>
      </w:r>
      <w:r w:rsidR="0052051C">
        <w:rPr>
          <w:rFonts w:ascii="Times New Roman" w:hAnsi="Times New Roman" w:cs="Times New Roman"/>
          <w:sz w:val="24"/>
          <w:szCs w:val="24"/>
        </w:rPr>
        <w:t>non-native</w:t>
      </w:r>
      <w:r w:rsidR="00B41CEB">
        <w:rPr>
          <w:rFonts w:ascii="Times New Roman" w:hAnsi="Times New Roman" w:cs="Times New Roman"/>
          <w:sz w:val="24"/>
          <w:szCs w:val="24"/>
        </w:rPr>
        <w:t xml:space="preser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w:t>
      </w:r>
      <w:r w:rsidR="0052051C">
        <w:rPr>
          <w:rFonts w:ascii="Times New Roman" w:hAnsi="Times New Roman" w:cs="Times New Roman"/>
          <w:sz w:val="24"/>
          <w:szCs w:val="24"/>
        </w:rPr>
        <w:t>non-native</w:t>
      </w:r>
      <w:r w:rsidR="00B41CEB">
        <w:rPr>
          <w:rFonts w:ascii="Times New Roman" w:hAnsi="Times New Roman" w:cs="Times New Roman"/>
          <w:sz w:val="24"/>
          <w:szCs w:val="24"/>
        </w:rPr>
        <w:t xml:space="preserve"> plants</w:t>
      </w:r>
      <w:r w:rsidR="0027166B">
        <w:rPr>
          <w:rFonts w:ascii="Times New Roman" w:hAnsi="Times New Roman" w:cs="Times New Roman"/>
          <w:sz w:val="24"/>
          <w:szCs w:val="24"/>
        </w:rPr>
        <w:t>,</w:t>
      </w:r>
      <w:r w:rsidR="00B41CEB">
        <w:rPr>
          <w:rFonts w:ascii="Times New Roman" w:hAnsi="Times New Roman" w:cs="Times New Roman"/>
          <w:sz w:val="24"/>
          <w:szCs w:val="24"/>
        </w:rPr>
        <w:t xml:space="preserve"> as they can forage on both types of hosts.</w:t>
      </w:r>
    </w:p>
    <w:p w14:paraId="0FDD3059" w14:textId="07A266D7"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we did in fact find differences between native and non-native plants in the abundances of caterpillars and spiders as well as differences in nitrogen content of those groups ranging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 xml:space="preserve">the introduction of non-native plants has not greatly impacted the interactions among higher </w:t>
      </w:r>
      <w:r w:rsidR="00F47760">
        <w:rPr>
          <w:rFonts w:ascii="Times New Roman" w:hAnsi="Times New Roman" w:cs="Times New Roman"/>
          <w:sz w:val="24"/>
          <w:szCs w:val="24"/>
        </w:rPr>
        <w:lastRenderedPageBreak/>
        <w:t>trophic levels at our study site.</w:t>
      </w:r>
      <w:r w:rsidR="00F47760" w:rsidRPr="00F47760">
        <w:rPr>
          <w:rFonts w:ascii="Times New Roman" w:hAnsi="Times New Roman" w:cs="Times New Roman"/>
          <w:sz w:val="24"/>
          <w:szCs w:val="24"/>
        </w:rPr>
        <w:t xml:space="preserve"> </w:t>
      </w:r>
      <w:r w:rsidR="00F47760">
        <w:rPr>
          <w:rFonts w:ascii="Times New Roman" w:hAnsi="Times New Roman" w:cs="Times New Roman"/>
          <w:sz w:val="24"/>
          <w:szCs w:val="24"/>
        </w:rPr>
        <w:t>It is important to note</w:t>
      </w:r>
      <w:r w:rsidR="00CE0015">
        <w:rPr>
          <w:rFonts w:ascii="Times New Roman" w:hAnsi="Times New Roman" w:cs="Times New Roman"/>
          <w:sz w:val="24"/>
          <w:szCs w:val="24"/>
        </w:rPr>
        <w:t>, however,</w:t>
      </w:r>
      <w:r w:rsidR="00F47760">
        <w:rPr>
          <w:rFonts w:ascii="Times New Roman" w:hAnsi="Times New Roman" w:cs="Times New Roman"/>
          <w:sz w:val="24"/>
          <w:szCs w:val="24"/>
        </w:rPr>
        <w:t xml:space="preserve"> that some </w:t>
      </w:r>
      <w:r w:rsidR="00CE0015">
        <w:rPr>
          <w:rFonts w:ascii="Times New Roman" w:hAnsi="Times New Roman" w:cs="Times New Roman"/>
          <w:sz w:val="24"/>
          <w:szCs w:val="24"/>
        </w:rPr>
        <w:t xml:space="preserve">native </w:t>
      </w:r>
      <w:r w:rsidR="00F47760">
        <w:rPr>
          <w:rFonts w:ascii="Times New Roman" w:hAnsi="Times New Roman" w:cs="Times New Roman"/>
          <w:sz w:val="24"/>
          <w:szCs w:val="24"/>
        </w:rPr>
        <w:t>plants</w:t>
      </w:r>
      <w:ins w:id="53" w:author="Chad Seewagen" w:date="2022-09-23T10:29:00Z">
        <w:r w:rsidR="00533DF7">
          <w:rPr>
            <w:rFonts w:ascii="Times New Roman" w:hAnsi="Times New Roman" w:cs="Times New Roman"/>
            <w:sz w:val="24"/>
            <w:szCs w:val="24"/>
          </w:rPr>
          <w:t xml:space="preserve"> believed to be </w:t>
        </w:r>
      </w:ins>
      <w:ins w:id="54" w:author="Chad Seewagen" w:date="2022-09-23T10:30:00Z">
        <w:r w:rsidR="00533DF7">
          <w:rPr>
            <w:rFonts w:ascii="Times New Roman" w:hAnsi="Times New Roman" w:cs="Times New Roman"/>
            <w:sz w:val="24"/>
            <w:szCs w:val="24"/>
          </w:rPr>
          <w:t>high-</w:t>
        </w:r>
      </w:ins>
      <w:ins w:id="55" w:author="Chad Seewagen" w:date="2022-09-23T10:29:00Z">
        <w:r w:rsidR="00533DF7">
          <w:rPr>
            <w:rFonts w:ascii="Times New Roman" w:hAnsi="Times New Roman" w:cs="Times New Roman"/>
            <w:sz w:val="24"/>
            <w:szCs w:val="24"/>
          </w:rPr>
          <w:t>quality</w:t>
        </w:r>
      </w:ins>
      <w:ins w:id="56" w:author="Chad Seewagen" w:date="2022-09-23T10:30:00Z">
        <w:r w:rsidR="00533DF7">
          <w:rPr>
            <w:rFonts w:ascii="Times New Roman" w:hAnsi="Times New Roman" w:cs="Times New Roman"/>
            <w:sz w:val="24"/>
            <w:szCs w:val="24"/>
          </w:rPr>
          <w:t xml:space="preserve"> insect hosts and food sources for birds (provide examples and citations)</w:t>
        </w:r>
      </w:ins>
      <w:ins w:id="57" w:author="Chad Seewagen" w:date="2022-09-23T10:29:00Z">
        <w:r w:rsidR="00533DF7">
          <w:rPr>
            <w:rFonts w:ascii="Times New Roman" w:hAnsi="Times New Roman" w:cs="Times New Roman"/>
            <w:sz w:val="24"/>
            <w:szCs w:val="24"/>
          </w:rPr>
          <w:t xml:space="preserve"> </w:t>
        </w:r>
      </w:ins>
      <w:r w:rsidR="00533DF7">
        <w:rPr>
          <w:rFonts w:ascii="Times New Roman" w:hAnsi="Times New Roman" w:cs="Times New Roman"/>
          <w:sz w:val="24"/>
          <w:szCs w:val="24"/>
        </w:rPr>
        <w:t xml:space="preserve">were </w:t>
      </w:r>
      <w:r w:rsidR="00F47760">
        <w:rPr>
          <w:rFonts w:ascii="Times New Roman" w:hAnsi="Times New Roman" w:cs="Times New Roman"/>
          <w:sz w:val="24"/>
          <w:szCs w:val="24"/>
        </w:rPr>
        <w:t xml:space="preserve">rare or absent from </w:t>
      </w:r>
      <w:r w:rsidR="00533DF7">
        <w:rPr>
          <w:rFonts w:ascii="Times New Roman" w:hAnsi="Times New Roman" w:cs="Times New Roman"/>
          <w:sz w:val="24"/>
          <w:szCs w:val="24"/>
        </w:rPr>
        <w:t xml:space="preserve">our study site’s </w:t>
      </w:r>
      <w:r w:rsidR="00F47760">
        <w:rPr>
          <w:rFonts w:ascii="Times New Roman" w:hAnsi="Times New Roman" w:cs="Times New Roman"/>
          <w:sz w:val="24"/>
          <w:szCs w:val="24"/>
        </w:rPr>
        <w:t>understory</w:t>
      </w:r>
      <w:r w:rsidR="00533DF7">
        <w:rPr>
          <w:rFonts w:ascii="Times New Roman" w:hAnsi="Times New Roman" w:cs="Times New Roman"/>
          <w:sz w:val="24"/>
          <w:szCs w:val="24"/>
        </w:rPr>
        <w:t xml:space="preserve">, </w:t>
      </w:r>
      <w:r w:rsidR="00C72961">
        <w:rPr>
          <w:rFonts w:ascii="Times New Roman" w:hAnsi="Times New Roman" w:cs="Times New Roman"/>
          <w:sz w:val="24"/>
          <w:szCs w:val="24"/>
        </w:rPr>
        <w:t>where</w:t>
      </w:r>
      <w:r w:rsidR="00F47760">
        <w:rPr>
          <w:rFonts w:ascii="Times New Roman" w:hAnsi="Times New Roman" w:cs="Times New Roman"/>
          <w:sz w:val="24"/>
          <w:szCs w:val="24"/>
        </w:rPr>
        <w:t xml:space="preserve"> </w:t>
      </w:r>
      <w:r w:rsidR="0052051C">
        <w:rPr>
          <w:rFonts w:ascii="Times New Roman" w:hAnsi="Times New Roman" w:cs="Times New Roman"/>
          <w:sz w:val="24"/>
          <w:szCs w:val="24"/>
        </w:rPr>
        <w:t>non-native</w:t>
      </w:r>
      <w:r w:rsidR="00F47760">
        <w:rPr>
          <w:rFonts w:ascii="Times New Roman" w:hAnsi="Times New Roman" w:cs="Times New Roman"/>
          <w:sz w:val="24"/>
          <w:szCs w:val="24"/>
        </w:rPr>
        <w:t xml:space="preserve"> plants were dominant</w:t>
      </w:r>
      <w:r w:rsidR="00260210">
        <w:rPr>
          <w:rFonts w:ascii="Times New Roman" w:hAnsi="Times New Roman" w:cs="Times New Roman"/>
          <w:sz w:val="24"/>
          <w:szCs w:val="24"/>
        </w:rPr>
        <w:t xml:space="preserve"> (</w:t>
      </w:r>
      <w:commentRangeStart w:id="58"/>
      <w:commentRangeStart w:id="59"/>
      <w:r w:rsidR="00260210">
        <w:rPr>
          <w:rFonts w:ascii="Times New Roman" w:hAnsi="Times New Roman" w:cs="Times New Roman"/>
          <w:sz w:val="24"/>
          <w:szCs w:val="24"/>
        </w:rPr>
        <w:t>Tarr 2022</w:t>
      </w:r>
      <w:commentRangeEnd w:id="58"/>
      <w:r w:rsidR="00533DF7">
        <w:rPr>
          <w:rStyle w:val="CommentReference"/>
        </w:rPr>
        <w:commentReference w:id="58"/>
      </w:r>
      <w:commentRangeEnd w:id="59"/>
      <w:r w:rsidR="00C72961">
        <w:rPr>
          <w:rStyle w:val="CommentReference"/>
        </w:rPr>
        <w:commentReference w:id="59"/>
      </w:r>
      <w:r w:rsidR="00260210">
        <w:rPr>
          <w:rFonts w:ascii="Times New Roman" w:hAnsi="Times New Roman" w:cs="Times New Roman"/>
          <w:sz w:val="24"/>
          <w:szCs w:val="24"/>
        </w:rPr>
        <w:t>)</w:t>
      </w:r>
      <w:r w:rsidR="00782996">
        <w:rPr>
          <w:rFonts w:ascii="Times New Roman" w:hAnsi="Times New Roman" w:cs="Times New Roman"/>
          <w:sz w:val="24"/>
          <w:szCs w:val="24"/>
        </w:rPr>
        <w:t xml:space="preserve">, </w:t>
      </w:r>
      <w:r w:rsidR="00260210">
        <w:rPr>
          <w:rFonts w:ascii="Times New Roman" w:hAnsi="Times New Roman" w:cs="Times New Roman"/>
          <w:sz w:val="24"/>
          <w:szCs w:val="24"/>
        </w:rPr>
        <w:t xml:space="preserve">potentially </w:t>
      </w:r>
      <w:r w:rsidR="00533DF7">
        <w:rPr>
          <w:rFonts w:ascii="Times New Roman" w:hAnsi="Times New Roman" w:cs="Times New Roman"/>
          <w:sz w:val="24"/>
          <w:szCs w:val="24"/>
        </w:rPr>
        <w:t xml:space="preserve">inflating </w:t>
      </w:r>
      <w:r w:rsidR="00260210">
        <w:rPr>
          <w:rFonts w:ascii="Times New Roman" w:hAnsi="Times New Roman" w:cs="Times New Roman"/>
          <w:sz w:val="24"/>
          <w:szCs w:val="24"/>
        </w:rPr>
        <w:t xml:space="preserve">the overlap in quality between the native and non-native shrub communities. Similarly,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E2A9507" w:rsidR="00986BCE" w:rsidRDefault="00526F66" w:rsidP="00D05B3D">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environments that are being invaded or have been invaded (Ricciardi et al. 2021). </w:t>
      </w:r>
      <w:r w:rsidR="00597C33">
        <w:rPr>
          <w:rFonts w:ascii="Times New Roman" w:hAnsi="Times New Roman" w:cs="Times New Roman"/>
          <w:sz w:val="24"/>
          <w:szCs w:val="24"/>
        </w:rPr>
        <w:t xml:space="preserve">Non-native plants are prevalent in these environments, in part, due to ecological disturbances caused by human activity (Homes et al. 2021). Current management practices attempt to ameliorate the impacts of </w:t>
      </w:r>
      <w:bookmarkStart w:id="60" w:name="_Hlk113345917"/>
      <w:r w:rsidR="00597C33">
        <w:rPr>
          <w:rFonts w:ascii="Times New Roman" w:hAnsi="Times New Roman" w:cs="Times New Roman"/>
          <w:sz w:val="24"/>
          <w:szCs w:val="24"/>
        </w:rPr>
        <w:t xml:space="preserve">non-native </w:t>
      </w:r>
      <w:bookmarkEnd w:id="60"/>
      <w:r w:rsidR="00597C33">
        <w:rPr>
          <w:rFonts w:ascii="Times New Roman" w:hAnsi="Times New Roman" w:cs="Times New Roman"/>
          <w:sz w:val="24"/>
          <w:szCs w:val="24"/>
        </w:rPr>
        <w:t xml:space="preserve">plants on wildlife through physical </w:t>
      </w:r>
      <w:r w:rsidR="0072076F">
        <w:rPr>
          <w:rFonts w:ascii="Times New Roman" w:hAnsi="Times New Roman" w:cs="Times New Roman"/>
          <w:sz w:val="24"/>
          <w:szCs w:val="24"/>
        </w:rPr>
        <w:t xml:space="preserve">or chemical </w:t>
      </w:r>
      <w:r w:rsidR="00597C33">
        <w:rPr>
          <w:rFonts w:ascii="Times New Roman" w:hAnsi="Times New Roman" w:cs="Times New Roman"/>
          <w:sz w:val="24"/>
          <w:szCs w:val="24"/>
        </w:rPr>
        <w:t>removal</w:t>
      </w:r>
      <w:r w:rsidR="0072076F">
        <w:rPr>
          <w:rFonts w:ascii="Times New Roman" w:hAnsi="Times New Roman" w:cs="Times New Roman"/>
          <w:sz w:val="24"/>
          <w:szCs w:val="24"/>
        </w:rPr>
        <w:t xml:space="preserve"> (Weidlich et al. 2020)</w:t>
      </w:r>
      <w:r w:rsidR="00597C33">
        <w:rPr>
          <w:rFonts w:ascii="Times New Roman" w:hAnsi="Times New Roman" w:cs="Times New Roman"/>
          <w:sz w:val="24"/>
          <w:szCs w:val="24"/>
        </w:rPr>
        <w:t>. However, our results suggest that native plant community is a critical comparison point. For example, forest composition and structure may be more important for some arthropod groups for determining density and abundance even on non-native plants (Traylor et al. 2022). It should be established in a given region whether native woody plants are superior foraging opportunities for songbirds</w:t>
      </w:r>
      <w:r w:rsidR="003B36D1">
        <w:rPr>
          <w:rFonts w:ascii="Times New Roman" w:hAnsi="Times New Roman" w:cs="Times New Roman"/>
          <w:sz w:val="24"/>
          <w:szCs w:val="24"/>
        </w:rPr>
        <w:t>, especially since invasive plant removal tactics themselves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in quality of the arthropod community supported by our focal native plants. While, for example, witch hazel supported a greater total biomass</w:t>
      </w:r>
      <w:r w:rsidR="00E3115F">
        <w:rPr>
          <w:rFonts w:ascii="Times New Roman" w:hAnsi="Times New Roman" w:cs="Times New Roman"/>
          <w:sz w:val="24"/>
          <w:szCs w:val="24"/>
        </w:rPr>
        <w:t xml:space="preserve">, shadbush was substantially lower and largely indistinguishable from non-natives in both of those measures.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w:t>
      </w:r>
      <w:r w:rsidR="00986BCE">
        <w:rPr>
          <w:rFonts w:ascii="Times New Roman" w:hAnsi="Times New Roman" w:cs="Times New Roman"/>
          <w:sz w:val="24"/>
          <w:szCs w:val="24"/>
        </w:rPr>
        <w:lastRenderedPageBreak/>
        <w:t xml:space="preserve">management strategy for habitat improvement goals in </w:t>
      </w:r>
      <w:r w:rsidR="00D6095B">
        <w:rPr>
          <w:rFonts w:ascii="Times New Roman" w:hAnsi="Times New Roman" w:cs="Times New Roman"/>
          <w:sz w:val="24"/>
          <w:szCs w:val="24"/>
        </w:rPr>
        <w:t>northeastern</w:t>
      </w:r>
      <w:r w:rsidR="00986BCE">
        <w:rPr>
          <w:rFonts w:ascii="Times New Roman" w:hAnsi="Times New Roman" w:cs="Times New Roman"/>
          <w:sz w:val="24"/>
          <w:szCs w:val="24"/>
        </w:rPr>
        <w:t xml:space="preserve"> U</w:t>
      </w:r>
      <w:r w:rsidR="00D6095B">
        <w:rPr>
          <w:rFonts w:ascii="Times New Roman" w:hAnsi="Times New Roman" w:cs="Times New Roman"/>
          <w:sz w:val="24"/>
          <w:szCs w:val="24"/>
        </w:rPr>
        <w:t>S</w:t>
      </w:r>
      <w:r w:rsidR="0052051C">
        <w:rPr>
          <w:rFonts w:ascii="Times New Roman" w:hAnsi="Times New Roman" w:cs="Times New Roman"/>
          <w:sz w:val="24"/>
          <w:szCs w:val="24"/>
        </w:rPr>
        <w:t>A</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4655251A" w14:textId="119F5370" w:rsidR="00546CFB" w:rsidRPr="00F92FE8"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r w:rsidR="00D01400">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Pr>
          <w:rFonts w:ascii="Times New Roman" w:hAnsi="Times New Roman" w:cs="Times New Roman"/>
          <w:sz w:val="24"/>
          <w:szCs w:val="24"/>
        </w:rPr>
        <w:t xml:space="preserve"> summer technicians at Great Hollow: </w:t>
      </w:r>
      <w:r w:rsidR="00D01400">
        <w:rPr>
          <w:rFonts w:ascii="Times New Roman" w:hAnsi="Times New Roman" w:cs="Times New Roman"/>
          <w:sz w:val="24"/>
          <w:szCs w:val="24"/>
        </w:rPr>
        <w:t xml:space="preserve">Max Kirsch, </w:t>
      </w:r>
      <w:r>
        <w:rPr>
          <w:rFonts w:ascii="Times New Roman" w:hAnsi="Times New Roman" w:cs="Times New Roman"/>
          <w:sz w:val="24"/>
          <w:szCs w:val="24"/>
        </w:rPr>
        <w:t xml:space="preserve">Chris Tait, </w:t>
      </w:r>
      <w:r w:rsidR="00D01400">
        <w:rPr>
          <w:rFonts w:ascii="Times New Roman" w:hAnsi="Times New Roman" w:cs="Times New Roman"/>
          <w:sz w:val="24"/>
          <w:szCs w:val="24"/>
        </w:rPr>
        <w:t xml:space="preserve">and </w:t>
      </w:r>
      <w:r>
        <w:rPr>
          <w:rFonts w:ascii="Times New Roman" w:hAnsi="Times New Roman" w:cs="Times New Roman"/>
          <w:sz w:val="24"/>
          <w:szCs w:val="24"/>
        </w:rPr>
        <w:t>Joan Tremblay</w:t>
      </w:r>
      <w:r w:rsidR="00D01400">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sidR="00D01400">
        <w:rPr>
          <w:rFonts w:ascii="Times New Roman" w:hAnsi="Times New Roman" w:cs="Times New Roman"/>
          <w:sz w:val="24"/>
          <w:szCs w:val="24"/>
        </w:rPr>
        <w:t xml:space="preserve"> on elemental analysis</w:t>
      </w:r>
      <w:r>
        <w:rPr>
          <w:rFonts w:ascii="Times New Roman" w:hAnsi="Times New Roman" w:cs="Times New Roman"/>
          <w:sz w:val="24"/>
          <w:szCs w:val="24"/>
        </w:rPr>
        <w:t xml:space="preserve"> </w:t>
      </w:r>
      <w:r w:rsidR="00D01400">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p>
    <w:p w14:paraId="31D4A3C1" w14:textId="459ADE15" w:rsidR="007B2E0E" w:rsidRDefault="007B2E0E" w:rsidP="00D05B3D">
      <w:pPr>
        <w:spacing w:after="0" w:line="480" w:lineRule="auto"/>
        <w:rPr>
          <w:rFonts w:ascii="Times New Roman" w:hAnsi="Times New Roman" w:cs="Times New Roman"/>
          <w:sz w:val="24"/>
          <w:szCs w:val="24"/>
        </w:rPr>
      </w:pPr>
    </w:p>
    <w:p w14:paraId="1D8C040A" w14:textId="614AC838" w:rsidR="005D45A8" w:rsidRDefault="005D45A8" w:rsidP="00D05B3D">
      <w:pPr>
        <w:spacing w:after="0" w:line="480" w:lineRule="auto"/>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d Seewagen" w:date="2022-09-19T10:15:00Z" w:initials="CS">
    <w:p w14:paraId="7EA3A2D4" w14:textId="7E230FC2" w:rsidR="00D05B3D" w:rsidRDefault="00D05B3D">
      <w:pPr>
        <w:pStyle w:val="CommentText"/>
      </w:pPr>
      <w:r>
        <w:rPr>
          <w:rStyle w:val="CommentReference"/>
        </w:rPr>
        <w:annotationRef/>
      </w:r>
      <w:r>
        <w:t>This term and abbreviation is common in the literature and perhaps what we should use throughout</w:t>
      </w:r>
    </w:p>
  </w:comment>
  <w:comment w:id="1" w:author="Robert Clark" w:date="2022-12-19T09:34:00Z" w:initials="RC">
    <w:p w14:paraId="7925CB2C" w14:textId="77777777" w:rsidR="009627D8" w:rsidRDefault="009627D8" w:rsidP="00D00DE5">
      <w:pPr>
        <w:pStyle w:val="CommentText"/>
      </w:pPr>
      <w:r>
        <w:rPr>
          <w:rStyle w:val="CommentReference"/>
        </w:rPr>
        <w:annotationRef/>
      </w:r>
      <w:r>
        <w:t>Checking as we go.</w:t>
      </w:r>
    </w:p>
  </w:comment>
  <w:comment w:id="2" w:author="Chad Seewagen" w:date="2022-09-19T10:21:00Z" w:initials="CS">
    <w:p w14:paraId="552DCFFD" w14:textId="6149B5B0" w:rsidR="00B016EC" w:rsidRDefault="00B016EC">
      <w:pPr>
        <w:pStyle w:val="CommentText"/>
      </w:pPr>
      <w:r>
        <w:rPr>
          <w:rStyle w:val="CommentReference"/>
        </w:rPr>
        <w:annotationRef/>
      </w:r>
      <w:r>
        <w:t>Would it be fair to say foraging intensity instead?</w:t>
      </w:r>
    </w:p>
  </w:comment>
  <w:comment w:id="3" w:author="Robert Clark" w:date="2022-12-19T09:33:00Z" w:initials="RC">
    <w:p w14:paraId="2C594CFE" w14:textId="77777777" w:rsidR="009627D8" w:rsidRDefault="009627D8" w:rsidP="00514458">
      <w:pPr>
        <w:pStyle w:val="CommentText"/>
      </w:pPr>
      <w:r>
        <w:rPr>
          <w:rStyle w:val="CommentReference"/>
        </w:rPr>
        <w:annotationRef/>
      </w:r>
      <w:r>
        <w:t>Yeah, both work.</w:t>
      </w:r>
    </w:p>
  </w:comment>
  <w:comment w:id="5" w:author="Chad Seewagen" w:date="2022-09-19T10:38:00Z" w:initials="CS">
    <w:p w14:paraId="07EEA99D" w14:textId="62775271" w:rsidR="000D7154" w:rsidRDefault="000D7154">
      <w:pPr>
        <w:pStyle w:val="CommentText"/>
      </w:pPr>
      <w:r>
        <w:rPr>
          <w:rStyle w:val="CommentReference"/>
        </w:rPr>
        <w:annotationRef/>
      </w:r>
      <w:r>
        <w:t>I think we can just use protein in the abstract instead of nitrogen. We’ll explain in the main body that we used N as a proxy.</w:t>
      </w:r>
    </w:p>
  </w:comment>
  <w:comment w:id="4" w:author="Robert Clark" w:date="2022-12-19T09:35:00Z" w:initials="RC">
    <w:p w14:paraId="74879BED" w14:textId="77777777" w:rsidR="009627D8" w:rsidRDefault="009627D8" w:rsidP="008A71B0">
      <w:pPr>
        <w:pStyle w:val="CommentText"/>
      </w:pPr>
      <w:r>
        <w:rPr>
          <w:rStyle w:val="CommentReference"/>
        </w:rPr>
        <w:annotationRef/>
      </w:r>
      <w:r>
        <w:t>Sure!</w:t>
      </w:r>
    </w:p>
  </w:comment>
  <w:comment w:id="6" w:author="Chad Seewagen" w:date="2022-09-19T10:40:00Z" w:initials="CS">
    <w:p w14:paraId="34E96E4E" w14:textId="3B219951" w:rsidR="00E936AC" w:rsidRDefault="00E936AC">
      <w:pPr>
        <w:pStyle w:val="CommentText"/>
      </w:pPr>
      <w:r>
        <w:rPr>
          <w:rStyle w:val="CommentReference"/>
        </w:rPr>
        <w:annotationRef/>
      </w:r>
      <w:r>
        <w:t>Sometimes I see “invertivorous” used instead. Maybe we should go with that since spiders are a main part of the story.</w:t>
      </w:r>
    </w:p>
  </w:comment>
  <w:comment w:id="7" w:author="Robert Clark" w:date="2022-12-19T09:37:00Z" w:initials="RC">
    <w:p w14:paraId="45ACC437" w14:textId="77777777" w:rsidR="009627D8" w:rsidRDefault="009627D8" w:rsidP="001452E0">
      <w:pPr>
        <w:pStyle w:val="CommentText"/>
      </w:pPr>
      <w:r>
        <w:rPr>
          <w:rStyle w:val="CommentReference"/>
        </w:rPr>
        <w:annotationRef/>
      </w:r>
      <w:r>
        <w:t>I'd prefer to see what a reviewer says on this (if anything). Its ok if you guys like the term more as the vertebrate folks.</w:t>
      </w:r>
    </w:p>
  </w:comment>
  <w:comment w:id="13" w:author="Chad Seewagen" w:date="2022-09-20T08:36:00Z" w:initials="CS">
    <w:p w14:paraId="0EB9355C" w14:textId="2B15BBFB" w:rsidR="00A94F08" w:rsidRDefault="00A94F08">
      <w:pPr>
        <w:pStyle w:val="CommentText"/>
      </w:pPr>
      <w:r>
        <w:rPr>
          <w:rStyle w:val="CommentReference"/>
        </w:rPr>
        <w:annotationRef/>
      </w:r>
      <w:r>
        <w:t xml:space="preserve">I don’t follow this logic. </w:t>
      </w:r>
      <w:r w:rsidR="00305D78">
        <w:t>Why are invasive plants even more impactful in habitats that are already degraded in other ways compared to more pristine habitats?</w:t>
      </w:r>
    </w:p>
  </w:comment>
  <w:comment w:id="14" w:author="Robert Clark" w:date="2022-12-19T09:46:00Z" w:initials="RC">
    <w:p w14:paraId="30F3837A" w14:textId="77777777" w:rsidR="00B7742D" w:rsidRDefault="00B7742D" w:rsidP="008A3420">
      <w:pPr>
        <w:pStyle w:val="CommentText"/>
      </w:pPr>
      <w:r>
        <w:rPr>
          <w:rStyle w:val="CommentReference"/>
        </w:rPr>
        <w:annotationRef/>
      </w:r>
      <w:r>
        <w:t>Good point. I'd edited this so it's just making the case of invasive plants tracking anthropogenic disturbance.</w:t>
      </w:r>
    </w:p>
  </w:comment>
  <w:comment w:id="15" w:author="Chad Seewagen" w:date="2022-09-19T11:01:00Z" w:initials="CS">
    <w:p w14:paraId="295A4E7E" w14:textId="30B57607" w:rsidR="00863A4D" w:rsidRDefault="00863A4D">
      <w:pPr>
        <w:pStyle w:val="CommentText"/>
      </w:pPr>
      <w:r>
        <w:rPr>
          <w:rStyle w:val="CommentReference"/>
        </w:rPr>
        <w:annotationRef/>
      </w:r>
      <w:r>
        <w:t>Avoid beginning sentences with an independent clause</w:t>
      </w:r>
    </w:p>
  </w:comment>
  <w:comment w:id="16" w:author="Robert Clark" w:date="2022-12-19T09:45:00Z" w:initials="RC">
    <w:p w14:paraId="4BA3A612" w14:textId="77777777" w:rsidR="00B7742D" w:rsidRDefault="00B7742D" w:rsidP="004B672C">
      <w:pPr>
        <w:pStyle w:val="CommentText"/>
      </w:pPr>
      <w:r>
        <w:rPr>
          <w:rStyle w:val="CommentReference"/>
        </w:rPr>
        <w:annotationRef/>
      </w:r>
      <w:r>
        <w:t>Roger that.</w:t>
      </w:r>
    </w:p>
  </w:comment>
  <w:comment w:id="17" w:author="Chad Seewagen" w:date="2022-09-19T11:03:00Z" w:initials="CS">
    <w:p w14:paraId="7CAC5ECC" w14:textId="510EB90E" w:rsidR="00863A4D" w:rsidRDefault="00863A4D">
      <w:pPr>
        <w:pStyle w:val="CommentText"/>
      </w:pPr>
      <w:r>
        <w:rPr>
          <w:rStyle w:val="CommentReference"/>
        </w:rPr>
        <w:annotationRef/>
      </w:r>
      <w:r>
        <w:t>This is out of place and kind of just hanging here. I think the justification for our study and why we did things a certain way (like this) should go at the very end of the intro to set the stage for the rest of the paper.</w:t>
      </w:r>
    </w:p>
  </w:comment>
  <w:comment w:id="18" w:author="Robert Clark" w:date="2022-12-19T09:49:00Z" w:initials="RC">
    <w:p w14:paraId="58F90FFD" w14:textId="77777777" w:rsidR="00B7742D" w:rsidRDefault="00B7742D" w:rsidP="00434E18">
      <w:pPr>
        <w:pStyle w:val="CommentText"/>
      </w:pPr>
      <w:r>
        <w:rPr>
          <w:rStyle w:val="CommentReference"/>
        </w:rPr>
        <w:annotationRef/>
      </w:r>
      <w:r>
        <w:t>Ok moved to the start of the hypothesis sections.</w:t>
      </w:r>
    </w:p>
  </w:comment>
  <w:comment w:id="21" w:author="Chad Seewagen" w:date="2022-09-20T08:48:00Z" w:initials="CS">
    <w:p w14:paraId="389BEC11" w14:textId="57BB9FBF" w:rsidR="00BC6325" w:rsidRDefault="00BC6325">
      <w:pPr>
        <w:pStyle w:val="CommentText"/>
      </w:pPr>
      <w:r>
        <w:rPr>
          <w:rStyle w:val="CommentReference"/>
        </w:rPr>
        <w:annotationRef/>
      </w:r>
      <w:r>
        <w:t>Careful with the use of availability vs. abundance. Usually availability is avoided because it is very difficult to measure the abundance of something combined with an animal’s ability to find and acquire it in the face of competition. We did not measure availability, we measured abundance (biomass), so we should probably use that term (or quantity) instead of availability.</w:t>
      </w:r>
    </w:p>
  </w:comment>
  <w:comment w:id="22" w:author="Robert Clark" w:date="2022-12-19T09:50:00Z" w:initials="RC">
    <w:p w14:paraId="2679F427" w14:textId="77777777" w:rsidR="00DF284C" w:rsidRDefault="00DF284C" w:rsidP="000848E5">
      <w:pPr>
        <w:pStyle w:val="CommentText"/>
      </w:pPr>
      <w:r>
        <w:rPr>
          <w:rStyle w:val="CommentReference"/>
        </w:rPr>
        <w:annotationRef/>
      </w:r>
      <w:r>
        <w:t>Agreed. I like quantity (quantity vs. quality comparison). I did a search to find all references to 'availability'.</w:t>
      </w:r>
    </w:p>
  </w:comment>
  <w:comment w:id="24" w:author="Chad Seewagen" w:date="2022-09-20T08:54:00Z" w:initials="CS">
    <w:p w14:paraId="10DB2B94" w14:textId="044340E4" w:rsidR="003E10E2" w:rsidRDefault="003E10E2">
      <w:pPr>
        <w:pStyle w:val="CommentText"/>
        <w:rPr>
          <w:rFonts w:ascii="Times New Roman" w:hAnsi="Times New Roman" w:cs="Times New Roman"/>
          <w:sz w:val="24"/>
          <w:szCs w:val="24"/>
        </w:rPr>
      </w:pPr>
      <w:r>
        <w:rPr>
          <w:rStyle w:val="CommentReference"/>
        </w:rPr>
        <w:annotationRef/>
      </w:r>
      <w:r>
        <w:t>This seems to contradict the statement in the previous paragraph that “…</w:t>
      </w:r>
      <w:r>
        <w:rPr>
          <w:rFonts w:ascii="Times New Roman" w:hAnsi="Times New Roman" w:cs="Times New Roman"/>
          <w:sz w:val="24"/>
          <w:szCs w:val="24"/>
        </w:rPr>
        <w:t>the success of this management strategy depends on the presumed superiority of arthropod quantity or quality on native compared to non-native plants. However, this assumption has not been rigorously tested, both in general and particularly in the temperate forests of the northeastern United States.”</w:t>
      </w:r>
    </w:p>
    <w:p w14:paraId="49EA0233" w14:textId="77777777" w:rsidR="003E10E2" w:rsidRDefault="003E10E2">
      <w:pPr>
        <w:pStyle w:val="CommentText"/>
        <w:rPr>
          <w:rFonts w:ascii="Times New Roman" w:hAnsi="Times New Roman" w:cs="Times New Roman"/>
          <w:sz w:val="24"/>
          <w:szCs w:val="24"/>
        </w:rPr>
      </w:pPr>
    </w:p>
    <w:p w14:paraId="656628CE" w14:textId="0A938D78" w:rsidR="003E10E2" w:rsidRDefault="003E10E2">
      <w:pPr>
        <w:pStyle w:val="CommentText"/>
      </w:pPr>
      <w:r>
        <w:rPr>
          <w:rFonts w:ascii="Times New Roman" w:hAnsi="Times New Roman" w:cs="Times New Roman"/>
          <w:sz w:val="24"/>
          <w:szCs w:val="24"/>
        </w:rPr>
        <w:t>I thought our position was that there is too broad of an assumption that invasive plants are worthless to wildlife and it is best to remove them, hoping they become replaced by superior natives, despite the fact that there have been so few studies like ours that have actually compared insect biomass among native and common invasives of Northeast</w:t>
      </w:r>
      <w:r w:rsidR="007F5FA9">
        <w:rPr>
          <w:rFonts w:ascii="Times New Roman" w:hAnsi="Times New Roman" w:cs="Times New Roman"/>
          <w:sz w:val="24"/>
          <w:szCs w:val="24"/>
        </w:rPr>
        <w:t>ern forests. Tallamy has obviously done some of that for a subset of mid-Atlantic plants, but there’s nothing for the notorious invasives of the Northeast like barberry, rose, autumn olive, knotweed, etc.</w:t>
      </w:r>
    </w:p>
  </w:comment>
  <w:comment w:id="25" w:author="Robert Clark" w:date="2022-12-19T09:57:00Z" w:initials="RC">
    <w:p w14:paraId="5FAF32B3" w14:textId="77777777" w:rsidR="00DF284C" w:rsidRDefault="00DF284C" w:rsidP="008E4CC2">
      <w:pPr>
        <w:pStyle w:val="CommentText"/>
      </w:pPr>
      <w:r>
        <w:rPr>
          <w:rStyle w:val="CommentReference"/>
        </w:rPr>
        <w:annotationRef/>
      </w:r>
      <w:r>
        <w:t>Ok modified to show just where this hypothesis came from (lower food on invasive in mid-atlantic)</w:t>
      </w:r>
    </w:p>
  </w:comment>
  <w:comment w:id="29" w:author="Chad Seewagen" w:date="2022-09-20T09:41:00Z" w:initials="CS">
    <w:p w14:paraId="1E26E727" w14:textId="4DE0BC4F" w:rsidR="00D33489" w:rsidRDefault="00D33489">
      <w:pPr>
        <w:pStyle w:val="CommentText"/>
      </w:pPr>
      <w:r>
        <w:rPr>
          <w:rStyle w:val="CommentReference"/>
        </w:rPr>
        <w:annotationRef/>
      </w:r>
      <w:r>
        <w:t xml:space="preserve">Did she coin this “low food availability hypothesis” in the paper or are you just citing this as an example of a study that found caterpillars to be less abundant on exotics? If the latter, I don’t think a citation is needed. </w:t>
      </w:r>
    </w:p>
  </w:comment>
  <w:comment w:id="30" w:author="Robert Clark" w:date="2022-12-19T09:59:00Z" w:initials="RC">
    <w:p w14:paraId="71B3AD8E" w14:textId="77777777" w:rsidR="00DF284C" w:rsidRDefault="00DF284C" w:rsidP="009B2C73">
      <w:pPr>
        <w:pStyle w:val="CommentText"/>
      </w:pPr>
      <w:r>
        <w:rPr>
          <w:rStyle w:val="CommentReference"/>
        </w:rPr>
        <w:annotationRef/>
      </w:r>
      <w:r>
        <w:t>Nah, just edited this to be a follow up piece of evidence for our original hypothesis (fewer caterpillars).</w:t>
      </w:r>
    </w:p>
  </w:comment>
  <w:comment w:id="32" w:author="Chad Seewagen" w:date="2022-09-20T09:52:00Z" w:initials="CS">
    <w:p w14:paraId="626F2EE4" w14:textId="2D608459" w:rsidR="00FE6DC4" w:rsidRDefault="00FE6DC4">
      <w:pPr>
        <w:pStyle w:val="CommentText"/>
      </w:pPr>
      <w:r>
        <w:rPr>
          <w:rStyle w:val="CommentReference"/>
        </w:rPr>
        <w:annotationRef/>
      </w:r>
      <w:r>
        <w:t>I think here in the introduction it’s fine to just say we measured quality, or protein as a measure of quality, without getting into specifics and mentioning nitrogen. We can explain in the Methods that we used N as a proxy for protein, and also explain there that protein is a key aspect of food quality for breeding birds. For the intro, I’d just keep it simple and say we compared quality and leave it at that, or at the most, note that we used protein as our index of quality. Mentioning nitrogen as well just makes it confusing.</w:t>
      </w:r>
    </w:p>
    <w:p w14:paraId="5A35AF82" w14:textId="77777777" w:rsidR="00C422F2" w:rsidRDefault="00C422F2">
      <w:pPr>
        <w:pStyle w:val="CommentText"/>
      </w:pPr>
    </w:p>
    <w:p w14:paraId="0B38184E" w14:textId="6886FDFF" w:rsidR="00C422F2" w:rsidRDefault="00C422F2">
      <w:pPr>
        <w:pStyle w:val="CommentText"/>
      </w:pPr>
      <w:r>
        <w:t>Also, maybe this should be moved to the end of the paragraph so the paragraph first explains the hypotheses and predictions, and then tells the reader what we did to test them.</w:t>
      </w:r>
    </w:p>
  </w:comment>
  <w:comment w:id="33" w:author="Robert Clark" w:date="2022-12-19T10:02:00Z" w:initials="RC">
    <w:p w14:paraId="6DB1122F" w14:textId="77777777" w:rsidR="00473194" w:rsidRDefault="00473194" w:rsidP="00B81FB3">
      <w:pPr>
        <w:pStyle w:val="CommentText"/>
      </w:pPr>
      <w:r>
        <w:rPr>
          <w:rStyle w:val="CommentReference"/>
        </w:rPr>
        <w:annotationRef/>
      </w:r>
      <w:r>
        <w:t>OK I moved it to the bottom of your added sentences as it’s the way we tested the predictions outlined.</w:t>
      </w:r>
    </w:p>
  </w:comment>
  <w:comment w:id="35" w:author="Chad Seewagen" w:date="2022-09-20T10:16:00Z" w:initials="CS">
    <w:p w14:paraId="66FEC5D1" w14:textId="5502DBDE" w:rsidR="00AD3B93" w:rsidRDefault="00AD3B93">
      <w:pPr>
        <w:pStyle w:val="CommentText"/>
      </w:pPr>
      <w:r>
        <w:rPr>
          <w:rStyle w:val="CommentReference"/>
        </w:rPr>
        <w:annotationRef/>
      </w:r>
      <w:r>
        <w:t>This could be better worded but you get the idea</w:t>
      </w:r>
    </w:p>
  </w:comment>
  <w:comment w:id="36" w:author="Robert Clark" w:date="2022-12-19T10:02:00Z" w:initials="RC">
    <w:p w14:paraId="2C9804C3" w14:textId="77777777" w:rsidR="00473194" w:rsidRDefault="00473194" w:rsidP="00B82A48">
      <w:pPr>
        <w:pStyle w:val="CommentText"/>
      </w:pPr>
      <w:r>
        <w:rPr>
          <w:rStyle w:val="CommentReference"/>
        </w:rPr>
        <w:annotationRef/>
      </w:r>
      <w:r>
        <w:t>Sounds fine to me.</w:t>
      </w:r>
    </w:p>
  </w:comment>
  <w:comment w:id="37" w:author="Chad Seewagen" w:date="2022-09-23T07:56:00Z" w:initials="CS">
    <w:p w14:paraId="1CA477E9" w14:textId="343D9B22" w:rsidR="00336593" w:rsidRDefault="00336593">
      <w:pPr>
        <w:pStyle w:val="CommentText"/>
      </w:pPr>
      <w:r>
        <w:rPr>
          <w:rStyle w:val="CommentReference"/>
        </w:rPr>
        <w:annotationRef/>
      </w:r>
      <w:r>
        <w:t>I think it needs to be made more clear that there was only 1 branch covered on each plant.</w:t>
      </w:r>
    </w:p>
  </w:comment>
  <w:comment w:id="38" w:author="Robert Clark" w:date="2022-12-19T10:04:00Z" w:initials="RC">
    <w:p w14:paraId="5A6FC69C" w14:textId="77777777" w:rsidR="006A263D" w:rsidRDefault="006A263D" w:rsidP="007706E5">
      <w:pPr>
        <w:pStyle w:val="CommentText"/>
      </w:pPr>
      <w:r>
        <w:rPr>
          <w:rStyle w:val="CommentReference"/>
        </w:rPr>
        <w:annotationRef/>
      </w:r>
      <w:r>
        <w:t>Ok, edit made. Now it's just 'exclusion' and 'control' in the text I think.</w:t>
      </w:r>
    </w:p>
  </w:comment>
  <w:comment w:id="39" w:author="Chad Seewagen" w:date="2022-09-20T12:11:00Z" w:initials="CS">
    <w:p w14:paraId="7510D740" w14:textId="0E5543BB" w:rsidR="00A92918" w:rsidRDefault="00A92918">
      <w:pPr>
        <w:pStyle w:val="CommentText"/>
      </w:pPr>
      <w:r>
        <w:rPr>
          <w:rStyle w:val="CommentReference"/>
        </w:rPr>
        <w:annotationRef/>
      </w:r>
      <w:r>
        <w:t>Bag treatment wasn’t defined and nobody will know what that refers to.</w:t>
      </w:r>
    </w:p>
  </w:comment>
  <w:comment w:id="40" w:author="Robert Clark" w:date="2022-12-19T10:08:00Z" w:initials="RC">
    <w:p w14:paraId="328923BB" w14:textId="77777777" w:rsidR="006A263D" w:rsidRDefault="006A263D" w:rsidP="00412668">
      <w:pPr>
        <w:pStyle w:val="CommentText"/>
      </w:pPr>
      <w:r>
        <w:rPr>
          <w:rStyle w:val="CommentReference"/>
        </w:rPr>
        <w:annotationRef/>
      </w:r>
      <w:r>
        <w:t>Roger. Checking to make sure its removed.</w:t>
      </w:r>
    </w:p>
  </w:comment>
  <w:comment w:id="41" w:author="Robert Clark" w:date="2022-12-19T10:10:00Z" w:initials="RC">
    <w:p w14:paraId="1229F20F" w14:textId="77777777" w:rsidR="006A263D" w:rsidRDefault="006A263D" w:rsidP="005511FA">
      <w:pPr>
        <w:pStyle w:val="CommentText"/>
      </w:pPr>
      <w:r>
        <w:rPr>
          <w:rStyle w:val="CommentReference"/>
        </w:rPr>
        <w:annotationRef/>
      </w:r>
      <w:r>
        <w:t>Can I tag Wales in for this one?</w:t>
      </w:r>
    </w:p>
  </w:comment>
  <w:comment w:id="43" w:author="Chad Seewagen" w:date="2022-09-23T08:29:00Z" w:initials="CS">
    <w:p w14:paraId="657E16E6" w14:textId="0BE6421C" w:rsidR="00692E8D" w:rsidRDefault="00692E8D">
      <w:pPr>
        <w:pStyle w:val="CommentText"/>
      </w:pPr>
      <w:r>
        <w:rPr>
          <w:rStyle w:val="CommentReference"/>
        </w:rPr>
        <w:annotationRef/>
      </w:r>
      <w:r w:rsidR="005455D4">
        <w:t xml:space="preserve">Reformat these so use of common and scientific family names presented consistently across each. </w:t>
      </w:r>
      <w:r>
        <w:t xml:space="preserve"> </w:t>
      </w:r>
    </w:p>
  </w:comment>
  <w:comment w:id="44" w:author="Robert Clark" w:date="2022-12-19T10:25:00Z" w:initials="RC">
    <w:p w14:paraId="38AE0FC8" w14:textId="77777777" w:rsidR="005E6DA2" w:rsidRDefault="005E6DA2" w:rsidP="001E10C6">
      <w:pPr>
        <w:pStyle w:val="CommentText"/>
      </w:pPr>
      <w:r>
        <w:rPr>
          <w:rStyle w:val="CommentReference"/>
        </w:rPr>
        <w:annotationRef/>
      </w:r>
      <w:r>
        <w:t>Got it.</w:t>
      </w:r>
    </w:p>
  </w:comment>
  <w:comment w:id="45" w:author="Chad Seewagen" w:date="2022-09-23T09:44:00Z" w:initials="CS">
    <w:p w14:paraId="6B740F59" w14:textId="59F4E115" w:rsidR="003842F9" w:rsidRDefault="003842F9">
      <w:pPr>
        <w:pStyle w:val="CommentText"/>
      </w:pPr>
      <w:r>
        <w:rPr>
          <w:rStyle w:val="CommentReference"/>
        </w:rPr>
        <w:annotationRef/>
      </w:r>
      <w:r>
        <w:t>To a similar extent?</w:t>
      </w:r>
    </w:p>
  </w:comment>
  <w:comment w:id="46" w:author="Robert Clark" w:date="2022-12-19T10:49:00Z" w:initials="RC">
    <w:p w14:paraId="00C20387" w14:textId="77777777" w:rsidR="001C1C50" w:rsidRDefault="001C1C50" w:rsidP="00B44A70">
      <w:pPr>
        <w:pStyle w:val="CommentText"/>
      </w:pPr>
      <w:r>
        <w:rPr>
          <w:rStyle w:val="CommentReference"/>
        </w:rPr>
        <w:annotationRef/>
      </w:r>
      <w:r>
        <w:t>Yes, but I don’t want to tangle with effect size comparisons with such a small sample size.</w:t>
      </w:r>
    </w:p>
  </w:comment>
  <w:comment w:id="47" w:author="Chad Seewagen" w:date="2022-09-23T10:08:00Z" w:initials="CS">
    <w:p w14:paraId="74D3240A" w14:textId="39616A4E" w:rsidR="003E6D45" w:rsidRDefault="003E6D45">
      <w:pPr>
        <w:pStyle w:val="CommentText"/>
      </w:pPr>
      <w:r>
        <w:rPr>
          <w:rStyle w:val="CommentReference"/>
        </w:rPr>
        <w:annotationRef/>
      </w:r>
      <w:r>
        <w:t xml:space="preserve">As we know, birds eat a lot more than just caterpillars so just because caterpillars were rarer on NNI I don’t think that means there’s less food on NNIs. Ornithologists usually just lump all arthropods together into one big pot of “bird food” so what I’m most interested in is how total arthropod biomass compared between natives and nonnatives. </w:t>
      </w:r>
    </w:p>
  </w:comment>
  <w:comment w:id="48" w:author="Robert Clark" w:date="2022-12-19T10:27:00Z" w:initials="RC">
    <w:p w14:paraId="1E8E4604" w14:textId="77777777" w:rsidR="00C72961" w:rsidRDefault="00C72961" w:rsidP="00EA75EA">
      <w:pPr>
        <w:pStyle w:val="CommentText"/>
      </w:pPr>
      <w:r>
        <w:rPr>
          <w:rStyle w:val="CommentReference"/>
        </w:rPr>
        <w:annotationRef/>
      </w:r>
      <w:r>
        <w:t>Hmm. Ill edit to address this idea.</w:t>
      </w:r>
    </w:p>
  </w:comment>
  <w:comment w:id="49" w:author="Chad Seewagen" w:date="2022-09-23T10:11:00Z" w:initials="CS">
    <w:p w14:paraId="0B95925A" w14:textId="0AAF302F" w:rsidR="003E6D45" w:rsidRDefault="003E6D45">
      <w:pPr>
        <w:pStyle w:val="CommentText"/>
      </w:pPr>
      <w:r>
        <w:rPr>
          <w:rStyle w:val="CommentReference"/>
        </w:rPr>
        <w:annotationRef/>
      </w:r>
      <w:r>
        <w:t xml:space="preserve">Overall for this opening paragraph and like I said above, I think the summary of our findings is a little too specific and actually not quite in line with what I think the big takeaways are. </w:t>
      </w:r>
      <w:r w:rsidR="00865043">
        <w:t xml:space="preserve">Our results suggest that common NNIs in our study system do not support less or lower quality insect prey for insectivores than native plants in the same habitat, and are used as a foraging substrate by a major group of forest insectivores, birds, just as intensively. Boom. Not what everyone would expect, and therefore big findings. That’s how we sell this thing as a big deal. </w:t>
      </w:r>
    </w:p>
  </w:comment>
  <w:comment w:id="50" w:author="Robert Clark" w:date="2022-12-19T10:28:00Z" w:initials="RC">
    <w:p w14:paraId="534AD6B8" w14:textId="77777777" w:rsidR="00C72961" w:rsidRDefault="00C72961" w:rsidP="00AF56CB">
      <w:pPr>
        <w:pStyle w:val="CommentText"/>
      </w:pPr>
      <w:r>
        <w:rPr>
          <w:rStyle w:val="CommentReference"/>
        </w:rPr>
        <w:annotationRef/>
      </w:r>
      <w:r>
        <w:t>Ok, but how to make that front and center?</w:t>
      </w:r>
    </w:p>
  </w:comment>
  <w:comment w:id="51" w:author="Chad Seewagen" w:date="2022-09-23T10:22:00Z" w:initials="CS">
    <w:p w14:paraId="4771C9A9" w14:textId="2D72D68D" w:rsidR="0027166B" w:rsidRDefault="0027166B">
      <w:pPr>
        <w:pStyle w:val="CommentText"/>
      </w:pPr>
      <w:r>
        <w:rPr>
          <w:rStyle w:val="CommentReference"/>
        </w:rPr>
        <w:annotationRef/>
      </w:r>
      <w:r>
        <w:t>Is this a review paper? If not, we should provide at least 2 or 3 more refs</w:t>
      </w:r>
      <w:r w:rsidR="00DD0764">
        <w:t xml:space="preserve">. And perhaps a “but see” or 2 since there are obviously exceptions and we don’t want to reinforce the very assumption that we’re trying to dispel. </w:t>
      </w:r>
    </w:p>
  </w:comment>
  <w:comment w:id="52" w:author="Robert Clark" w:date="2022-12-19T10:28:00Z" w:initials="RC">
    <w:p w14:paraId="63F51226" w14:textId="77777777" w:rsidR="00C72961" w:rsidRDefault="00C72961" w:rsidP="00E72D41">
      <w:pPr>
        <w:pStyle w:val="CommentText"/>
      </w:pPr>
      <w:r>
        <w:rPr>
          <w:rStyle w:val="CommentReference"/>
        </w:rPr>
        <w:annotationRef/>
      </w:r>
      <w:r>
        <w:t>Let me check that reference to see what I originally had in mind for this point.</w:t>
      </w:r>
    </w:p>
  </w:comment>
  <w:comment w:id="58" w:author="Chad Seewagen" w:date="2022-09-23T10:31:00Z" w:initials="CS">
    <w:p w14:paraId="49C7EF85" w14:textId="0D2FB7A1" w:rsidR="00533DF7" w:rsidRDefault="00533DF7">
      <w:pPr>
        <w:pStyle w:val="CommentText"/>
      </w:pPr>
      <w:r>
        <w:rPr>
          <w:rStyle w:val="CommentReference"/>
        </w:rPr>
        <w:annotationRef/>
      </w:r>
      <w:r>
        <w:t>I don’t understand what this reference is supporting here</w:t>
      </w:r>
    </w:p>
  </w:comment>
  <w:comment w:id="59" w:author="Robert Clark" w:date="2022-12-19T10:29:00Z" w:initials="RC">
    <w:p w14:paraId="146420E3" w14:textId="77777777" w:rsidR="00C72961" w:rsidRDefault="00C72961" w:rsidP="002B4CC9">
      <w:pPr>
        <w:pStyle w:val="CommentText"/>
      </w:pPr>
      <w:r>
        <w:rPr>
          <w:rStyle w:val="CommentReference"/>
        </w:rPr>
        <w:annotationRef/>
      </w:r>
      <w:r>
        <w:t>I'll look at the citation again to see what the main idea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3A2D4" w15:done="0"/>
  <w15:commentEx w15:paraId="7925CB2C" w15:paraIdParent="7EA3A2D4" w15:done="0"/>
  <w15:commentEx w15:paraId="552DCFFD" w15:done="0"/>
  <w15:commentEx w15:paraId="2C594CFE" w15:paraIdParent="552DCFFD" w15:done="0"/>
  <w15:commentEx w15:paraId="07EEA99D" w15:done="0"/>
  <w15:commentEx w15:paraId="74879BED" w15:paraIdParent="07EEA99D" w15:done="0"/>
  <w15:commentEx w15:paraId="34E96E4E" w15:done="0"/>
  <w15:commentEx w15:paraId="45ACC437" w15:paraIdParent="34E96E4E" w15:done="0"/>
  <w15:commentEx w15:paraId="0EB9355C" w15:done="0"/>
  <w15:commentEx w15:paraId="30F3837A" w15:paraIdParent="0EB9355C" w15:done="0"/>
  <w15:commentEx w15:paraId="295A4E7E" w15:done="0"/>
  <w15:commentEx w15:paraId="4BA3A612" w15:paraIdParent="295A4E7E" w15:done="0"/>
  <w15:commentEx w15:paraId="7CAC5ECC" w15:done="0"/>
  <w15:commentEx w15:paraId="58F90FFD" w15:paraIdParent="7CAC5ECC" w15:done="0"/>
  <w15:commentEx w15:paraId="389BEC11" w15:done="0"/>
  <w15:commentEx w15:paraId="2679F427" w15:paraIdParent="389BEC11" w15:done="0"/>
  <w15:commentEx w15:paraId="656628CE" w15:done="0"/>
  <w15:commentEx w15:paraId="5FAF32B3" w15:paraIdParent="656628CE" w15:done="0"/>
  <w15:commentEx w15:paraId="1E26E727" w15:done="0"/>
  <w15:commentEx w15:paraId="71B3AD8E" w15:paraIdParent="1E26E727" w15:done="0"/>
  <w15:commentEx w15:paraId="0B38184E" w15:done="0"/>
  <w15:commentEx w15:paraId="6DB1122F" w15:paraIdParent="0B38184E" w15:done="0"/>
  <w15:commentEx w15:paraId="66FEC5D1" w15:done="0"/>
  <w15:commentEx w15:paraId="2C9804C3" w15:paraIdParent="66FEC5D1" w15:done="0"/>
  <w15:commentEx w15:paraId="1CA477E9" w15:done="0"/>
  <w15:commentEx w15:paraId="5A6FC69C" w15:paraIdParent="1CA477E9" w15:done="0"/>
  <w15:commentEx w15:paraId="7510D740" w15:done="0"/>
  <w15:commentEx w15:paraId="328923BB" w15:paraIdParent="7510D740" w15:done="0"/>
  <w15:commentEx w15:paraId="1229F20F" w15:done="0"/>
  <w15:commentEx w15:paraId="657E16E6" w15:done="0"/>
  <w15:commentEx w15:paraId="38AE0FC8" w15:paraIdParent="657E16E6" w15:done="0"/>
  <w15:commentEx w15:paraId="6B740F59" w15:done="0"/>
  <w15:commentEx w15:paraId="00C20387" w15:paraIdParent="6B740F59" w15:done="0"/>
  <w15:commentEx w15:paraId="74D3240A" w15:done="0"/>
  <w15:commentEx w15:paraId="1E8E4604" w15:paraIdParent="74D3240A" w15:done="0"/>
  <w15:commentEx w15:paraId="0B95925A" w15:done="0"/>
  <w15:commentEx w15:paraId="534AD6B8" w15:paraIdParent="0B95925A" w15:done="0"/>
  <w15:commentEx w15:paraId="4771C9A9" w15:done="0"/>
  <w15:commentEx w15:paraId="63F51226" w15:paraIdParent="4771C9A9" w15:done="0"/>
  <w15:commentEx w15:paraId="49C7EF85" w15:done="0"/>
  <w15:commentEx w15:paraId="146420E3" w15:paraIdParent="49C7EF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BFCA" w16cex:dateUtc="2022-09-19T14:15:00Z"/>
  <w16cex:commentExtensible w16cex:durableId="274AAE95" w16cex:dateUtc="2022-12-19T14:34:00Z"/>
  <w16cex:commentExtensible w16cex:durableId="26D2C121" w16cex:dateUtc="2022-09-19T14:21:00Z"/>
  <w16cex:commentExtensible w16cex:durableId="274AAE82" w16cex:dateUtc="2022-12-19T14:33:00Z"/>
  <w16cex:commentExtensible w16cex:durableId="26D2C517" w16cex:dateUtc="2022-09-19T14:38:00Z"/>
  <w16cex:commentExtensible w16cex:durableId="274AAEC5" w16cex:dateUtc="2022-12-19T14:35:00Z"/>
  <w16cex:commentExtensible w16cex:durableId="26D2C58D" w16cex:dateUtc="2022-09-19T14:40:00Z"/>
  <w16cex:commentExtensible w16cex:durableId="274AAF59" w16cex:dateUtc="2022-12-19T14:37:00Z"/>
  <w16cex:commentExtensible w16cex:durableId="26D3F9F6" w16cex:dateUtc="2022-09-20T12:36:00Z"/>
  <w16cex:commentExtensible w16cex:durableId="274AB193" w16cex:dateUtc="2022-12-19T14:46:00Z"/>
  <w16cex:commentExtensible w16cex:durableId="26D2CA8E" w16cex:dateUtc="2022-09-19T15:01:00Z"/>
  <w16cex:commentExtensible w16cex:durableId="274AB134" w16cex:dateUtc="2022-12-19T14:45:00Z"/>
  <w16cex:commentExtensible w16cex:durableId="26D2CB0D" w16cex:dateUtc="2022-09-19T15:03:00Z"/>
  <w16cex:commentExtensible w16cex:durableId="274AB210" w16cex:dateUtc="2022-12-19T14:49:00Z"/>
  <w16cex:commentExtensible w16cex:durableId="26D3FCC4" w16cex:dateUtc="2022-09-20T12:48:00Z"/>
  <w16cex:commentExtensible w16cex:durableId="274AB26B" w16cex:dateUtc="2022-12-19T14:50:00Z"/>
  <w16cex:commentExtensible w16cex:durableId="26D3FE39" w16cex:dateUtc="2022-09-20T12:54:00Z"/>
  <w16cex:commentExtensible w16cex:durableId="274AB3F7" w16cex:dateUtc="2022-12-19T14:57:00Z"/>
  <w16cex:commentExtensible w16cex:durableId="26D4093A" w16cex:dateUtc="2022-09-20T13:41:00Z"/>
  <w16cex:commentExtensible w16cex:durableId="274AB464" w16cex:dateUtc="2022-12-19T14:59:00Z"/>
  <w16cex:commentExtensible w16cex:durableId="26D40BDC" w16cex:dateUtc="2022-09-20T13:52:00Z"/>
  <w16cex:commentExtensible w16cex:durableId="274AB52C" w16cex:dateUtc="2022-12-19T15:02:00Z"/>
  <w16cex:commentExtensible w16cex:durableId="26D41178" w16cex:dateUtc="2022-09-20T14:16:00Z"/>
  <w16cex:commentExtensible w16cex:durableId="274AB538" w16cex:dateUtc="2022-12-19T15:02:00Z"/>
  <w16cex:commentExtensible w16cex:durableId="26D7E543" w16cex:dateUtc="2022-09-23T11:56:00Z"/>
  <w16cex:commentExtensible w16cex:durableId="274AB5A8" w16cex:dateUtc="2022-12-19T15:04:00Z"/>
  <w16cex:commentExtensible w16cex:durableId="26D42C5E" w16cex:dateUtc="2022-09-20T16:11:00Z"/>
  <w16cex:commentExtensible w16cex:durableId="274AB697" w16cex:dateUtc="2022-12-19T15:08:00Z"/>
  <w16cex:commentExtensible w16cex:durableId="274AB6FD" w16cex:dateUtc="2022-12-19T15:10:00Z"/>
  <w16cex:commentExtensible w16cex:durableId="26D7ECE0" w16cex:dateUtc="2022-09-23T12:29:00Z"/>
  <w16cex:commentExtensible w16cex:durableId="274ABA95" w16cex:dateUtc="2022-12-19T15:25:00Z"/>
  <w16cex:commentExtensible w16cex:durableId="26D7FE81" w16cex:dateUtc="2022-09-23T13:44:00Z"/>
  <w16cex:commentExtensible w16cex:durableId="274AC029" w16cex:dateUtc="2022-12-19T15:49:00Z"/>
  <w16cex:commentExtensible w16cex:durableId="26D8042A" w16cex:dateUtc="2022-09-23T14:08:00Z"/>
  <w16cex:commentExtensible w16cex:durableId="274ABB27" w16cex:dateUtc="2022-12-19T15:27:00Z"/>
  <w16cex:commentExtensible w16cex:durableId="26D804D0" w16cex:dateUtc="2022-09-23T14:11:00Z"/>
  <w16cex:commentExtensible w16cex:durableId="274ABB39" w16cex:dateUtc="2022-12-19T15:28:00Z"/>
  <w16cex:commentExtensible w16cex:durableId="26D8077C" w16cex:dateUtc="2022-09-23T14:22:00Z"/>
  <w16cex:commentExtensible w16cex:durableId="274ABB67" w16cex:dateUtc="2022-12-19T15:28:00Z"/>
  <w16cex:commentExtensible w16cex:durableId="26D8097C" w16cex:dateUtc="2022-09-23T14:31:00Z"/>
  <w16cex:commentExtensible w16cex:durableId="274ABB86" w16cex:dateUtc="2022-12-1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3A2D4" w16cid:durableId="26D2BFCA"/>
  <w16cid:commentId w16cid:paraId="7925CB2C" w16cid:durableId="274AAE95"/>
  <w16cid:commentId w16cid:paraId="552DCFFD" w16cid:durableId="26D2C121"/>
  <w16cid:commentId w16cid:paraId="2C594CFE" w16cid:durableId="274AAE82"/>
  <w16cid:commentId w16cid:paraId="07EEA99D" w16cid:durableId="26D2C517"/>
  <w16cid:commentId w16cid:paraId="74879BED" w16cid:durableId="274AAEC5"/>
  <w16cid:commentId w16cid:paraId="34E96E4E" w16cid:durableId="26D2C58D"/>
  <w16cid:commentId w16cid:paraId="45ACC437" w16cid:durableId="274AAF59"/>
  <w16cid:commentId w16cid:paraId="0EB9355C" w16cid:durableId="26D3F9F6"/>
  <w16cid:commentId w16cid:paraId="30F3837A" w16cid:durableId="274AB193"/>
  <w16cid:commentId w16cid:paraId="295A4E7E" w16cid:durableId="26D2CA8E"/>
  <w16cid:commentId w16cid:paraId="4BA3A612" w16cid:durableId="274AB134"/>
  <w16cid:commentId w16cid:paraId="7CAC5ECC" w16cid:durableId="26D2CB0D"/>
  <w16cid:commentId w16cid:paraId="58F90FFD" w16cid:durableId="274AB210"/>
  <w16cid:commentId w16cid:paraId="389BEC11" w16cid:durableId="26D3FCC4"/>
  <w16cid:commentId w16cid:paraId="2679F427" w16cid:durableId="274AB26B"/>
  <w16cid:commentId w16cid:paraId="656628CE" w16cid:durableId="26D3FE39"/>
  <w16cid:commentId w16cid:paraId="5FAF32B3" w16cid:durableId="274AB3F7"/>
  <w16cid:commentId w16cid:paraId="1E26E727" w16cid:durableId="26D4093A"/>
  <w16cid:commentId w16cid:paraId="71B3AD8E" w16cid:durableId="274AB464"/>
  <w16cid:commentId w16cid:paraId="0B38184E" w16cid:durableId="26D40BDC"/>
  <w16cid:commentId w16cid:paraId="6DB1122F" w16cid:durableId="274AB52C"/>
  <w16cid:commentId w16cid:paraId="66FEC5D1" w16cid:durableId="26D41178"/>
  <w16cid:commentId w16cid:paraId="2C9804C3" w16cid:durableId="274AB538"/>
  <w16cid:commentId w16cid:paraId="1CA477E9" w16cid:durableId="26D7E543"/>
  <w16cid:commentId w16cid:paraId="5A6FC69C" w16cid:durableId="274AB5A8"/>
  <w16cid:commentId w16cid:paraId="7510D740" w16cid:durableId="26D42C5E"/>
  <w16cid:commentId w16cid:paraId="328923BB" w16cid:durableId="274AB697"/>
  <w16cid:commentId w16cid:paraId="1229F20F" w16cid:durableId="274AB6FD"/>
  <w16cid:commentId w16cid:paraId="657E16E6" w16cid:durableId="26D7ECE0"/>
  <w16cid:commentId w16cid:paraId="38AE0FC8" w16cid:durableId="274ABA95"/>
  <w16cid:commentId w16cid:paraId="6B740F59" w16cid:durableId="26D7FE81"/>
  <w16cid:commentId w16cid:paraId="00C20387" w16cid:durableId="274AC029"/>
  <w16cid:commentId w16cid:paraId="74D3240A" w16cid:durableId="26D8042A"/>
  <w16cid:commentId w16cid:paraId="1E8E4604" w16cid:durableId="274ABB27"/>
  <w16cid:commentId w16cid:paraId="0B95925A" w16cid:durableId="26D804D0"/>
  <w16cid:commentId w16cid:paraId="534AD6B8" w16cid:durableId="274ABB39"/>
  <w16cid:commentId w16cid:paraId="4771C9A9" w16cid:durableId="26D8077C"/>
  <w16cid:commentId w16cid:paraId="63F51226" w16cid:durableId="274ABB67"/>
  <w16cid:commentId w16cid:paraId="49C7EF85" w16cid:durableId="26D8097C"/>
  <w16cid:commentId w16cid:paraId="146420E3" w16cid:durableId="274ABB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 Seewagen">
    <w15:presenceInfo w15:providerId="None" w15:userId="Chad Seewagen"/>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6EDA"/>
    <w:rsid w:val="0006043A"/>
    <w:rsid w:val="00070C5F"/>
    <w:rsid w:val="00090FC6"/>
    <w:rsid w:val="00092827"/>
    <w:rsid w:val="000948FC"/>
    <w:rsid w:val="00097BD4"/>
    <w:rsid w:val="000A66A9"/>
    <w:rsid w:val="000A7E1D"/>
    <w:rsid w:val="000C17F6"/>
    <w:rsid w:val="000D2979"/>
    <w:rsid w:val="000D36D3"/>
    <w:rsid w:val="000D5775"/>
    <w:rsid w:val="000D63CA"/>
    <w:rsid w:val="000D7154"/>
    <w:rsid w:val="000D7381"/>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619A"/>
    <w:rsid w:val="001A6B07"/>
    <w:rsid w:val="001B2C48"/>
    <w:rsid w:val="001C1C50"/>
    <w:rsid w:val="001D34F8"/>
    <w:rsid w:val="001D539F"/>
    <w:rsid w:val="001D618A"/>
    <w:rsid w:val="001E006D"/>
    <w:rsid w:val="001E08E5"/>
    <w:rsid w:val="001E1B7F"/>
    <w:rsid w:val="001E5899"/>
    <w:rsid w:val="001E5E76"/>
    <w:rsid w:val="001F58A3"/>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D0AC8"/>
    <w:rsid w:val="002D4405"/>
    <w:rsid w:val="002F6D13"/>
    <w:rsid w:val="00301974"/>
    <w:rsid w:val="0030202F"/>
    <w:rsid w:val="00305D78"/>
    <w:rsid w:val="00333E2F"/>
    <w:rsid w:val="00336593"/>
    <w:rsid w:val="003612E6"/>
    <w:rsid w:val="00365C3D"/>
    <w:rsid w:val="003673F6"/>
    <w:rsid w:val="0037439B"/>
    <w:rsid w:val="003842F9"/>
    <w:rsid w:val="003A7B1B"/>
    <w:rsid w:val="003B0540"/>
    <w:rsid w:val="003B36D1"/>
    <w:rsid w:val="003B5D10"/>
    <w:rsid w:val="003B7CB7"/>
    <w:rsid w:val="003D467F"/>
    <w:rsid w:val="003E10E2"/>
    <w:rsid w:val="003E22AE"/>
    <w:rsid w:val="003E3EA8"/>
    <w:rsid w:val="003E526A"/>
    <w:rsid w:val="003E6D45"/>
    <w:rsid w:val="003E7E91"/>
    <w:rsid w:val="00407E18"/>
    <w:rsid w:val="0041646E"/>
    <w:rsid w:val="00436BF2"/>
    <w:rsid w:val="0044210D"/>
    <w:rsid w:val="00454C3E"/>
    <w:rsid w:val="00467E81"/>
    <w:rsid w:val="00473194"/>
    <w:rsid w:val="004801BD"/>
    <w:rsid w:val="00484097"/>
    <w:rsid w:val="004859B1"/>
    <w:rsid w:val="00496AF1"/>
    <w:rsid w:val="004A1C31"/>
    <w:rsid w:val="004A59C6"/>
    <w:rsid w:val="004B41AE"/>
    <w:rsid w:val="004B6D7F"/>
    <w:rsid w:val="004C0977"/>
    <w:rsid w:val="004C5C92"/>
    <w:rsid w:val="004D29A3"/>
    <w:rsid w:val="004E4617"/>
    <w:rsid w:val="004E54E9"/>
    <w:rsid w:val="004F7C7C"/>
    <w:rsid w:val="00500C29"/>
    <w:rsid w:val="0052051C"/>
    <w:rsid w:val="00526F66"/>
    <w:rsid w:val="00533DF7"/>
    <w:rsid w:val="00536F5D"/>
    <w:rsid w:val="00537F73"/>
    <w:rsid w:val="005423C0"/>
    <w:rsid w:val="005455D4"/>
    <w:rsid w:val="005468E8"/>
    <w:rsid w:val="00546CFB"/>
    <w:rsid w:val="00546FD4"/>
    <w:rsid w:val="00552427"/>
    <w:rsid w:val="005563E5"/>
    <w:rsid w:val="00563F15"/>
    <w:rsid w:val="00567595"/>
    <w:rsid w:val="00583E7E"/>
    <w:rsid w:val="00587F18"/>
    <w:rsid w:val="00591E74"/>
    <w:rsid w:val="00597C33"/>
    <w:rsid w:val="005B6D1C"/>
    <w:rsid w:val="005C044E"/>
    <w:rsid w:val="005D157B"/>
    <w:rsid w:val="005D45A8"/>
    <w:rsid w:val="005E6DA2"/>
    <w:rsid w:val="005F61C9"/>
    <w:rsid w:val="00604334"/>
    <w:rsid w:val="00606238"/>
    <w:rsid w:val="00615EF7"/>
    <w:rsid w:val="006274EE"/>
    <w:rsid w:val="006304B0"/>
    <w:rsid w:val="00637244"/>
    <w:rsid w:val="00652313"/>
    <w:rsid w:val="00657272"/>
    <w:rsid w:val="00666EA6"/>
    <w:rsid w:val="0067185B"/>
    <w:rsid w:val="00671BCE"/>
    <w:rsid w:val="0067269D"/>
    <w:rsid w:val="006753EC"/>
    <w:rsid w:val="00680C87"/>
    <w:rsid w:val="0068375A"/>
    <w:rsid w:val="00692E8D"/>
    <w:rsid w:val="00694CA6"/>
    <w:rsid w:val="00697809"/>
    <w:rsid w:val="006A263D"/>
    <w:rsid w:val="006B1C5D"/>
    <w:rsid w:val="006B299C"/>
    <w:rsid w:val="006B370C"/>
    <w:rsid w:val="006C28DE"/>
    <w:rsid w:val="006C2AF3"/>
    <w:rsid w:val="006D5CAB"/>
    <w:rsid w:val="006F2DDB"/>
    <w:rsid w:val="006F36D0"/>
    <w:rsid w:val="006F4AB7"/>
    <w:rsid w:val="007035E8"/>
    <w:rsid w:val="00712E39"/>
    <w:rsid w:val="007157AD"/>
    <w:rsid w:val="0072076F"/>
    <w:rsid w:val="00721BD8"/>
    <w:rsid w:val="00734B55"/>
    <w:rsid w:val="00741C3F"/>
    <w:rsid w:val="00743000"/>
    <w:rsid w:val="0075217D"/>
    <w:rsid w:val="00761D18"/>
    <w:rsid w:val="00761E12"/>
    <w:rsid w:val="007677B0"/>
    <w:rsid w:val="007701B3"/>
    <w:rsid w:val="00775AAC"/>
    <w:rsid w:val="00775CEB"/>
    <w:rsid w:val="0078074C"/>
    <w:rsid w:val="00781128"/>
    <w:rsid w:val="00782996"/>
    <w:rsid w:val="007845CD"/>
    <w:rsid w:val="00787A21"/>
    <w:rsid w:val="00795EE2"/>
    <w:rsid w:val="00796E03"/>
    <w:rsid w:val="007A029D"/>
    <w:rsid w:val="007A7F50"/>
    <w:rsid w:val="007B2E0E"/>
    <w:rsid w:val="007B5BC9"/>
    <w:rsid w:val="007C388E"/>
    <w:rsid w:val="007D0C7E"/>
    <w:rsid w:val="007D4062"/>
    <w:rsid w:val="007E3D3B"/>
    <w:rsid w:val="007E6B1F"/>
    <w:rsid w:val="007F0854"/>
    <w:rsid w:val="007F5FA9"/>
    <w:rsid w:val="00817371"/>
    <w:rsid w:val="00824283"/>
    <w:rsid w:val="008310E6"/>
    <w:rsid w:val="0083454E"/>
    <w:rsid w:val="0083521C"/>
    <w:rsid w:val="00836F72"/>
    <w:rsid w:val="008402FE"/>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5E71"/>
    <w:rsid w:val="008B43BF"/>
    <w:rsid w:val="008C0614"/>
    <w:rsid w:val="008C1B42"/>
    <w:rsid w:val="008C1DD7"/>
    <w:rsid w:val="008C7EEB"/>
    <w:rsid w:val="008D6A24"/>
    <w:rsid w:val="008F59B9"/>
    <w:rsid w:val="008F7C34"/>
    <w:rsid w:val="00900B75"/>
    <w:rsid w:val="0091079E"/>
    <w:rsid w:val="00910CA2"/>
    <w:rsid w:val="0091228E"/>
    <w:rsid w:val="009174C9"/>
    <w:rsid w:val="00920DDF"/>
    <w:rsid w:val="00921087"/>
    <w:rsid w:val="00937FD4"/>
    <w:rsid w:val="009444B0"/>
    <w:rsid w:val="009479F7"/>
    <w:rsid w:val="00956310"/>
    <w:rsid w:val="009566FA"/>
    <w:rsid w:val="009577FE"/>
    <w:rsid w:val="009627C5"/>
    <w:rsid w:val="009627D8"/>
    <w:rsid w:val="00970BB4"/>
    <w:rsid w:val="00972D61"/>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7C"/>
    <w:rsid w:val="00A0259D"/>
    <w:rsid w:val="00A11E35"/>
    <w:rsid w:val="00A23837"/>
    <w:rsid w:val="00A23DAD"/>
    <w:rsid w:val="00A24107"/>
    <w:rsid w:val="00A41273"/>
    <w:rsid w:val="00A56E98"/>
    <w:rsid w:val="00A6231A"/>
    <w:rsid w:val="00A636B3"/>
    <w:rsid w:val="00A63E20"/>
    <w:rsid w:val="00A652CC"/>
    <w:rsid w:val="00A670F9"/>
    <w:rsid w:val="00A7079F"/>
    <w:rsid w:val="00A71A02"/>
    <w:rsid w:val="00A75264"/>
    <w:rsid w:val="00A84488"/>
    <w:rsid w:val="00A86934"/>
    <w:rsid w:val="00A906B6"/>
    <w:rsid w:val="00A92918"/>
    <w:rsid w:val="00A94F08"/>
    <w:rsid w:val="00AB4100"/>
    <w:rsid w:val="00AD3B93"/>
    <w:rsid w:val="00AD6278"/>
    <w:rsid w:val="00AD7B29"/>
    <w:rsid w:val="00AE3028"/>
    <w:rsid w:val="00AE31E2"/>
    <w:rsid w:val="00AE4BCF"/>
    <w:rsid w:val="00B016EC"/>
    <w:rsid w:val="00B01A11"/>
    <w:rsid w:val="00B04DA0"/>
    <w:rsid w:val="00B067E3"/>
    <w:rsid w:val="00B07598"/>
    <w:rsid w:val="00B0795D"/>
    <w:rsid w:val="00B1116F"/>
    <w:rsid w:val="00B12627"/>
    <w:rsid w:val="00B1726D"/>
    <w:rsid w:val="00B27012"/>
    <w:rsid w:val="00B27D6C"/>
    <w:rsid w:val="00B33686"/>
    <w:rsid w:val="00B35962"/>
    <w:rsid w:val="00B41CEB"/>
    <w:rsid w:val="00B434D7"/>
    <w:rsid w:val="00B44A35"/>
    <w:rsid w:val="00B466F0"/>
    <w:rsid w:val="00B517C1"/>
    <w:rsid w:val="00B52BC4"/>
    <w:rsid w:val="00B6025B"/>
    <w:rsid w:val="00B7742D"/>
    <w:rsid w:val="00BA1394"/>
    <w:rsid w:val="00BA38B2"/>
    <w:rsid w:val="00BA6749"/>
    <w:rsid w:val="00BA795F"/>
    <w:rsid w:val="00BB741A"/>
    <w:rsid w:val="00BC15E1"/>
    <w:rsid w:val="00BC1F01"/>
    <w:rsid w:val="00BC33C1"/>
    <w:rsid w:val="00BC39F5"/>
    <w:rsid w:val="00BC632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0B94"/>
    <w:rsid w:val="00C352BA"/>
    <w:rsid w:val="00C369D7"/>
    <w:rsid w:val="00C41B5E"/>
    <w:rsid w:val="00C422F2"/>
    <w:rsid w:val="00C55ED2"/>
    <w:rsid w:val="00C608C6"/>
    <w:rsid w:val="00C60A90"/>
    <w:rsid w:val="00C64F04"/>
    <w:rsid w:val="00C65766"/>
    <w:rsid w:val="00C7064C"/>
    <w:rsid w:val="00C72961"/>
    <w:rsid w:val="00C770E1"/>
    <w:rsid w:val="00C8352C"/>
    <w:rsid w:val="00C91ABF"/>
    <w:rsid w:val="00C93CD5"/>
    <w:rsid w:val="00C97511"/>
    <w:rsid w:val="00CA1BAD"/>
    <w:rsid w:val="00CA32AB"/>
    <w:rsid w:val="00CA5723"/>
    <w:rsid w:val="00CB020A"/>
    <w:rsid w:val="00CC001D"/>
    <w:rsid w:val="00CC6913"/>
    <w:rsid w:val="00CD0404"/>
    <w:rsid w:val="00CE0015"/>
    <w:rsid w:val="00CE3750"/>
    <w:rsid w:val="00CF18FF"/>
    <w:rsid w:val="00CF2687"/>
    <w:rsid w:val="00CF71BD"/>
    <w:rsid w:val="00D01400"/>
    <w:rsid w:val="00D05B3D"/>
    <w:rsid w:val="00D074DE"/>
    <w:rsid w:val="00D16CA3"/>
    <w:rsid w:val="00D2583E"/>
    <w:rsid w:val="00D33489"/>
    <w:rsid w:val="00D465EE"/>
    <w:rsid w:val="00D50E9F"/>
    <w:rsid w:val="00D51830"/>
    <w:rsid w:val="00D539CE"/>
    <w:rsid w:val="00D56A15"/>
    <w:rsid w:val="00D6095B"/>
    <w:rsid w:val="00D67D26"/>
    <w:rsid w:val="00D72E3C"/>
    <w:rsid w:val="00D81DB1"/>
    <w:rsid w:val="00DD0764"/>
    <w:rsid w:val="00DD35C8"/>
    <w:rsid w:val="00DD7C7D"/>
    <w:rsid w:val="00DE40FD"/>
    <w:rsid w:val="00DF284C"/>
    <w:rsid w:val="00DF341A"/>
    <w:rsid w:val="00E1350C"/>
    <w:rsid w:val="00E20F65"/>
    <w:rsid w:val="00E3115F"/>
    <w:rsid w:val="00E336C3"/>
    <w:rsid w:val="00E41622"/>
    <w:rsid w:val="00E56089"/>
    <w:rsid w:val="00E66351"/>
    <w:rsid w:val="00E7035F"/>
    <w:rsid w:val="00E82280"/>
    <w:rsid w:val="00E83094"/>
    <w:rsid w:val="00E92D60"/>
    <w:rsid w:val="00E936AC"/>
    <w:rsid w:val="00E9435B"/>
    <w:rsid w:val="00EA0776"/>
    <w:rsid w:val="00EC70ED"/>
    <w:rsid w:val="00EC7803"/>
    <w:rsid w:val="00ED37B4"/>
    <w:rsid w:val="00ED5BFF"/>
    <w:rsid w:val="00EE2246"/>
    <w:rsid w:val="00EE3F43"/>
    <w:rsid w:val="00EE645C"/>
    <w:rsid w:val="00EF2C19"/>
    <w:rsid w:val="00EF35A0"/>
    <w:rsid w:val="00F013AC"/>
    <w:rsid w:val="00F04236"/>
    <w:rsid w:val="00F20992"/>
    <w:rsid w:val="00F26E4A"/>
    <w:rsid w:val="00F32097"/>
    <w:rsid w:val="00F34157"/>
    <w:rsid w:val="00F47760"/>
    <w:rsid w:val="00F47BC5"/>
    <w:rsid w:val="00F54B1D"/>
    <w:rsid w:val="00F637A7"/>
    <w:rsid w:val="00F86FC6"/>
    <w:rsid w:val="00F92FE8"/>
    <w:rsid w:val="00FD1A22"/>
    <w:rsid w:val="00FD6A67"/>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16</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10</cp:revision>
  <dcterms:created xsi:type="dcterms:W3CDTF">2022-12-19T14:29:00Z</dcterms:created>
  <dcterms:modified xsi:type="dcterms:W3CDTF">2022-12-19T15:56:00Z</dcterms:modified>
</cp:coreProperties>
</file>