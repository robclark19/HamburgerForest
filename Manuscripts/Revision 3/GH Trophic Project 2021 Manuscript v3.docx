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0ED4" w14:textId="0A709BD3" w:rsidR="00CF2687" w:rsidRDefault="00117C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Plant species identity matters</w:t>
      </w:r>
      <w:r w:rsidR="006B1C5D">
        <w:rPr>
          <w:rFonts w:ascii="Times New Roman" w:hAnsi="Times New Roman" w:cs="Times New Roman"/>
          <w:sz w:val="24"/>
          <w:szCs w:val="24"/>
        </w:rPr>
        <w:t xml:space="preserve"> when comparing</w:t>
      </w:r>
      <w:r w:rsidR="002174D1">
        <w:rPr>
          <w:rFonts w:ascii="Times New Roman" w:hAnsi="Times New Roman" w:cs="Times New Roman"/>
          <w:sz w:val="24"/>
          <w:szCs w:val="24"/>
        </w:rPr>
        <w:t xml:space="preserve"> the</w:t>
      </w:r>
      <w:r w:rsidR="00F54B1D">
        <w:rPr>
          <w:rFonts w:ascii="Times New Roman" w:hAnsi="Times New Roman" w:cs="Times New Roman"/>
          <w:sz w:val="24"/>
          <w:szCs w:val="24"/>
        </w:rPr>
        <w:t xml:space="preserve"> trophic impacts</w:t>
      </w:r>
      <w:r w:rsidR="002174D1">
        <w:rPr>
          <w:rFonts w:ascii="Times New Roman" w:hAnsi="Times New Roman" w:cs="Times New Roman"/>
          <w:sz w:val="24"/>
          <w:szCs w:val="24"/>
        </w:rPr>
        <w:t xml:space="preserve"> of</w:t>
      </w:r>
      <w:r w:rsidR="006B1C5D">
        <w:rPr>
          <w:rFonts w:ascii="Times New Roman" w:hAnsi="Times New Roman" w:cs="Times New Roman"/>
          <w:sz w:val="24"/>
          <w:szCs w:val="24"/>
        </w:rPr>
        <w:t xml:space="preserve"> native and non-native plants</w:t>
      </w:r>
      <w:r w:rsidR="002174D1">
        <w:rPr>
          <w:rFonts w:ascii="Times New Roman" w:hAnsi="Times New Roman" w:cs="Times New Roman"/>
          <w:sz w:val="24"/>
          <w:szCs w:val="24"/>
        </w:rPr>
        <w:t>: insights from a</w:t>
      </w:r>
      <w:r w:rsidR="000D63CA">
        <w:rPr>
          <w:rFonts w:ascii="Times New Roman" w:hAnsi="Times New Roman" w:cs="Times New Roman"/>
          <w:sz w:val="24"/>
          <w:szCs w:val="24"/>
        </w:rPr>
        <w:t xml:space="preserve"> community-wide</w:t>
      </w:r>
      <w:r w:rsidR="002174D1">
        <w:rPr>
          <w:rFonts w:ascii="Times New Roman" w:hAnsi="Times New Roman" w:cs="Times New Roman"/>
          <w:sz w:val="24"/>
          <w:szCs w:val="24"/>
        </w:rPr>
        <w:t xml:space="preserve"> bird-exclusion experiment</w:t>
      </w:r>
    </w:p>
    <w:p w14:paraId="153744B2" w14:textId="77777777" w:rsidR="00D05B3D" w:rsidRDefault="00D05B3D" w:rsidP="00D05B3D">
      <w:pPr>
        <w:spacing w:after="0" w:line="480" w:lineRule="auto"/>
        <w:rPr>
          <w:rFonts w:ascii="Times New Roman" w:hAnsi="Times New Roman" w:cs="Times New Roman"/>
          <w:sz w:val="24"/>
          <w:szCs w:val="24"/>
        </w:rPr>
      </w:pPr>
    </w:p>
    <w:p w14:paraId="07969121" w14:textId="0DD0902A"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Pr="006B1C5D">
        <w:rPr>
          <w:rFonts w:ascii="Times New Roman" w:hAnsi="Times New Roman" w:cs="Times New Roman"/>
          <w:sz w:val="24"/>
          <w:szCs w:val="24"/>
          <w:vertAlign w:val="superscript"/>
        </w:rPr>
        <w:t>12</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Timothy C.W. Ku</w:t>
      </w:r>
      <w:r w:rsidRPr="006B1C5D">
        <w:rPr>
          <w:rFonts w:ascii="Times New Roman" w:hAnsi="Times New Roman" w:cs="Times New Roman"/>
          <w:sz w:val="24"/>
          <w:szCs w:val="24"/>
          <w:vertAlign w:val="superscript"/>
        </w:rPr>
        <w:t>3</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42DA931D" w14:textId="2EDB867F" w:rsidR="008C0614"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1 Great Hollow Nature Preserve &amp; Ecological Research Center</w:t>
      </w:r>
    </w:p>
    <w:p w14:paraId="11263426" w14:textId="4C0F3113"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2 EcoData Technology LLC</w:t>
      </w:r>
    </w:p>
    <w:p w14:paraId="2E87ACE0" w14:textId="205D0D05"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3 Wesleyan University, Department of Earth &amp; Environmental Sciences</w:t>
      </w:r>
    </w:p>
    <w:p w14:paraId="04CABD23" w14:textId="77777777" w:rsidR="00D05B3D" w:rsidRDefault="00D05B3D" w:rsidP="00D05B3D">
      <w:pPr>
        <w:spacing w:after="0" w:line="480" w:lineRule="auto"/>
        <w:rPr>
          <w:rFonts w:ascii="Times New Roman" w:hAnsi="Times New Roman" w:cs="Times New Roman"/>
          <w:sz w:val="24"/>
          <w:szCs w:val="24"/>
        </w:rPr>
      </w:pPr>
    </w:p>
    <w:p w14:paraId="0AD3639A" w14:textId="0453254D" w:rsidR="009F317C"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1D431B12"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commentRangeStart w:id="0"/>
      <w:commentRangeStart w:id="1"/>
      <w:r w:rsidR="00D05B3D">
        <w:rPr>
          <w:rFonts w:ascii="Times New Roman" w:hAnsi="Times New Roman" w:cs="Times New Roman"/>
          <w:sz w:val="24"/>
          <w:szCs w:val="24"/>
        </w:rPr>
        <w:t>Non-native i</w:t>
      </w:r>
      <w:r w:rsidR="00B1116F">
        <w:rPr>
          <w:rFonts w:ascii="Times New Roman" w:hAnsi="Times New Roman" w:cs="Times New Roman"/>
          <w:sz w:val="24"/>
          <w:szCs w:val="24"/>
        </w:rPr>
        <w:t>nvasive</w:t>
      </w:r>
      <w:r w:rsidR="00D05B3D">
        <w:rPr>
          <w:rFonts w:ascii="Times New Roman" w:hAnsi="Times New Roman" w:cs="Times New Roman"/>
          <w:sz w:val="24"/>
          <w:szCs w:val="24"/>
        </w:rPr>
        <w:t xml:space="preserve"> (NNI)</w:t>
      </w:r>
      <w:r w:rsidR="00B1116F">
        <w:rPr>
          <w:rFonts w:ascii="Times New Roman" w:hAnsi="Times New Roman" w:cs="Times New Roman"/>
          <w:sz w:val="24"/>
          <w:szCs w:val="24"/>
        </w:rPr>
        <w:t xml:space="preserve"> </w:t>
      </w:r>
      <w:commentRangeEnd w:id="0"/>
      <w:r w:rsidR="00D05B3D">
        <w:rPr>
          <w:rStyle w:val="CommentReference"/>
        </w:rPr>
        <w:commentReference w:id="0"/>
      </w:r>
      <w:commentRangeEnd w:id="1"/>
      <w:r w:rsidR="009627D8">
        <w:rPr>
          <w:rStyle w:val="CommentReference"/>
        </w:rPr>
        <w:commentReference w:id="1"/>
      </w:r>
      <w:r w:rsidR="00B1116F">
        <w:rPr>
          <w:rFonts w:ascii="Times New Roman" w:hAnsi="Times New Roman" w:cs="Times New Roman"/>
          <w:sz w:val="24"/>
          <w:szCs w:val="24"/>
        </w:rPr>
        <w:t xml:space="preserve">species </w:t>
      </w:r>
      <w:r w:rsidR="00775CEB">
        <w:rPr>
          <w:rFonts w:ascii="Times New Roman" w:hAnsi="Times New Roman" w:cs="Times New Roman"/>
          <w:sz w:val="24"/>
          <w:szCs w:val="24"/>
        </w:rPr>
        <w:t>are now ranked as a leading cause for</w:t>
      </w:r>
      <w:r w:rsidR="00B1116F">
        <w:rPr>
          <w:rFonts w:ascii="Times New Roman" w:hAnsi="Times New Roman" w:cs="Times New Roman"/>
          <w:sz w:val="24"/>
          <w:szCs w:val="24"/>
        </w:rPr>
        <w:t xml:space="preserve"> decline of </w:t>
      </w:r>
      <w:r w:rsidR="00775CEB">
        <w:rPr>
          <w:rFonts w:ascii="Times New Roman" w:hAnsi="Times New Roman" w:cs="Times New Roman"/>
          <w:sz w:val="24"/>
          <w:szCs w:val="24"/>
        </w:rPr>
        <w:t>biodiversity and protected species</w:t>
      </w:r>
      <w:r w:rsidR="00B1116F">
        <w:rPr>
          <w:rFonts w:ascii="Times New Roman" w:hAnsi="Times New Roman" w:cs="Times New Roman"/>
          <w:sz w:val="24"/>
          <w:szCs w:val="24"/>
        </w:rPr>
        <w:t xml:space="preserve">. </w:t>
      </w:r>
      <w:r w:rsidR="00D05B3D">
        <w:rPr>
          <w:rFonts w:ascii="Times New Roman" w:hAnsi="Times New Roman" w:cs="Times New Roman"/>
          <w:sz w:val="24"/>
          <w:szCs w:val="24"/>
        </w:rPr>
        <w:t>NNI</w:t>
      </w:r>
      <w:r w:rsidR="00B1116F">
        <w:rPr>
          <w:rFonts w:ascii="Times New Roman" w:hAnsi="Times New Roman" w:cs="Times New Roman"/>
          <w:sz w:val="24"/>
          <w:szCs w:val="24"/>
        </w:rPr>
        <w:t xml:space="preserve"> woody plants</w:t>
      </w:r>
      <w:r w:rsidR="00775CEB">
        <w:rPr>
          <w:rFonts w:ascii="Times New Roman" w:hAnsi="Times New Roman" w:cs="Times New Roman"/>
          <w:sz w:val="24"/>
          <w:szCs w:val="24"/>
        </w:rPr>
        <w:t xml:space="preserve"> are one group of invasive species that</w:t>
      </w:r>
      <w:r w:rsidR="00B1116F">
        <w:rPr>
          <w:rFonts w:ascii="Times New Roman" w:hAnsi="Times New Roman" w:cs="Times New Roman"/>
          <w:sz w:val="24"/>
          <w:szCs w:val="24"/>
        </w:rPr>
        <w:t xml:space="preserve"> now occupy </w:t>
      </w:r>
      <w:r w:rsidR="009627D8">
        <w:rPr>
          <w:rFonts w:ascii="Times New Roman" w:hAnsi="Times New Roman" w:cs="Times New Roman"/>
          <w:sz w:val="24"/>
          <w:szCs w:val="24"/>
        </w:rPr>
        <w:t xml:space="preserve">many </w:t>
      </w:r>
      <w:r w:rsidR="00934660">
        <w:rPr>
          <w:rFonts w:ascii="Times New Roman" w:hAnsi="Times New Roman" w:cs="Times New Roman"/>
          <w:sz w:val="24"/>
          <w:szCs w:val="24"/>
        </w:rPr>
        <w:t>forests</w:t>
      </w:r>
      <w:r w:rsidR="009627D8">
        <w:rPr>
          <w:rFonts w:ascii="Times New Roman" w:hAnsi="Times New Roman" w:cs="Times New Roman"/>
          <w:sz w:val="24"/>
          <w:szCs w:val="24"/>
        </w:rPr>
        <w:t>, grasslands, and wetlands as</w:t>
      </w:r>
      <w:r w:rsidR="00B1116F">
        <w:rPr>
          <w:rFonts w:ascii="Times New Roman" w:hAnsi="Times New Roman" w:cs="Times New Roman"/>
          <w:sz w:val="24"/>
          <w:szCs w:val="24"/>
        </w:rPr>
        <w:t xml:space="preserve"> a result of human activity.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 xml:space="preserve">eastern North American, </w:t>
      </w:r>
      <w:r w:rsidR="00D05B3D">
        <w:rPr>
          <w:rFonts w:ascii="Times New Roman" w:hAnsi="Times New Roman" w:cs="Times New Roman"/>
          <w:sz w:val="24"/>
          <w:szCs w:val="24"/>
        </w:rPr>
        <w:t xml:space="preserve">for example, </w:t>
      </w:r>
      <w:r w:rsidR="00B1116F">
        <w:rPr>
          <w:rFonts w:ascii="Times New Roman" w:hAnsi="Times New Roman" w:cs="Times New Roman"/>
          <w:sz w:val="24"/>
          <w:szCs w:val="24"/>
        </w:rPr>
        <w:t>und</w:t>
      </w:r>
      <w:r w:rsidR="00775CEB">
        <w:rPr>
          <w:rFonts w:ascii="Times New Roman" w:hAnsi="Times New Roman" w:cs="Times New Roman"/>
          <w:sz w:val="24"/>
          <w:szCs w:val="24"/>
        </w:rPr>
        <w:t>erstory plant communities are frequently dominated by non-native shrubs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52051C">
        <w:rPr>
          <w:rFonts w:ascii="Times New Roman" w:hAnsi="Times New Roman" w:cs="Times New Roman"/>
          <w:sz w:val="24"/>
          <w:szCs w:val="24"/>
        </w:rPr>
        <w:t>non-native</w:t>
      </w:r>
      <w:r w:rsidR="00C770E1">
        <w:rPr>
          <w:rFonts w:ascii="Times New Roman" w:hAnsi="Times New Roman" w:cs="Times New Roman"/>
          <w:sz w:val="24"/>
          <w:szCs w:val="24"/>
        </w:rPr>
        <w:t xml:space="preserve"> plants threaten populations by </w:t>
      </w:r>
      <w:r w:rsidR="00D05B3D">
        <w:rPr>
          <w:rFonts w:ascii="Times New Roman" w:hAnsi="Times New Roman" w:cs="Times New Roman"/>
          <w:sz w:val="24"/>
          <w:szCs w:val="24"/>
        </w:rPr>
        <w:t xml:space="preserve">providing fewer </w:t>
      </w:r>
      <w:r w:rsidR="00C770E1">
        <w:rPr>
          <w:rFonts w:ascii="Times New Roman" w:hAnsi="Times New Roman" w:cs="Times New Roman"/>
          <w:sz w:val="24"/>
          <w:szCs w:val="24"/>
        </w:rPr>
        <w:t>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w:t>
      </w:r>
      <w:r w:rsidR="00D05B3D">
        <w:rPr>
          <w:rFonts w:ascii="Times New Roman" w:hAnsi="Times New Roman" w:cs="Times New Roman"/>
          <w:sz w:val="24"/>
          <w:szCs w:val="24"/>
        </w:rPr>
        <w:t>s</w:t>
      </w:r>
      <w:r w:rsidR="00C770E1">
        <w:rPr>
          <w:rFonts w:ascii="Times New Roman" w:hAnsi="Times New Roman" w:cs="Times New Roman"/>
          <w:sz w:val="24"/>
          <w:szCs w:val="24"/>
        </w:rPr>
        <w:t xml:space="preserve"> of lower quality.</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effort to remove </w:t>
      </w:r>
      <w:r w:rsidR="0052051C">
        <w:rPr>
          <w:rFonts w:ascii="Times New Roman" w:hAnsi="Times New Roman" w:cs="Times New Roman"/>
          <w:sz w:val="24"/>
          <w:szCs w:val="24"/>
        </w:rPr>
        <w:t>non-native</w:t>
      </w:r>
      <w:r w:rsidR="00BC1F01">
        <w:rPr>
          <w:rFonts w:ascii="Times New Roman" w:hAnsi="Times New Roman" w:cs="Times New Roman"/>
          <w:sz w:val="24"/>
          <w:szCs w:val="24"/>
        </w:rPr>
        <w:t xml:space="preserve"> plants, but evidence that this removal improves food </w:t>
      </w:r>
      <w:r w:rsidR="00D05B3D">
        <w:rPr>
          <w:rFonts w:ascii="Times New Roman" w:hAnsi="Times New Roman" w:cs="Times New Roman"/>
          <w:sz w:val="24"/>
          <w:szCs w:val="24"/>
        </w:rPr>
        <w:t xml:space="preserve">quality or </w:t>
      </w:r>
      <w:r w:rsidR="00BC1F01">
        <w:rPr>
          <w:rFonts w:ascii="Times New Roman" w:hAnsi="Times New Roman" w:cs="Times New Roman"/>
          <w:sz w:val="24"/>
          <w:szCs w:val="24"/>
        </w:rPr>
        <w:t xml:space="preserve">availability to wildlife is </w:t>
      </w:r>
      <w:r w:rsidR="00B016EC">
        <w:rPr>
          <w:rFonts w:ascii="Times New Roman" w:hAnsi="Times New Roman" w:cs="Times New Roman"/>
          <w:sz w:val="24"/>
          <w:szCs w:val="24"/>
        </w:rPr>
        <w:t>scant</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of herbivores and spiders),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intensity</w:t>
      </w:r>
      <w:r w:rsidR="00A24107">
        <w:rPr>
          <w:rFonts w:ascii="Times New Roman" w:hAnsi="Times New Roman" w:cs="Times New Roman"/>
          <w:sz w:val="24"/>
          <w:szCs w:val="24"/>
        </w:rPr>
        <w:t xml:space="preserve"> </w:t>
      </w:r>
      <w:commentRangeStart w:id="2"/>
      <w:commentRangeStart w:id="3"/>
      <w:r w:rsidR="00A24107">
        <w:rPr>
          <w:rFonts w:ascii="Times New Roman" w:hAnsi="Times New Roman" w:cs="Times New Roman"/>
          <w:sz w:val="24"/>
          <w:szCs w:val="24"/>
        </w:rPr>
        <w:t>predation effect size</w:t>
      </w:r>
      <w:commentRangeEnd w:id="2"/>
      <w:r w:rsidR="00B016EC">
        <w:rPr>
          <w:rStyle w:val="CommentReference"/>
        </w:rPr>
        <w:commentReference w:id="2"/>
      </w:r>
      <w:commentRangeEnd w:id="3"/>
      <w:r w:rsidR="009627D8">
        <w:rPr>
          <w:rStyle w:val="CommentReference"/>
        </w:rPr>
        <w:commentReference w:id="3"/>
      </w:r>
      <w:r w:rsidR="00A24107">
        <w:rPr>
          <w:rFonts w:ascii="Times New Roman" w:hAnsi="Times New Roman" w:cs="Times New Roman"/>
          <w:sz w:val="24"/>
          <w:szCs w:val="24"/>
        </w:rPr>
        <w:t>,</w:t>
      </w:r>
      <w:r w:rsidR="00A906B6">
        <w:rPr>
          <w:rFonts w:ascii="Times New Roman" w:hAnsi="Times New Roman" w:cs="Times New Roman"/>
          <w:sz w:val="24"/>
          <w:szCs w:val="24"/>
        </w:rPr>
        <w:t xml:space="preserve"> </w:t>
      </w:r>
      <w:r w:rsidR="00B016EC">
        <w:rPr>
          <w:rFonts w:ascii="Times New Roman" w:hAnsi="Times New Roman" w:cs="Times New Roman"/>
          <w:sz w:val="24"/>
          <w:szCs w:val="24"/>
        </w:rPr>
        <w:t>among</w:t>
      </w:r>
      <w:r w:rsidR="004D29A3">
        <w:rPr>
          <w:rFonts w:ascii="Times New Roman" w:hAnsi="Times New Roman" w:cs="Times New Roman"/>
          <w:sz w:val="24"/>
          <w:szCs w:val="24"/>
        </w:rPr>
        <w:t xml:space="preserve"> four NNI and six native woody plant species in a Connecticut, USA forest to examine how NNI plants affect the tri-trophic relationship of forest understory plants, branch-dwelling arthropods, and </w:t>
      </w:r>
      <w:r w:rsidR="009627D8">
        <w:rPr>
          <w:rFonts w:ascii="Times New Roman" w:hAnsi="Times New Roman" w:cs="Times New Roman"/>
          <w:sz w:val="24"/>
          <w:szCs w:val="24"/>
        </w:rPr>
        <w:t>insectivorous</w:t>
      </w:r>
      <w:r w:rsidR="004D29A3">
        <w:rPr>
          <w:rFonts w:ascii="Times New Roman" w:hAnsi="Times New Roman" w:cs="Times New Roman"/>
          <w:sz w:val="24"/>
          <w:szCs w:val="24"/>
        </w:rPr>
        <w:t xml:space="preserve"> </w:t>
      </w:r>
      <w:r w:rsidR="004A59C6">
        <w:rPr>
          <w:rFonts w:ascii="Times New Roman" w:hAnsi="Times New Roman" w:cs="Times New Roman"/>
          <w:sz w:val="24"/>
          <w:szCs w:val="24"/>
        </w:rPr>
        <w:t>song</w:t>
      </w:r>
      <w:r w:rsidR="004D29A3">
        <w:rPr>
          <w:rFonts w:ascii="Times New Roman" w:hAnsi="Times New Roman" w:cs="Times New Roman"/>
          <w:sz w:val="24"/>
          <w:szCs w:val="24"/>
        </w:rPr>
        <w:t>birds</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 xml:space="preserve">All </w:t>
      </w:r>
      <w:r w:rsidR="00A24107">
        <w:rPr>
          <w:rFonts w:ascii="Times New Roman" w:hAnsi="Times New Roman" w:cs="Times New Roman"/>
          <w:sz w:val="24"/>
          <w:szCs w:val="24"/>
        </w:rPr>
        <w:t>four</w:t>
      </w:r>
      <w:r w:rsidR="008B43BF">
        <w:rPr>
          <w:rFonts w:ascii="Times New Roman" w:hAnsi="Times New Roman" w:cs="Times New Roman"/>
          <w:sz w:val="24"/>
          <w:szCs w:val="24"/>
        </w:rPr>
        <w:t xml:space="preserve"> lines of evidence </w:t>
      </w:r>
      <w:r w:rsidR="00A24107">
        <w:rPr>
          <w:rFonts w:ascii="Times New Roman" w:hAnsi="Times New Roman" w:cs="Times New Roman"/>
          <w:sz w:val="24"/>
          <w:szCs w:val="24"/>
        </w:rPr>
        <w:t>suggest</w:t>
      </w:r>
      <w:r w:rsidR="004D29A3">
        <w:rPr>
          <w:rFonts w:ascii="Times New Roman" w:hAnsi="Times New Roman" w:cs="Times New Roman"/>
          <w:sz w:val="24"/>
          <w:szCs w:val="24"/>
        </w:rPr>
        <w:t>ed</w:t>
      </w:r>
      <w:r w:rsidR="00A24107">
        <w:rPr>
          <w:rFonts w:ascii="Times New Roman" w:hAnsi="Times New Roman" w:cs="Times New Roman"/>
          <w:sz w:val="24"/>
          <w:szCs w:val="24"/>
        </w:rPr>
        <w:t xml:space="preserve"> that </w:t>
      </w:r>
      <w:r w:rsidR="004D29A3">
        <w:rPr>
          <w:rFonts w:ascii="Times New Roman" w:hAnsi="Times New Roman" w:cs="Times New Roman"/>
          <w:sz w:val="24"/>
          <w:szCs w:val="24"/>
        </w:rPr>
        <w:t xml:space="preserve">the </w:t>
      </w:r>
      <w:r w:rsidR="004A59C6">
        <w:rPr>
          <w:rFonts w:ascii="Times New Roman" w:hAnsi="Times New Roman" w:cs="Times New Roman"/>
          <w:sz w:val="24"/>
          <w:szCs w:val="24"/>
        </w:rPr>
        <w:t xml:space="preserve">four </w:t>
      </w:r>
      <w:r w:rsidR="004D29A3">
        <w:rPr>
          <w:rFonts w:ascii="Times New Roman" w:hAnsi="Times New Roman" w:cs="Times New Roman"/>
          <w:sz w:val="24"/>
          <w:szCs w:val="24"/>
        </w:rPr>
        <w:t xml:space="preserve">NNI </w:t>
      </w:r>
      <w:r w:rsidR="00A24107">
        <w:rPr>
          <w:rFonts w:ascii="Times New Roman" w:hAnsi="Times New Roman" w:cs="Times New Roman"/>
          <w:sz w:val="24"/>
          <w:szCs w:val="24"/>
        </w:rPr>
        <w:t>plants</w:t>
      </w:r>
      <w:r w:rsidR="004D29A3">
        <w:rPr>
          <w:rFonts w:ascii="Times New Roman" w:hAnsi="Times New Roman" w:cs="Times New Roman"/>
          <w:sz w:val="24"/>
          <w:szCs w:val="24"/>
        </w:rPr>
        <w:t xml:space="preserve"> we studied</w:t>
      </w:r>
      <w:r w:rsidR="00A24107">
        <w:rPr>
          <w:rFonts w:ascii="Times New Roman" w:hAnsi="Times New Roman" w:cs="Times New Roman"/>
          <w:sz w:val="24"/>
          <w:szCs w:val="24"/>
        </w:rPr>
        <w:t xml:space="preserve"> </w:t>
      </w:r>
      <w:r w:rsidR="004D29A3">
        <w:rPr>
          <w:rFonts w:ascii="Times New Roman" w:hAnsi="Times New Roman" w:cs="Times New Roman"/>
          <w:sz w:val="24"/>
          <w:szCs w:val="24"/>
        </w:rPr>
        <w:lastRenderedPageBreak/>
        <w:t>do</w:t>
      </w:r>
      <w:r w:rsidR="00F26E4A">
        <w:rPr>
          <w:rFonts w:ascii="Times New Roman" w:hAnsi="Times New Roman" w:cs="Times New Roman"/>
          <w:sz w:val="24"/>
          <w:szCs w:val="24"/>
        </w:rPr>
        <w:t xml:space="preserve"> </w:t>
      </w:r>
      <w:r w:rsidR="004A59C6">
        <w:rPr>
          <w:rFonts w:ascii="Times New Roman" w:hAnsi="Times New Roman" w:cs="Times New Roman"/>
          <w:sz w:val="24"/>
          <w:szCs w:val="24"/>
        </w:rPr>
        <w:t>not negatively affect</w:t>
      </w:r>
      <w:r w:rsidR="00F26E4A">
        <w:rPr>
          <w:rFonts w:ascii="Times New Roman" w:hAnsi="Times New Roman" w:cs="Times New Roman"/>
          <w:sz w:val="24"/>
          <w:szCs w:val="24"/>
        </w:rPr>
        <w:t xml:space="preserve"> </w:t>
      </w:r>
      <w:r w:rsidR="004A59C6">
        <w:rPr>
          <w:rFonts w:ascii="Times New Roman" w:hAnsi="Times New Roman" w:cs="Times New Roman"/>
          <w:sz w:val="24"/>
          <w:szCs w:val="24"/>
        </w:rPr>
        <w:t xml:space="preserve">arthropod prey availability </w:t>
      </w:r>
      <w:r w:rsidR="00C104F0">
        <w:rPr>
          <w:rFonts w:ascii="Times New Roman" w:hAnsi="Times New Roman" w:cs="Times New Roman"/>
          <w:sz w:val="24"/>
          <w:szCs w:val="24"/>
        </w:rPr>
        <w:t>or quality</w:t>
      </w:r>
      <w:r w:rsidR="00F26E4A">
        <w:rPr>
          <w:rFonts w:ascii="Times New Roman" w:hAnsi="Times New Roman" w:cs="Times New Roman"/>
          <w:sz w:val="24"/>
          <w:szCs w:val="24"/>
        </w:rPr>
        <w:t xml:space="preserve"> to songbirds</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Compared to native plants, some </w:t>
      </w:r>
      <w:r w:rsidR="004A59C6">
        <w:rPr>
          <w:rFonts w:ascii="Times New Roman" w:hAnsi="Times New Roman" w:cs="Times New Roman"/>
          <w:sz w:val="24"/>
          <w:szCs w:val="24"/>
        </w:rPr>
        <w:t xml:space="preserve">NNI </w:t>
      </w:r>
      <w:r w:rsidR="00A24107">
        <w:rPr>
          <w:rFonts w:ascii="Times New Roman" w:hAnsi="Times New Roman" w:cs="Times New Roman"/>
          <w:sz w:val="24"/>
          <w:szCs w:val="24"/>
        </w:rPr>
        <w:t xml:space="preserve">species like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higher arthropod biomass with a higher</w:t>
      </w:r>
      <w:r w:rsidR="009627D8">
        <w:rPr>
          <w:rFonts w:ascii="Times New Roman" w:hAnsi="Times New Roman" w:cs="Times New Roman"/>
          <w:sz w:val="24"/>
          <w:szCs w:val="24"/>
        </w:rPr>
        <w:t xml:space="preserve"> protein</w:t>
      </w:r>
      <w:commentRangeStart w:id="4"/>
      <w:commentRangeStart w:id="5"/>
      <w:commentRangeEnd w:id="4"/>
      <w:r w:rsidR="000D7154">
        <w:rPr>
          <w:rStyle w:val="CommentReference"/>
        </w:rPr>
        <w:commentReference w:id="4"/>
      </w:r>
      <w:commentRangeEnd w:id="5"/>
      <w:r w:rsidR="009627D8">
        <w:rPr>
          <w:rStyle w:val="CommentReference"/>
        </w:rPr>
        <w:commentReference w:id="5"/>
      </w:r>
      <w:r w:rsidR="009627D8">
        <w:rPr>
          <w:rFonts w:ascii="Times New Roman" w:hAnsi="Times New Roman" w:cs="Times New Roman"/>
          <w:sz w:val="24"/>
          <w:szCs w:val="24"/>
        </w:rPr>
        <w:t xml:space="preserve"> </w:t>
      </w:r>
      <w:r w:rsidR="00F26E4A">
        <w:rPr>
          <w:rFonts w:ascii="Times New Roman" w:hAnsi="Times New Roman" w:cs="Times New Roman"/>
          <w:sz w:val="24"/>
          <w:szCs w:val="24"/>
        </w:rPr>
        <w:t>content</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w:t>
      </w:r>
      <w:r w:rsidR="004A59C6">
        <w:rPr>
          <w:rFonts w:ascii="Times New Roman" w:hAnsi="Times New Roman" w:cs="Times New Roman"/>
          <w:sz w:val="24"/>
          <w:szCs w:val="24"/>
        </w:rPr>
        <w:t xml:space="preserve">one NNI, </w:t>
      </w:r>
      <w:r w:rsidR="00F26E4A">
        <w:rPr>
          <w:rFonts w:ascii="Times New Roman" w:hAnsi="Times New Roman" w:cs="Times New Roman"/>
          <w:sz w:val="24"/>
          <w:szCs w:val="24"/>
        </w:rPr>
        <w:t>Japanese barberry</w:t>
      </w:r>
      <w:r w:rsidR="004A59C6">
        <w:rPr>
          <w:rFonts w:ascii="Times New Roman" w:hAnsi="Times New Roman" w:cs="Times New Roman"/>
          <w:sz w:val="24"/>
          <w:szCs w:val="24"/>
        </w:rPr>
        <w:t>,</w:t>
      </w:r>
      <w:r w:rsidR="00F26E4A">
        <w:rPr>
          <w:rFonts w:ascii="Times New Roman" w:hAnsi="Times New Roman" w:cs="Times New Roman"/>
          <w:sz w:val="24"/>
          <w:szCs w:val="24"/>
        </w:rPr>
        <w:t xml:space="preserve"> had fewer arthropods </w:t>
      </w:r>
      <w:r w:rsidR="000D7154">
        <w:rPr>
          <w:rFonts w:ascii="Times New Roman" w:hAnsi="Times New Roman" w:cs="Times New Roman"/>
          <w:sz w:val="24"/>
          <w:szCs w:val="24"/>
        </w:rPr>
        <w:t xml:space="preserve">overall </w:t>
      </w:r>
      <w:r w:rsidR="00F26E4A">
        <w:rPr>
          <w:rFonts w:ascii="Times New Roman" w:hAnsi="Times New Roman" w:cs="Times New Roman"/>
          <w:sz w:val="24"/>
          <w:szCs w:val="24"/>
        </w:rPr>
        <w:t>and spider</w:t>
      </w:r>
      <w:r w:rsidR="000D7154">
        <w:rPr>
          <w:rFonts w:ascii="Times New Roman" w:hAnsi="Times New Roman" w:cs="Times New Roman"/>
          <w:sz w:val="24"/>
          <w:szCs w:val="24"/>
        </w:rPr>
        <w:t>s</w:t>
      </w:r>
      <w:r w:rsidR="00F26E4A">
        <w:rPr>
          <w:rFonts w:ascii="Times New Roman" w:hAnsi="Times New Roman" w:cs="Times New Roman"/>
          <w:sz w:val="24"/>
          <w:szCs w:val="24"/>
        </w:rPr>
        <w:t xml:space="preserve"> </w:t>
      </w:r>
      <w:r w:rsidR="000D7154">
        <w:rPr>
          <w:rFonts w:ascii="Times New Roman" w:hAnsi="Times New Roman" w:cs="Times New Roman"/>
          <w:sz w:val="24"/>
          <w:szCs w:val="24"/>
        </w:rPr>
        <w:t xml:space="preserve">from it </w:t>
      </w:r>
      <w:r w:rsidR="00F26E4A">
        <w:rPr>
          <w:rFonts w:ascii="Times New Roman" w:hAnsi="Times New Roman" w:cs="Times New Roman"/>
          <w:sz w:val="24"/>
          <w:szCs w:val="24"/>
        </w:rPr>
        <w:t xml:space="preserve">had significantly lower </w:t>
      </w:r>
      <w:r w:rsidR="009627D8">
        <w:rPr>
          <w:rFonts w:ascii="Times New Roman" w:hAnsi="Times New Roman" w:cs="Times New Roman"/>
          <w:sz w:val="24"/>
          <w:szCs w:val="24"/>
        </w:rPr>
        <w:t>protein</w:t>
      </w:r>
      <w:r w:rsidR="00F26E4A">
        <w:rPr>
          <w:rFonts w:ascii="Times New Roman" w:hAnsi="Times New Roman" w:cs="Times New Roman"/>
          <w:sz w:val="24"/>
          <w:szCs w:val="24"/>
        </w:rPr>
        <w:t xml:space="preserve"> content.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native and </w:t>
      </w:r>
      <w:r w:rsidR="00E936AC">
        <w:rPr>
          <w:rFonts w:ascii="Times New Roman" w:hAnsi="Times New Roman" w:cs="Times New Roman"/>
          <w:sz w:val="24"/>
          <w:szCs w:val="24"/>
        </w:rPr>
        <w:t>NNI plants</w:t>
      </w:r>
      <w:r w:rsidR="00BA38B2">
        <w:rPr>
          <w:rFonts w:ascii="Times New Roman" w:hAnsi="Times New Roman" w:cs="Times New Roman"/>
          <w:sz w:val="24"/>
          <w:szCs w:val="24"/>
        </w:rPr>
        <w:t xml:space="preserve">, </w:t>
      </w:r>
      <w:r w:rsidR="00A906B6">
        <w:rPr>
          <w:rFonts w:ascii="Times New Roman" w:hAnsi="Times New Roman" w:cs="Times New Roman"/>
          <w:sz w:val="24"/>
          <w:szCs w:val="24"/>
        </w:rPr>
        <w:t xml:space="preserve">suggesting </w:t>
      </w:r>
      <w:commentRangeStart w:id="6"/>
      <w:commentRangeStart w:id="7"/>
      <w:r w:rsidR="00A906B6">
        <w:rPr>
          <w:rFonts w:ascii="Times New Roman" w:hAnsi="Times New Roman" w:cs="Times New Roman"/>
          <w:sz w:val="24"/>
          <w:szCs w:val="24"/>
        </w:rPr>
        <w:t>insectivorous</w:t>
      </w:r>
      <w:commentRangeEnd w:id="6"/>
      <w:r w:rsidR="00E936AC">
        <w:rPr>
          <w:rStyle w:val="CommentReference"/>
        </w:rPr>
        <w:commentReference w:id="6"/>
      </w:r>
      <w:commentRangeEnd w:id="7"/>
      <w:r w:rsidR="009627D8">
        <w:rPr>
          <w:rStyle w:val="CommentReference"/>
        </w:rPr>
        <w:commentReference w:id="7"/>
      </w:r>
      <w:r w:rsidR="00A906B6">
        <w:rPr>
          <w:rFonts w:ascii="Times New Roman" w:hAnsi="Times New Roman" w:cs="Times New Roman"/>
          <w:sz w:val="24"/>
          <w:szCs w:val="24"/>
        </w:rPr>
        <w:t xml:space="preserve"> songbirds forage</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E936AC">
        <w:rPr>
          <w:rFonts w:ascii="Times New Roman" w:hAnsi="Times New Roman" w:cs="Times New Roman"/>
          <w:sz w:val="24"/>
          <w:szCs w:val="24"/>
        </w:rPr>
        <w:t>NNI</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as they do on 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 </w:t>
      </w:r>
      <w:r w:rsidR="009627D8">
        <w:rPr>
          <w:rFonts w:ascii="Times New Roman" w:hAnsi="Times New Roman" w:cs="Times New Roman"/>
          <w:sz w:val="24"/>
          <w:szCs w:val="24"/>
        </w:rPr>
        <w:t xml:space="preserve">and regionally tailored </w:t>
      </w:r>
      <w:r w:rsidR="003B5D10">
        <w:rPr>
          <w:rFonts w:ascii="Times New Roman" w:hAnsi="Times New Roman" w:cs="Times New Roman"/>
          <w:sz w:val="24"/>
          <w:szCs w:val="24"/>
        </w:rPr>
        <w:t xml:space="preserve">approach to </w:t>
      </w:r>
      <w:r w:rsidR="00E936AC">
        <w:rPr>
          <w:rFonts w:ascii="Times New Roman" w:hAnsi="Times New Roman" w:cs="Times New Roman"/>
          <w:sz w:val="24"/>
          <w:szCs w:val="24"/>
        </w:rPr>
        <w:t>NNI</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known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local plant community</w:t>
      </w:r>
      <w:r w:rsidR="00467E81">
        <w:rPr>
          <w:rFonts w:ascii="Times New Roman" w:hAnsi="Times New Roman" w:cs="Times New Roman"/>
          <w:sz w:val="24"/>
          <w:szCs w:val="24"/>
        </w:rPr>
        <w:t>.</w:t>
      </w:r>
    </w:p>
    <w:p w14:paraId="71FFE397" w14:textId="77777777" w:rsidR="00606238" w:rsidRDefault="00606238" w:rsidP="00D05B3D">
      <w:pPr>
        <w:spacing w:after="0" w:line="480" w:lineRule="auto"/>
        <w:rPr>
          <w:rFonts w:ascii="Times New Roman" w:hAnsi="Times New Roman" w:cs="Times New Roman"/>
          <w:sz w:val="24"/>
          <w:szCs w:val="24"/>
        </w:rPr>
      </w:pPr>
    </w:p>
    <w:p w14:paraId="1A6E675B" w14:textId="0FBCEEC2" w:rsidR="001427AD" w:rsidRDefault="001427A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5E2054C1" w14:textId="0B4F333A" w:rsidR="001427AD" w:rsidRDefault="001427A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Invasive species, invasive plants,</w:t>
      </w:r>
      <w:r w:rsidR="0052051C">
        <w:rPr>
          <w:rFonts w:ascii="Times New Roman" w:hAnsi="Times New Roman" w:cs="Times New Roman"/>
          <w:sz w:val="24"/>
          <w:szCs w:val="24"/>
        </w:rPr>
        <w:t xml:space="preserve"> non-native plants,</w:t>
      </w:r>
      <w:r>
        <w:rPr>
          <w:rFonts w:ascii="Times New Roman" w:hAnsi="Times New Roman" w:cs="Times New Roman"/>
          <w:sz w:val="24"/>
          <w:szCs w:val="24"/>
        </w:rPr>
        <w:t xml:space="preserve"> insectivores, songbirds, forests, food webs</w:t>
      </w:r>
      <w:r w:rsidR="00567595">
        <w:rPr>
          <w:rFonts w:ascii="Times New Roman" w:hAnsi="Times New Roman" w:cs="Times New Roman"/>
          <w:sz w:val="24"/>
          <w:szCs w:val="24"/>
        </w:rPr>
        <w:t>, habitat improvement</w:t>
      </w:r>
    </w:p>
    <w:p w14:paraId="5F87472E" w14:textId="3D732E4F" w:rsidR="00854C6D" w:rsidRDefault="00854C6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3CA2EE0A" w14:textId="2A9BDF2C"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r w:rsidR="00004E24">
        <w:rPr>
          <w:rFonts w:ascii="Times New Roman" w:hAnsi="Times New Roman" w:cs="Times New Roman"/>
          <w:sz w:val="24"/>
          <w:szCs w:val="24"/>
        </w:rPr>
        <w:t>:</w:t>
      </w:r>
    </w:p>
    <w:p w14:paraId="2B6FBCF3" w14:textId="2CBCBEBF" w:rsidR="00B52BC4" w:rsidRDefault="00B52BC4"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54E9">
        <w:rPr>
          <w:rFonts w:ascii="Times New Roman" w:hAnsi="Times New Roman" w:cs="Times New Roman"/>
          <w:sz w:val="24"/>
          <w:szCs w:val="24"/>
        </w:rPr>
        <w:t>Non-native i</w:t>
      </w:r>
      <w:r>
        <w:rPr>
          <w:rFonts w:ascii="Times New Roman" w:hAnsi="Times New Roman" w:cs="Times New Roman"/>
          <w:sz w:val="24"/>
          <w:szCs w:val="24"/>
        </w:rPr>
        <w:t>nvasive</w:t>
      </w:r>
      <w:r w:rsidR="004E54E9">
        <w:rPr>
          <w:rFonts w:ascii="Times New Roman" w:hAnsi="Times New Roman" w:cs="Times New Roman"/>
          <w:sz w:val="24"/>
          <w:szCs w:val="24"/>
        </w:rPr>
        <w:t xml:space="preserve"> (NNI)</w:t>
      </w:r>
      <w:r>
        <w:rPr>
          <w:rFonts w:ascii="Times New Roman" w:hAnsi="Times New Roman" w:cs="Times New Roman"/>
          <w:sz w:val="24"/>
          <w:szCs w:val="24"/>
        </w:rPr>
        <w:t xml:space="preserve"> species are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Pr>
          <w:rFonts w:ascii="Times New Roman" w:hAnsi="Times New Roman" w:cs="Times New Roman"/>
          <w:sz w:val="24"/>
          <w:szCs w:val="24"/>
        </w:rPr>
        <w:t xml:space="preserve">, </w:t>
      </w:r>
      <w:r w:rsidR="00956310">
        <w:rPr>
          <w:rFonts w:ascii="Times New Roman" w:hAnsi="Times New Roman" w:cs="Times New Roman"/>
          <w:sz w:val="24"/>
          <w:szCs w:val="24"/>
        </w:rPr>
        <w:t>with an estimate</w:t>
      </w:r>
      <w:r w:rsidR="00546FD4">
        <w:rPr>
          <w:rFonts w:ascii="Times New Roman" w:hAnsi="Times New Roman" w:cs="Times New Roman"/>
          <w:sz w:val="24"/>
          <w:szCs w:val="24"/>
        </w:rPr>
        <w:t xml:space="preserve">d </w:t>
      </w:r>
      <w:r w:rsidR="00CA32AB">
        <w:rPr>
          <w:rFonts w:ascii="Times New Roman" w:hAnsi="Times New Roman" w:cs="Times New Roman"/>
          <w:sz w:val="24"/>
          <w:szCs w:val="24"/>
        </w:rPr>
        <w:t>cost of management totaling</w:t>
      </w:r>
      <w:r w:rsidR="00956310">
        <w:rPr>
          <w:rFonts w:ascii="Times New Roman" w:hAnsi="Times New Roman" w:cs="Times New Roman"/>
          <w:sz w:val="24"/>
          <w:szCs w:val="24"/>
        </w:rPr>
        <w:t xml:space="preserve"> $120 </w:t>
      </w:r>
      <w:r w:rsidR="00694CA6">
        <w:rPr>
          <w:rFonts w:ascii="Times New Roman" w:hAnsi="Times New Roman" w:cs="Times New Roman"/>
          <w:sz w:val="24"/>
          <w:szCs w:val="24"/>
        </w:rPr>
        <w:t>billion in</w:t>
      </w:r>
      <w:r w:rsidR="00956310">
        <w:rPr>
          <w:rFonts w:ascii="Times New Roman" w:hAnsi="Times New Roman" w:cs="Times New Roman"/>
          <w:sz w:val="24"/>
          <w:szCs w:val="24"/>
        </w:rPr>
        <w:t xml:space="preserve"> the United States (Piment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694CA6">
        <w:rPr>
          <w:rFonts w:ascii="Times New Roman" w:hAnsi="Times New Roman" w:cs="Times New Roman"/>
          <w:sz w:val="24"/>
          <w:szCs w:val="24"/>
        </w:rPr>
        <w:t xml:space="preserve"> </w:t>
      </w:r>
      <w:r w:rsidR="00546FD4">
        <w:rPr>
          <w:rFonts w:ascii="Times New Roman" w:hAnsi="Times New Roman" w:cs="Times New Roman"/>
          <w:sz w:val="24"/>
          <w:szCs w:val="24"/>
        </w:rPr>
        <w:t xml:space="preserve">as a response to </w:t>
      </w:r>
      <w:r w:rsidR="00694CA6">
        <w:rPr>
          <w:rFonts w:ascii="Times New Roman" w:hAnsi="Times New Roman" w:cs="Times New Roman"/>
          <w:sz w:val="24"/>
          <w:szCs w:val="24"/>
        </w:rPr>
        <w:t xml:space="preserve">economic impacts </w:t>
      </w:r>
      <w:r w:rsidR="00A94F08">
        <w:rPr>
          <w:rFonts w:ascii="Times New Roman" w:hAnsi="Times New Roman" w:cs="Times New Roman"/>
          <w:sz w:val="24"/>
          <w:szCs w:val="24"/>
        </w:rPr>
        <w:t xml:space="preserve">that average </w:t>
      </w:r>
      <w:r w:rsidR="00546FD4">
        <w:rPr>
          <w:rFonts w:ascii="Times New Roman" w:hAnsi="Times New Roman" w:cs="Times New Roman"/>
          <w:sz w:val="24"/>
          <w:szCs w:val="24"/>
        </w:rPr>
        <w:t>$19.9</w:t>
      </w:r>
      <w:r w:rsidR="00694CA6">
        <w:rPr>
          <w:rFonts w:ascii="Times New Roman" w:hAnsi="Times New Roman" w:cs="Times New Roman"/>
          <w:sz w:val="24"/>
          <w:szCs w:val="24"/>
        </w:rPr>
        <w:t xml:space="preserve"> </w:t>
      </w:r>
      <w:r w:rsidR="00546FD4">
        <w:rPr>
          <w:rFonts w:ascii="Times New Roman" w:hAnsi="Times New Roman" w:cs="Times New Roman"/>
          <w:sz w:val="24"/>
          <w:szCs w:val="24"/>
        </w:rPr>
        <w:t>billion per year</w:t>
      </w:r>
      <w:r w:rsidR="00694CA6">
        <w:rPr>
          <w:rFonts w:ascii="Times New Roman" w:hAnsi="Times New Roman" w:cs="Times New Roman"/>
          <w:sz w:val="24"/>
          <w:szCs w:val="24"/>
        </w:rPr>
        <w:t xml:space="preserve"> (</w:t>
      </w:r>
      <w:proofErr w:type="spellStart"/>
      <w:r w:rsidR="00694CA6">
        <w:rPr>
          <w:rFonts w:ascii="Times New Roman" w:hAnsi="Times New Roman" w:cs="Times New Roman"/>
          <w:sz w:val="24"/>
          <w:szCs w:val="24"/>
        </w:rPr>
        <w:t>Fantle</w:t>
      </w:r>
      <w:proofErr w:type="spellEnd"/>
      <w:r w:rsidR="00694CA6">
        <w:rPr>
          <w:rFonts w:ascii="Times New Roman" w:hAnsi="Times New Roman" w:cs="Times New Roman"/>
          <w:sz w:val="24"/>
          <w:szCs w:val="24"/>
        </w:rPr>
        <w:t>-Lepczyk et al. 2021)</w:t>
      </w:r>
      <w:r>
        <w:rPr>
          <w:rFonts w:ascii="Times New Roman" w:hAnsi="Times New Roman" w:cs="Times New Roman"/>
          <w:sz w:val="24"/>
          <w:szCs w:val="24"/>
        </w:rPr>
        <w:t xml:space="preserve">. Removal of invasive species is </w:t>
      </w:r>
      <w:proofErr w:type="gramStart"/>
      <w:r>
        <w:rPr>
          <w:rFonts w:ascii="Times New Roman" w:hAnsi="Times New Roman" w:cs="Times New Roman"/>
          <w:sz w:val="24"/>
          <w:szCs w:val="24"/>
        </w:rPr>
        <w:t>costly, but</w:t>
      </w:r>
      <w:proofErr w:type="gramEnd"/>
      <w:r>
        <w:rPr>
          <w:rFonts w:ascii="Times New Roman" w:hAnsi="Times New Roman" w:cs="Times New Roman"/>
          <w:sz w:val="24"/>
          <w:szCs w:val="24"/>
        </w:rPr>
        <w:t xml:space="preserve"> can be a</w:t>
      </w:r>
      <w:r w:rsidR="006304B0">
        <w:rPr>
          <w:rFonts w:ascii="Times New Roman" w:hAnsi="Times New Roman" w:cs="Times New Roman"/>
          <w:sz w:val="24"/>
          <w:szCs w:val="24"/>
        </w:rPr>
        <w:t xml:space="preserve">n effective way to </w:t>
      </w:r>
      <w:r w:rsidR="00694CA6">
        <w:rPr>
          <w:rFonts w:ascii="Times New Roman" w:hAnsi="Times New Roman" w:cs="Times New Roman"/>
          <w:sz w:val="24"/>
          <w:szCs w:val="24"/>
        </w:rPr>
        <w:t>restore ecosystem services</w:t>
      </w:r>
      <w:r w:rsidR="006304B0">
        <w:rPr>
          <w:rFonts w:ascii="Times New Roman" w:hAnsi="Times New Roman" w:cs="Times New Roman"/>
          <w:sz w:val="24"/>
          <w:szCs w:val="24"/>
        </w:rPr>
        <w:t xml:space="preserve">. </w:t>
      </w:r>
      <w:r w:rsidR="00E7035F">
        <w:rPr>
          <w:rFonts w:ascii="Times New Roman" w:hAnsi="Times New Roman" w:cs="Times New Roman"/>
          <w:sz w:val="24"/>
          <w:szCs w:val="24"/>
        </w:rPr>
        <w:t>NNI</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 </w:t>
      </w:r>
      <w:r w:rsidR="0052051C">
        <w:rPr>
          <w:rFonts w:ascii="Times New Roman" w:hAnsi="Times New Roman" w:cs="Times New Roman"/>
          <w:sz w:val="24"/>
          <w:szCs w:val="24"/>
        </w:rPr>
        <w:t>non-native</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California Invasive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B35962">
        <w:rPr>
          <w:rFonts w:ascii="Times New Roman" w:hAnsi="Times New Roman" w:cs="Times New Roman"/>
          <w:sz w:val="24"/>
          <w:szCs w:val="24"/>
        </w:rPr>
        <w:t xml:space="preserve"> </w:t>
      </w:r>
      <w:r w:rsidR="00CA32AB">
        <w:rPr>
          <w:rFonts w:ascii="Times New Roman" w:hAnsi="Times New Roman" w:cs="Times New Roman"/>
          <w:sz w:val="24"/>
          <w:szCs w:val="24"/>
        </w:rPr>
        <w:t>In principle, removing</w:t>
      </w:r>
      <w:r w:rsidR="00795EE2">
        <w:rPr>
          <w:rFonts w:ascii="Times New Roman" w:hAnsi="Times New Roman" w:cs="Times New Roman"/>
          <w:sz w:val="24"/>
          <w:szCs w:val="24"/>
        </w:rPr>
        <w:t xml:space="preserve"> </w:t>
      </w:r>
      <w:r w:rsidR="00A94F08">
        <w:rPr>
          <w:rFonts w:ascii="Times New Roman" w:hAnsi="Times New Roman" w:cs="Times New Roman"/>
          <w:sz w:val="24"/>
          <w:szCs w:val="24"/>
        </w:rPr>
        <w:t xml:space="preserve">NNI plants </w:t>
      </w:r>
      <w:r w:rsidR="00CA32AB">
        <w:rPr>
          <w:rFonts w:ascii="Times New Roman" w:hAnsi="Times New Roman" w:cs="Times New Roman"/>
          <w:sz w:val="24"/>
          <w:szCs w:val="24"/>
        </w:rPr>
        <w:t xml:space="preserve">improves </w:t>
      </w:r>
      <w:r w:rsidR="00F013AC">
        <w:rPr>
          <w:rFonts w:ascii="Times New Roman" w:hAnsi="Times New Roman" w:cs="Times New Roman"/>
          <w:sz w:val="24"/>
          <w:szCs w:val="24"/>
        </w:rPr>
        <w:t xml:space="preserve">habitat </w:t>
      </w:r>
      <w:r w:rsidR="00A94F08">
        <w:rPr>
          <w:rFonts w:ascii="Times New Roman" w:hAnsi="Times New Roman" w:cs="Times New Roman"/>
          <w:sz w:val="24"/>
          <w:szCs w:val="24"/>
        </w:rPr>
        <w:t xml:space="preserve">quality </w:t>
      </w:r>
      <w:r w:rsidR="00F013AC">
        <w:rPr>
          <w:rFonts w:ascii="Times New Roman" w:hAnsi="Times New Roman" w:cs="Times New Roman"/>
          <w:sz w:val="24"/>
          <w:szCs w:val="24"/>
        </w:rPr>
        <w:t>for</w:t>
      </w:r>
      <w:r w:rsidR="007B5BC9">
        <w:rPr>
          <w:rFonts w:ascii="Times New Roman" w:hAnsi="Times New Roman" w:cs="Times New Roman"/>
          <w:sz w:val="24"/>
          <w:szCs w:val="24"/>
        </w:rPr>
        <w:t xml:space="preserve"> native plants (Hartman and McCarthy, 2004) and</w:t>
      </w:r>
      <w:r w:rsidR="00F013AC">
        <w:rPr>
          <w:rFonts w:ascii="Times New Roman" w:hAnsi="Times New Roman" w:cs="Times New Roman"/>
          <w:sz w:val="24"/>
          <w:szCs w:val="24"/>
        </w:rPr>
        <w:t xml:space="preserve"> native wildlife (</w:t>
      </w:r>
      <w:r w:rsidR="007B5BC9">
        <w:rPr>
          <w:rFonts w:ascii="Times New Roman" w:hAnsi="Times New Roman" w:cs="Times New Roman"/>
          <w:sz w:val="24"/>
          <w:szCs w:val="24"/>
        </w:rPr>
        <w:t>Schneider and Miller, 2014</w:t>
      </w:r>
      <w:r w:rsidR="00F013AC">
        <w:rPr>
          <w:rFonts w:ascii="Times New Roman" w:hAnsi="Times New Roman" w:cs="Times New Roman"/>
          <w:sz w:val="24"/>
          <w:szCs w:val="24"/>
        </w:rPr>
        <w:t>)</w:t>
      </w:r>
      <w:r w:rsidR="007B5BC9">
        <w:rPr>
          <w:rFonts w:ascii="Times New Roman" w:hAnsi="Times New Roman" w:cs="Times New Roman"/>
          <w:sz w:val="24"/>
          <w:szCs w:val="24"/>
        </w:rPr>
        <w:t>. Notably, removal of particularly aggressive invasive plant species that form monocultures</w:t>
      </w:r>
      <w:r w:rsidR="00CA32AB">
        <w:rPr>
          <w:rFonts w:ascii="Times New Roman" w:hAnsi="Times New Roman" w:cs="Times New Roman"/>
          <w:sz w:val="24"/>
          <w:szCs w:val="24"/>
        </w:rPr>
        <w:t xml:space="preserve"> </w:t>
      </w:r>
      <w:r w:rsidR="00875792">
        <w:rPr>
          <w:rFonts w:ascii="Times New Roman" w:hAnsi="Times New Roman" w:cs="Times New Roman"/>
          <w:sz w:val="24"/>
          <w:szCs w:val="24"/>
        </w:rPr>
        <w:t>can drive recovery of arthropod assemblages, which are an important indicator of food availability for wildlife</w:t>
      </w:r>
      <w:r w:rsidR="00F013AC">
        <w:rPr>
          <w:rFonts w:ascii="Times New Roman" w:hAnsi="Times New Roman" w:cs="Times New Roman"/>
          <w:sz w:val="24"/>
          <w:szCs w:val="24"/>
        </w:rPr>
        <w:t xml:space="preserve"> (</w:t>
      </w:r>
      <w:r w:rsidR="00875792">
        <w:rPr>
          <w:rFonts w:ascii="Times New Roman" w:hAnsi="Times New Roman" w:cs="Times New Roman"/>
          <w:sz w:val="24"/>
          <w:szCs w:val="24"/>
        </w:rPr>
        <w:t>Gratton and Denno, 2005</w:t>
      </w:r>
      <w:r w:rsidR="00F013AC">
        <w:rPr>
          <w:rFonts w:ascii="Times New Roman" w:hAnsi="Times New Roman" w:cs="Times New Roman"/>
          <w:sz w:val="24"/>
          <w:szCs w:val="24"/>
        </w:rPr>
        <w:t>)</w:t>
      </w:r>
      <w:r w:rsidR="00CA32AB">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the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875792">
        <w:rPr>
          <w:rFonts w:ascii="Times New Roman" w:hAnsi="Times New Roman" w:cs="Times New Roman"/>
          <w:sz w:val="24"/>
          <w:szCs w:val="24"/>
        </w:rPr>
        <w:t xml:space="preserve">established </w:t>
      </w:r>
      <w:r w:rsidR="00CA32AB">
        <w:rPr>
          <w:rFonts w:ascii="Times New Roman" w:hAnsi="Times New Roman" w:cs="Times New Roman"/>
          <w:sz w:val="24"/>
          <w:szCs w:val="24"/>
        </w:rPr>
        <w:t>invasive plant</w:t>
      </w:r>
      <w:r w:rsidR="00875792">
        <w:rPr>
          <w:rFonts w:ascii="Times New Roman" w:hAnsi="Times New Roman" w:cs="Times New Roman"/>
          <w:sz w:val="24"/>
          <w:szCs w:val="24"/>
        </w:rPr>
        <w:t xml:space="preserve"> populations from managed habitats</w:t>
      </w:r>
      <w:r w:rsidR="00CA32AB">
        <w:rPr>
          <w:rFonts w:ascii="Times New Roman" w:hAnsi="Times New Roman" w:cs="Times New Roman"/>
          <w:sz w:val="24"/>
          <w:szCs w:val="24"/>
        </w:rPr>
        <w:t xml:space="preserve">, there is still not a consensus on whether such practices actually </w:t>
      </w:r>
      <w:r w:rsidR="003E10E2">
        <w:rPr>
          <w:rFonts w:ascii="Times New Roman" w:hAnsi="Times New Roman" w:cs="Times New Roman"/>
          <w:sz w:val="24"/>
          <w:szCs w:val="24"/>
        </w:rPr>
        <w:t xml:space="preserve">benefit </w:t>
      </w:r>
      <w:r w:rsidR="00637244">
        <w:rPr>
          <w:rFonts w:ascii="Times New Roman" w:hAnsi="Times New Roman" w:cs="Times New Roman"/>
          <w:sz w:val="24"/>
          <w:szCs w:val="24"/>
        </w:rPr>
        <w:t xml:space="preserve">the arthropod communities that are prey for wildlife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 xml:space="preserve">). </w:t>
      </w:r>
      <w:r w:rsidR="0072076F">
        <w:rPr>
          <w:rFonts w:ascii="Times New Roman" w:hAnsi="Times New Roman" w:cs="Times New Roman"/>
          <w:sz w:val="24"/>
          <w:szCs w:val="24"/>
        </w:rPr>
        <w:t>E</w:t>
      </w:r>
      <w:r w:rsidR="00875623">
        <w:rPr>
          <w:rFonts w:ascii="Times New Roman" w:hAnsi="Times New Roman" w:cs="Times New Roman"/>
          <w:sz w:val="24"/>
          <w:szCs w:val="24"/>
        </w:rPr>
        <w:t xml:space="preserve">ffective management </w:t>
      </w:r>
      <w:r w:rsidR="0072076F">
        <w:rPr>
          <w:rFonts w:ascii="Times New Roman" w:hAnsi="Times New Roman" w:cs="Times New Roman"/>
          <w:sz w:val="24"/>
          <w:szCs w:val="24"/>
        </w:rPr>
        <w:t xml:space="preserve">requires knowledge of when removal of </w:t>
      </w:r>
      <w:r w:rsidR="0083521C">
        <w:rPr>
          <w:rFonts w:ascii="Times New Roman" w:hAnsi="Times New Roman" w:cs="Times New Roman"/>
          <w:sz w:val="24"/>
          <w:szCs w:val="24"/>
        </w:rPr>
        <w:t xml:space="preserve">a given </w:t>
      </w:r>
      <w:r w:rsidR="00563F15">
        <w:rPr>
          <w:rFonts w:ascii="Times New Roman" w:hAnsi="Times New Roman" w:cs="Times New Roman"/>
          <w:sz w:val="24"/>
          <w:szCs w:val="24"/>
        </w:rPr>
        <w:t>invasive species may not be</w:t>
      </w:r>
      <w:r w:rsidR="0072076F">
        <w:rPr>
          <w:rFonts w:ascii="Times New Roman" w:hAnsi="Times New Roman" w:cs="Times New Roman"/>
          <w:sz w:val="24"/>
          <w:szCs w:val="24"/>
        </w:rPr>
        <w:t xml:space="preserve"> justified based on restoration goals</w:t>
      </w:r>
      <w:r w:rsidR="003B36D1">
        <w:rPr>
          <w:rFonts w:ascii="Times New Roman" w:hAnsi="Times New Roman" w:cs="Times New Roman"/>
          <w:sz w:val="24"/>
          <w:szCs w:val="24"/>
        </w:rPr>
        <w:t xml:space="preserve"> (D’Antonio and Meyerson 2002)</w:t>
      </w:r>
      <w:r w:rsidR="00563F15">
        <w:rPr>
          <w:rFonts w:ascii="Times New Roman" w:hAnsi="Times New Roman" w:cs="Times New Roman"/>
          <w:sz w:val="24"/>
          <w:szCs w:val="24"/>
        </w:rPr>
        <w:t xml:space="preserve">. </w:t>
      </w:r>
      <w:r w:rsidR="00875623">
        <w:rPr>
          <w:rFonts w:ascii="Times New Roman" w:hAnsi="Times New Roman" w:cs="Times New Roman"/>
          <w:sz w:val="24"/>
          <w:szCs w:val="24"/>
        </w:rPr>
        <w:t xml:space="preserve">Decisions about prioritizing some invasive species removal over others is critical 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to the ecological challenge at hand (</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5EFCA3FA" w14:textId="19A6B234" w:rsidR="00036EDA" w:rsidRDefault="00E1350C"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Plant invasions </w:t>
      </w:r>
      <w:r w:rsidR="0083521C">
        <w:rPr>
          <w:rFonts w:ascii="Times New Roman" w:hAnsi="Times New Roman" w:cs="Times New Roman"/>
          <w:sz w:val="24"/>
          <w:szCs w:val="24"/>
        </w:rPr>
        <w:t xml:space="preserve">often </w:t>
      </w:r>
      <w:r>
        <w:rPr>
          <w:rFonts w:ascii="Times New Roman" w:hAnsi="Times New Roman" w:cs="Times New Roman"/>
          <w:sz w:val="24"/>
          <w:szCs w:val="24"/>
        </w:rPr>
        <w:t xml:space="preserve">have cascading impacts </w:t>
      </w:r>
      <w:r w:rsidR="002B3927">
        <w:rPr>
          <w:rFonts w:ascii="Times New Roman" w:hAnsi="Times New Roman" w:cs="Times New Roman"/>
          <w:sz w:val="24"/>
          <w:szCs w:val="24"/>
        </w:rPr>
        <w:t>on ecological communi</w:t>
      </w:r>
      <w:r w:rsidR="00BA1394">
        <w:rPr>
          <w:rFonts w:ascii="Times New Roman" w:hAnsi="Times New Roman" w:cs="Times New Roman"/>
          <w:sz w:val="24"/>
          <w:szCs w:val="24"/>
        </w:rPr>
        <w:t>ties</w:t>
      </w:r>
      <w:r w:rsidR="002B3927">
        <w:rPr>
          <w:rFonts w:ascii="Times New Roman" w:hAnsi="Times New Roman" w:cs="Times New Roman"/>
          <w:sz w:val="24"/>
          <w:szCs w:val="24"/>
        </w:rPr>
        <w:t xml:space="preserve"> because they </w:t>
      </w:r>
      <w:r w:rsidR="0083521C">
        <w:rPr>
          <w:rFonts w:ascii="Times New Roman" w:hAnsi="Times New Roman" w:cs="Times New Roman"/>
          <w:sz w:val="24"/>
          <w:szCs w:val="24"/>
        </w:rPr>
        <w:t xml:space="preserve">can </w:t>
      </w:r>
      <w:r w:rsidR="002B3927">
        <w:rPr>
          <w:rFonts w:ascii="Times New Roman" w:hAnsi="Times New Roman" w:cs="Times New Roman"/>
          <w:sz w:val="24"/>
          <w:szCs w:val="24"/>
        </w:rPr>
        <w:t xml:space="preserve">directly modify </w:t>
      </w:r>
      <w:r w:rsidR="00BA1394">
        <w:rPr>
          <w:rFonts w:ascii="Times New Roman" w:hAnsi="Times New Roman" w:cs="Times New Roman"/>
          <w:sz w:val="24"/>
          <w:szCs w:val="24"/>
        </w:rPr>
        <w:t>both</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above-ground and soil food webs</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McCary et al. 2016</w:t>
      </w:r>
      <w:r w:rsidR="002B3927">
        <w:rPr>
          <w:rFonts w:ascii="Times New Roman" w:hAnsi="Times New Roman" w:cs="Times New Roman"/>
          <w:sz w:val="24"/>
          <w:szCs w:val="24"/>
        </w:rPr>
        <w:t>)</w:t>
      </w:r>
      <w:r>
        <w:rPr>
          <w:rFonts w:ascii="Times New Roman" w:hAnsi="Times New Roman" w:cs="Times New Roman"/>
          <w:sz w:val="24"/>
          <w:szCs w:val="24"/>
        </w:rPr>
        <w:t>.</w:t>
      </w:r>
      <w:r w:rsidR="00795EE2">
        <w:rPr>
          <w:rFonts w:ascii="Times New Roman" w:hAnsi="Times New Roman" w:cs="Times New Roman"/>
          <w:sz w:val="24"/>
          <w:szCs w:val="24"/>
        </w:rPr>
        <w:t xml:space="preserve"> Non-native</w:t>
      </w:r>
      <w:r>
        <w:rPr>
          <w:rFonts w:ascii="Times New Roman" w:hAnsi="Times New Roman" w:cs="Times New Roman"/>
          <w:sz w:val="24"/>
          <w:szCs w:val="24"/>
        </w:rPr>
        <w:t xml:space="preserve"> </w:t>
      </w:r>
      <w:r w:rsidR="00795EE2">
        <w:rPr>
          <w:rFonts w:ascii="Times New Roman" w:hAnsi="Times New Roman" w:cs="Times New Roman"/>
          <w:sz w:val="24"/>
          <w:szCs w:val="24"/>
        </w:rPr>
        <w:t>i</w:t>
      </w:r>
      <w:r>
        <w:rPr>
          <w:rFonts w:ascii="Times New Roman" w:hAnsi="Times New Roman" w:cs="Times New Roman"/>
          <w:sz w:val="24"/>
          <w:szCs w:val="24"/>
        </w:rPr>
        <w:t>nvasive plants</w:t>
      </w:r>
      <w:r w:rsidR="00795EE2">
        <w:rPr>
          <w:rFonts w:ascii="Times New Roman" w:hAnsi="Times New Roman" w:cs="Times New Roman"/>
          <w:sz w:val="24"/>
          <w:szCs w:val="24"/>
        </w:rPr>
        <w:t xml:space="preserve"> (hereafter referred to as ‘non-native</w:t>
      </w:r>
      <w:r w:rsidR="00F92FE8">
        <w:rPr>
          <w:rFonts w:ascii="Times New Roman" w:hAnsi="Times New Roman" w:cs="Times New Roman"/>
          <w:sz w:val="24"/>
          <w:szCs w:val="24"/>
        </w:rPr>
        <w:t>’</w:t>
      </w:r>
      <w:r w:rsidR="00795EE2">
        <w:rPr>
          <w:rFonts w:ascii="Times New Roman" w:hAnsi="Times New Roman" w:cs="Times New Roman"/>
          <w:sz w:val="24"/>
          <w:szCs w:val="24"/>
        </w:rPr>
        <w:t>)</w:t>
      </w:r>
      <w:r>
        <w:rPr>
          <w:rFonts w:ascii="Times New Roman" w:hAnsi="Times New Roman" w:cs="Times New Roman"/>
          <w:sz w:val="24"/>
          <w:szCs w:val="24"/>
        </w:rPr>
        <w:t xml:space="preserve"> are particularly prevalent in </w:t>
      </w:r>
      <w:r w:rsidR="00A94F08">
        <w:rPr>
          <w:rFonts w:ascii="Times New Roman" w:hAnsi="Times New Roman" w:cs="Times New Roman"/>
          <w:sz w:val="24"/>
          <w:szCs w:val="24"/>
        </w:rPr>
        <w:t xml:space="preserve">degraded </w:t>
      </w:r>
      <w:r>
        <w:rPr>
          <w:rFonts w:ascii="Times New Roman" w:hAnsi="Times New Roman" w:cs="Times New Roman"/>
          <w:sz w:val="24"/>
          <w:szCs w:val="24"/>
        </w:rPr>
        <w:t>habitats</w:t>
      </w:r>
      <w:r w:rsidR="00B7742D">
        <w:rPr>
          <w:rFonts w:ascii="Times New Roman" w:hAnsi="Times New Roman" w:cs="Times New Roman"/>
          <w:sz w:val="24"/>
          <w:szCs w:val="24"/>
        </w:rPr>
        <w:t xml:space="preserve"> </w:t>
      </w:r>
      <w:del w:id="8" w:author="Robert Clark" w:date="2022-12-19T09:48:00Z">
        <w:r w:rsidR="00B7742D" w:rsidDel="00B7742D">
          <w:rPr>
            <w:rFonts w:ascii="Times New Roman" w:hAnsi="Times New Roman" w:cs="Times New Roman"/>
            <w:sz w:val="24"/>
            <w:szCs w:val="24"/>
          </w:rPr>
          <w:delText>with prior,</w:delText>
        </w:r>
      </w:del>
      <w:ins w:id="9" w:author="Robert Clark" w:date="2022-12-19T09:48:00Z">
        <w:r w:rsidR="00B7742D">
          <w:rPr>
            <w:rFonts w:ascii="Times New Roman" w:hAnsi="Times New Roman" w:cs="Times New Roman"/>
            <w:sz w:val="24"/>
            <w:szCs w:val="24"/>
          </w:rPr>
          <w:t>with a history of</w:t>
        </w:r>
      </w:ins>
      <w:r w:rsidR="00B7742D">
        <w:rPr>
          <w:rFonts w:ascii="Times New Roman" w:hAnsi="Times New Roman" w:cs="Times New Roman"/>
          <w:sz w:val="24"/>
          <w:szCs w:val="24"/>
        </w:rPr>
        <w:t xml:space="preserve"> intensive land-use practices</w:t>
      </w:r>
      <w:r>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Pr>
          <w:rFonts w:ascii="Times New Roman" w:hAnsi="Times New Roman" w:cs="Times New Roman"/>
          <w:sz w:val="24"/>
          <w:szCs w:val="24"/>
        </w:rPr>
        <w:t>Wang et al. 2016</w:t>
      </w:r>
      <w:del w:id="10" w:author="Robert Clark" w:date="2022-12-19T09:47:00Z">
        <w:r w:rsidDel="00B7742D">
          <w:rPr>
            <w:rFonts w:ascii="Times New Roman" w:hAnsi="Times New Roman" w:cs="Times New Roman"/>
            <w:sz w:val="24"/>
            <w:szCs w:val="24"/>
          </w:rPr>
          <w:delText>)</w:delText>
        </w:r>
        <w:r w:rsidR="009B0150" w:rsidDel="00B7742D">
          <w:rPr>
            <w:rFonts w:ascii="Times New Roman" w:hAnsi="Times New Roman" w:cs="Times New Roman"/>
            <w:sz w:val="24"/>
            <w:szCs w:val="24"/>
          </w:rPr>
          <w:delText>,</w:delText>
        </w:r>
      </w:del>
      <w:ins w:id="11" w:author="Robert Clark" w:date="2022-12-19T09:47:00Z">
        <w:r w:rsidR="00B7742D">
          <w:rPr>
            <w:rFonts w:ascii="Times New Roman" w:hAnsi="Times New Roman" w:cs="Times New Roman"/>
            <w:sz w:val="24"/>
            <w:szCs w:val="24"/>
          </w:rPr>
          <w:t>.</w:t>
        </w:r>
      </w:ins>
      <w:del w:id="12" w:author="Robert Clark" w:date="2022-12-19T09:47:00Z">
        <w:r w:rsidR="009B0150" w:rsidDel="00B7742D">
          <w:rPr>
            <w:rFonts w:ascii="Times New Roman" w:hAnsi="Times New Roman" w:cs="Times New Roman"/>
            <w:sz w:val="24"/>
            <w:szCs w:val="24"/>
          </w:rPr>
          <w:delText xml:space="preserve"> </w:delText>
        </w:r>
        <w:commentRangeStart w:id="13"/>
        <w:commentRangeStart w:id="14"/>
        <w:r w:rsidR="009B0150" w:rsidDel="00B7742D">
          <w:rPr>
            <w:rFonts w:ascii="Times New Roman" w:hAnsi="Times New Roman" w:cs="Times New Roman"/>
            <w:sz w:val="24"/>
            <w:szCs w:val="24"/>
          </w:rPr>
          <w:delText xml:space="preserve">meaning their impacts are most pronounced </w:delText>
        </w:r>
        <w:commentRangeEnd w:id="13"/>
        <w:r w:rsidR="00A94F08" w:rsidDel="00B7742D">
          <w:rPr>
            <w:rStyle w:val="CommentReference"/>
          </w:rPr>
          <w:commentReference w:id="13"/>
        </w:r>
        <w:commentRangeEnd w:id="14"/>
        <w:r w:rsidR="00B7742D" w:rsidDel="00B7742D">
          <w:rPr>
            <w:rStyle w:val="CommentReference"/>
          </w:rPr>
          <w:commentReference w:id="14"/>
        </w:r>
        <w:r w:rsidR="009B0150" w:rsidDel="00B7742D">
          <w:rPr>
            <w:rFonts w:ascii="Times New Roman" w:hAnsi="Times New Roman" w:cs="Times New Roman"/>
            <w:sz w:val="24"/>
            <w:szCs w:val="24"/>
          </w:rPr>
          <w:delText xml:space="preserve">in areas where wildlife </w:delText>
        </w:r>
        <w:r w:rsidR="00A94F08" w:rsidDel="00B7742D">
          <w:rPr>
            <w:rFonts w:ascii="Times New Roman" w:hAnsi="Times New Roman" w:cs="Times New Roman"/>
            <w:sz w:val="24"/>
            <w:szCs w:val="24"/>
          </w:rPr>
          <w:delText>already faces other anthropogenic stressors</w:delText>
        </w:r>
        <w:r w:rsidDel="00B7742D">
          <w:rPr>
            <w:rFonts w:ascii="Times New Roman" w:hAnsi="Times New Roman" w:cs="Times New Roman"/>
            <w:sz w:val="24"/>
            <w:szCs w:val="24"/>
          </w:rPr>
          <w:delText>.</w:delText>
        </w:r>
      </w:del>
      <w:r>
        <w:rPr>
          <w:rFonts w:ascii="Times New Roman" w:hAnsi="Times New Roman" w:cs="Times New Roman"/>
          <w:sz w:val="24"/>
          <w:szCs w:val="24"/>
        </w:rPr>
        <w:t xml:space="preserve"> </w:t>
      </w:r>
      <w:r w:rsidR="00B44A35">
        <w:rPr>
          <w:rFonts w:ascii="Times New Roman" w:hAnsi="Times New Roman" w:cs="Times New Roman"/>
          <w:sz w:val="24"/>
          <w:szCs w:val="24"/>
        </w:rPr>
        <w:t>Furthermore,</w:t>
      </w:r>
      <w:r>
        <w:rPr>
          <w:rFonts w:ascii="Times New Roman" w:hAnsi="Times New Roman" w:cs="Times New Roman"/>
          <w:sz w:val="24"/>
          <w:szCs w:val="24"/>
        </w:rPr>
        <w:t xml:space="preserve"> new </w:t>
      </w:r>
      <w:r w:rsidR="00795EE2">
        <w:rPr>
          <w:rFonts w:ascii="Times New Roman" w:hAnsi="Times New Roman" w:cs="Times New Roman"/>
          <w:sz w:val="24"/>
          <w:szCs w:val="24"/>
        </w:rPr>
        <w:t xml:space="preserve">non-native </w:t>
      </w:r>
      <w:r>
        <w:rPr>
          <w:rFonts w:ascii="Times New Roman" w:hAnsi="Times New Roman" w:cs="Times New Roman"/>
          <w:sz w:val="24"/>
          <w:szCs w:val="24"/>
        </w:rPr>
        <w:t xml:space="preserve">plant species are expected </w:t>
      </w:r>
      <w:r w:rsidR="0083521C">
        <w:rPr>
          <w:rFonts w:ascii="Times New Roman" w:hAnsi="Times New Roman" w:cs="Times New Roman"/>
          <w:sz w:val="24"/>
          <w:szCs w:val="24"/>
        </w:rPr>
        <w:t>become established in</w:t>
      </w:r>
      <w:r w:rsidR="00B44A35">
        <w:rPr>
          <w:rFonts w:ascii="Times New Roman" w:hAnsi="Times New Roman" w:cs="Times New Roman"/>
          <w:sz w:val="24"/>
          <w:szCs w:val="24"/>
        </w:rPr>
        <w:t xml:space="preserve"> anthropogenically modified habitats</w:t>
      </w:r>
      <w:r w:rsidR="0083521C">
        <w:rPr>
          <w:rFonts w:ascii="Times New Roman" w:hAnsi="Times New Roman" w:cs="Times New Roman"/>
          <w:sz w:val="24"/>
          <w:szCs w:val="24"/>
        </w:rPr>
        <w:t xml:space="preserve"> over time</w:t>
      </w:r>
      <w:r>
        <w:rPr>
          <w:rFonts w:ascii="Times New Roman" w:hAnsi="Times New Roman" w:cs="Times New Roman"/>
          <w:sz w:val="24"/>
          <w:szCs w:val="24"/>
        </w:rPr>
        <w:t xml:space="preserve"> (</w:t>
      </w:r>
      <w:proofErr w:type="spellStart"/>
      <w:r w:rsidRPr="00B44A35">
        <w:rPr>
          <w:rFonts w:ascii="Times New Roman" w:hAnsi="Times New Roman" w:cs="Times New Roman"/>
          <w:sz w:val="24"/>
          <w:szCs w:val="24"/>
        </w:rPr>
        <w:t>Seebens</w:t>
      </w:r>
      <w:proofErr w:type="spellEnd"/>
      <w:r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Pr>
          <w:rFonts w:ascii="Times New Roman" w:hAnsi="Times New Roman" w:cs="Times New Roman"/>
          <w:sz w:val="24"/>
          <w:szCs w:val="24"/>
        </w:rPr>
        <w:t xml:space="preserve">). Consequently, </w:t>
      </w:r>
      <w:r w:rsidR="003E526A">
        <w:rPr>
          <w:rFonts w:ascii="Times New Roman" w:hAnsi="Times New Roman" w:cs="Times New Roman"/>
          <w:sz w:val="24"/>
          <w:szCs w:val="24"/>
        </w:rPr>
        <w:t xml:space="preserve">understanding the </w:t>
      </w:r>
      <w:r>
        <w:rPr>
          <w:rFonts w:ascii="Times New Roman" w:hAnsi="Times New Roman" w:cs="Times New Roman"/>
          <w:sz w:val="24"/>
          <w:szCs w:val="24"/>
        </w:rPr>
        <w:t>mechanism</w:t>
      </w:r>
      <w:r w:rsidR="003E526A">
        <w:rPr>
          <w:rFonts w:ascii="Times New Roman" w:hAnsi="Times New Roman" w:cs="Times New Roman"/>
          <w:sz w:val="24"/>
          <w:szCs w:val="24"/>
        </w:rPr>
        <w:t>s</w:t>
      </w:r>
      <w:r>
        <w:rPr>
          <w:rFonts w:ascii="Times New Roman" w:hAnsi="Times New Roman" w:cs="Times New Roman"/>
          <w:sz w:val="24"/>
          <w:szCs w:val="24"/>
        </w:rPr>
        <w:t xml:space="preserve"> by which </w:t>
      </w:r>
      <w:r w:rsidR="00795EE2">
        <w:rPr>
          <w:rFonts w:ascii="Times New Roman" w:hAnsi="Times New Roman" w:cs="Times New Roman"/>
          <w:sz w:val="24"/>
          <w:szCs w:val="24"/>
        </w:rPr>
        <w:t xml:space="preserve">non-native </w:t>
      </w:r>
      <w:r>
        <w:rPr>
          <w:rFonts w:ascii="Times New Roman" w:hAnsi="Times New Roman" w:cs="Times New Roman"/>
          <w:sz w:val="24"/>
          <w:szCs w:val="24"/>
        </w:rPr>
        <w:t>plants disrupt food webs</w:t>
      </w:r>
      <w:r w:rsidR="00B44A35">
        <w:rPr>
          <w:rFonts w:ascii="Times New Roman" w:hAnsi="Times New Roman" w:cs="Times New Roman"/>
          <w:sz w:val="24"/>
          <w:szCs w:val="24"/>
        </w:rPr>
        <w:t xml:space="preserve"> </w:t>
      </w:r>
      <w:r w:rsidR="003E526A">
        <w:rPr>
          <w:rFonts w:ascii="Times New Roman" w:hAnsi="Times New Roman" w:cs="Times New Roman"/>
          <w:sz w:val="24"/>
          <w:szCs w:val="24"/>
        </w:rPr>
        <w:t xml:space="preserve">and identifying </w:t>
      </w:r>
      <w:r w:rsidR="00C7064C">
        <w:rPr>
          <w:rFonts w:ascii="Times New Roman" w:hAnsi="Times New Roman" w:cs="Times New Roman"/>
          <w:sz w:val="24"/>
          <w:szCs w:val="24"/>
        </w:rPr>
        <w:t>effective</w:t>
      </w:r>
      <w:r w:rsidR="003E526A">
        <w:rPr>
          <w:rFonts w:ascii="Times New Roman" w:hAnsi="Times New Roman" w:cs="Times New Roman"/>
          <w:sz w:val="24"/>
          <w:szCs w:val="24"/>
        </w:rPr>
        <w:t xml:space="preserve"> solutions have become priorities for ecologists and land managers</w:t>
      </w:r>
      <w:r>
        <w:rPr>
          <w:rFonts w:ascii="Times New Roman" w:hAnsi="Times New Roman" w:cs="Times New Roman"/>
          <w:sz w:val="24"/>
          <w:szCs w:val="24"/>
        </w:rPr>
        <w:t xml:space="preserve">. </w:t>
      </w:r>
      <w:r w:rsidR="00004585">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795EE2">
        <w:rPr>
          <w:rFonts w:ascii="Times New Roman" w:hAnsi="Times New Roman" w:cs="Times New Roman"/>
          <w:sz w:val="24"/>
          <w:szCs w:val="24"/>
        </w:rPr>
        <w:t>non-native</w:t>
      </w:r>
      <w:r w:rsidR="00B44A35">
        <w:rPr>
          <w:rFonts w:ascii="Times New Roman" w:hAnsi="Times New Roman" w:cs="Times New Roman"/>
          <w:sz w:val="24"/>
          <w:szCs w:val="24"/>
        </w:rPr>
        <w:t xml:space="preserve"> 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commentRangeStart w:id="15"/>
      <w:commentRangeStart w:id="16"/>
      <w:commentRangeEnd w:id="15"/>
      <w:r w:rsidR="00863A4D">
        <w:rPr>
          <w:rStyle w:val="CommentReference"/>
        </w:rPr>
        <w:commentReference w:id="15"/>
      </w:r>
      <w:commentRangeEnd w:id="16"/>
      <w:r w:rsidR="00B7742D">
        <w:rPr>
          <w:rStyle w:val="CommentReference"/>
        </w:rPr>
        <w:commentReference w:id="16"/>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non-native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However, nutritional quality for herbivores is just one of multiple traits of </w:t>
      </w:r>
      <w:r w:rsidR="00D465EE">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that impacts food webs. </w:t>
      </w:r>
      <w:r w:rsidR="00863A4D">
        <w:rPr>
          <w:rFonts w:ascii="Times New Roman" w:hAnsi="Times New Roman" w:cs="Times New Roman"/>
          <w:sz w:val="24"/>
          <w:szCs w:val="24"/>
        </w:rPr>
        <w:t>For example, c</w:t>
      </w:r>
      <w:r w:rsidR="00552427">
        <w:rPr>
          <w:rFonts w:ascii="Times New Roman" w:hAnsi="Times New Roman" w:cs="Times New Roman"/>
          <w:sz w:val="24"/>
          <w:szCs w:val="24"/>
        </w:rPr>
        <w:t xml:space="preserve">ompounds released from invasive plants through roots and decaying leaves can impact </w:t>
      </w:r>
      <w:r w:rsidR="00BF5EBA">
        <w:rPr>
          <w:rFonts w:ascii="Times New Roman" w:hAnsi="Times New Roman" w:cs="Times New Roman"/>
          <w:sz w:val="24"/>
          <w:szCs w:val="24"/>
        </w:rPr>
        <w:t>detritus-based food webs (Robison et al. 2021)</w:t>
      </w:r>
      <w:r w:rsidR="00552427">
        <w:rPr>
          <w:rFonts w:ascii="Times New Roman" w:hAnsi="Times New Roman" w:cs="Times New Roman"/>
          <w:sz w:val="24"/>
          <w:szCs w:val="24"/>
        </w:rPr>
        <w:t xml:space="preserve">. </w:t>
      </w:r>
      <w:r w:rsidR="000D36D3">
        <w:rPr>
          <w:rFonts w:ascii="Times New Roman" w:hAnsi="Times New Roman" w:cs="Times New Roman"/>
          <w:sz w:val="24"/>
          <w:szCs w:val="24"/>
        </w:rPr>
        <w:t>Additionally</w:t>
      </w:r>
      <w:r w:rsidR="00552427">
        <w:rPr>
          <w:rFonts w:ascii="Times New Roman" w:hAnsi="Times New Roman" w:cs="Times New Roman"/>
          <w:sz w:val="24"/>
          <w:szCs w:val="24"/>
        </w:rPr>
        <w:t xml:space="preserve">, </w:t>
      </w:r>
      <w:r w:rsidR="00795EE2">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have atypical architecture compared to native </w:t>
      </w:r>
      <w:r w:rsidR="00FD1A22">
        <w:rPr>
          <w:rFonts w:ascii="Times New Roman" w:hAnsi="Times New Roman" w:cs="Times New Roman"/>
          <w:sz w:val="24"/>
          <w:szCs w:val="24"/>
        </w:rPr>
        <w:t xml:space="preserve">plants, </w:t>
      </w:r>
      <w:r w:rsidR="00552427">
        <w:rPr>
          <w:rFonts w:ascii="Times New Roman" w:hAnsi="Times New Roman" w:cs="Times New Roman"/>
          <w:sz w:val="24"/>
          <w:szCs w:val="24"/>
        </w:rPr>
        <w:t>leading to different compositions of arthropods independent of the host plant quality (</w:t>
      </w:r>
      <w:r w:rsidR="000D36D3">
        <w:rPr>
          <w:rFonts w:ascii="Times New Roman" w:hAnsi="Times New Roman" w:cs="Times New Roman"/>
          <w:sz w:val="24"/>
          <w:szCs w:val="24"/>
        </w:rPr>
        <w:t>Pearson 2009</w:t>
      </w:r>
      <w:r w:rsidR="00FD1A22">
        <w:rPr>
          <w:rFonts w:ascii="Times New Roman" w:hAnsi="Times New Roman" w:cs="Times New Roman"/>
          <w:sz w:val="24"/>
          <w:szCs w:val="24"/>
        </w:rPr>
        <w:t>, 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r w:rsidR="000D36D3">
        <w:rPr>
          <w:rFonts w:ascii="Times New Roman" w:hAnsi="Times New Roman" w:cs="Times New Roman"/>
          <w:sz w:val="24"/>
          <w:szCs w:val="24"/>
        </w:rPr>
        <w:t>Each of these trait-based mechanisms provides some insight into the consequences of plant invasion, but</w:t>
      </w:r>
      <w:r w:rsidR="00985514">
        <w:rPr>
          <w:rFonts w:ascii="Times New Roman" w:hAnsi="Times New Roman" w:cs="Times New Roman"/>
          <w:sz w:val="24"/>
          <w:szCs w:val="24"/>
        </w:rPr>
        <w:t xml:space="preserve"> </w:t>
      </w:r>
      <w:r w:rsidR="00863A4D">
        <w:rPr>
          <w:rFonts w:ascii="Times New Roman" w:hAnsi="Times New Roman" w:cs="Times New Roman"/>
          <w:sz w:val="24"/>
          <w:szCs w:val="24"/>
        </w:rPr>
        <w:t>interspecific</w:t>
      </w:r>
      <w:r w:rsidR="00985514">
        <w:rPr>
          <w:rFonts w:ascii="Times New Roman" w:hAnsi="Times New Roman" w:cs="Times New Roman"/>
          <w:sz w:val="24"/>
          <w:szCs w:val="24"/>
        </w:rPr>
        <w:t xml:space="preserve"> comparisons </w:t>
      </w:r>
      <w:r w:rsidR="00ED37B4">
        <w:rPr>
          <w:rFonts w:ascii="Times New Roman" w:hAnsi="Times New Roman" w:cs="Times New Roman"/>
          <w:sz w:val="24"/>
          <w:szCs w:val="24"/>
        </w:rPr>
        <w:t>are needed to</w:t>
      </w:r>
      <w:r w:rsidR="00CC6913">
        <w:rPr>
          <w:rFonts w:ascii="Times New Roman" w:hAnsi="Times New Roman" w:cs="Times New Roman"/>
          <w:sz w:val="24"/>
          <w:szCs w:val="24"/>
        </w:rPr>
        <w:t xml:space="preserve"> help elucidate these pathways. For example, Lind and Parker </w:t>
      </w:r>
      <w:r w:rsidR="00863A4D">
        <w:rPr>
          <w:rFonts w:ascii="Times New Roman" w:hAnsi="Times New Roman" w:cs="Times New Roman"/>
          <w:sz w:val="24"/>
          <w:szCs w:val="24"/>
        </w:rPr>
        <w:t>(</w:t>
      </w:r>
      <w:r w:rsidR="00CC6913">
        <w:rPr>
          <w:rFonts w:ascii="Times New Roman" w:hAnsi="Times New Roman" w:cs="Times New Roman"/>
          <w:sz w:val="24"/>
          <w:szCs w:val="24"/>
        </w:rPr>
        <w:t>2010</w:t>
      </w:r>
      <w:r w:rsidR="00863A4D">
        <w:rPr>
          <w:rFonts w:ascii="Times New Roman" w:hAnsi="Times New Roman" w:cs="Times New Roman"/>
          <w:sz w:val="24"/>
          <w:szCs w:val="24"/>
        </w:rPr>
        <w:t>)</w:t>
      </w:r>
      <w:r w:rsidR="00CC6913">
        <w:rPr>
          <w:rFonts w:ascii="Times New Roman" w:hAnsi="Times New Roman" w:cs="Times New Roman"/>
          <w:sz w:val="24"/>
          <w:szCs w:val="24"/>
        </w:rPr>
        <w:t xml:space="preserve"> compared a range of plant species testing the hypothesis that</w:t>
      </w:r>
      <w:r w:rsidR="00CD0404">
        <w:rPr>
          <w:rFonts w:ascii="Times New Roman" w:hAnsi="Times New Roman" w:cs="Times New Roman"/>
          <w:sz w:val="24"/>
          <w:szCs w:val="24"/>
        </w:rPr>
        <w:t xml:space="preserve"> non-native</w:t>
      </w:r>
      <w:r w:rsidR="00CC6913">
        <w:rPr>
          <w:rFonts w:ascii="Times New Roman" w:hAnsi="Times New Roman" w:cs="Times New Roman"/>
          <w:sz w:val="24"/>
          <w:szCs w:val="24"/>
        </w:rPr>
        <w:t xml:space="preserve"> plants have significantly different defensive chemistry</w:t>
      </w:r>
      <w:r w:rsidR="00ED37B4">
        <w:rPr>
          <w:rFonts w:ascii="Times New Roman" w:hAnsi="Times New Roman" w:cs="Times New Roman"/>
          <w:sz w:val="24"/>
          <w:szCs w:val="24"/>
        </w:rPr>
        <w:t xml:space="preserve"> than natives, but this hypothesis was only supported for a small proportion of the invasive plants examined.</w:t>
      </w:r>
      <w:r w:rsidR="000D36D3">
        <w:rPr>
          <w:rFonts w:ascii="Times New Roman" w:hAnsi="Times New Roman" w:cs="Times New Roman"/>
          <w:sz w:val="24"/>
          <w:szCs w:val="24"/>
        </w:rPr>
        <w:t xml:space="preserve"> </w:t>
      </w:r>
      <w:commentRangeStart w:id="17"/>
      <w:commentRangeStart w:id="18"/>
      <w:del w:id="19" w:author="Robert Clark" w:date="2022-12-19T09:49:00Z">
        <w:r w:rsidR="000D36D3" w:rsidDel="00B7742D">
          <w:rPr>
            <w:rFonts w:ascii="Times New Roman" w:hAnsi="Times New Roman" w:cs="Times New Roman"/>
            <w:sz w:val="24"/>
            <w:szCs w:val="24"/>
          </w:rPr>
          <w:delText xml:space="preserve">For this reason, </w:delText>
        </w:r>
      </w:del>
      <w:del w:id="20" w:author="Robert Clark" w:date="2022-12-19T09:48:00Z">
        <w:r w:rsidR="000D36D3" w:rsidDel="00B7742D">
          <w:rPr>
            <w:rFonts w:ascii="Times New Roman" w:hAnsi="Times New Roman" w:cs="Times New Roman"/>
            <w:sz w:val="24"/>
            <w:szCs w:val="24"/>
          </w:rPr>
          <w:delText xml:space="preserve">our study </w:delText>
        </w:r>
        <w:r w:rsidR="000D36D3" w:rsidDel="00B7742D">
          <w:rPr>
            <w:rFonts w:ascii="Times New Roman" w:hAnsi="Times New Roman" w:cs="Times New Roman"/>
            <w:sz w:val="24"/>
            <w:szCs w:val="24"/>
          </w:rPr>
          <w:lastRenderedPageBreak/>
          <w:delText>includes a comparison of a community of non-native plants to a community of native plants in a shared environment.</w:delText>
        </w:r>
        <w:commentRangeEnd w:id="17"/>
        <w:r w:rsidR="00863A4D" w:rsidDel="00B7742D">
          <w:rPr>
            <w:rStyle w:val="CommentReference"/>
          </w:rPr>
          <w:commentReference w:id="17"/>
        </w:r>
      </w:del>
      <w:commentRangeEnd w:id="18"/>
      <w:r w:rsidR="00B7742D">
        <w:rPr>
          <w:rStyle w:val="CommentReference"/>
        </w:rPr>
        <w:commentReference w:id="18"/>
      </w:r>
    </w:p>
    <w:p w14:paraId="7F2FE697" w14:textId="1A2CF9C3" w:rsidR="00A7079F" w:rsidRDefault="00263002"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food web ecology,</w:t>
      </w:r>
      <w:r w:rsidR="002D0AC8">
        <w:rPr>
          <w:rFonts w:ascii="Times New Roman" w:hAnsi="Times New Roman" w:cs="Times New Roman"/>
          <w:sz w:val="24"/>
          <w:szCs w:val="24"/>
        </w:rPr>
        <w:t xml:space="preserve"> comparisons are </w:t>
      </w:r>
      <w:r>
        <w:rPr>
          <w:rFonts w:ascii="Times New Roman" w:hAnsi="Times New Roman" w:cs="Times New Roman"/>
          <w:sz w:val="24"/>
          <w:szCs w:val="24"/>
        </w:rPr>
        <w:t xml:space="preserve">often </w:t>
      </w:r>
      <w:r w:rsidR="002D0AC8">
        <w:rPr>
          <w:rFonts w:ascii="Times New Roman" w:hAnsi="Times New Roman" w:cs="Times New Roman"/>
          <w:sz w:val="24"/>
          <w:szCs w:val="24"/>
        </w:rPr>
        <w:t xml:space="preserve">made between native and non-native </w:t>
      </w:r>
      <w:r w:rsidR="00657272">
        <w:rPr>
          <w:rFonts w:ascii="Times New Roman" w:hAnsi="Times New Roman" w:cs="Times New Roman"/>
          <w:sz w:val="24"/>
          <w:szCs w:val="24"/>
        </w:rPr>
        <w:t xml:space="preserve">congeners that </w:t>
      </w:r>
      <w:r w:rsidR="002D0AC8">
        <w:rPr>
          <w:rFonts w:ascii="Times New Roman" w:hAnsi="Times New Roman" w:cs="Times New Roman"/>
          <w:sz w:val="24"/>
          <w:szCs w:val="24"/>
        </w:rPr>
        <w:t>are expected to have similar phytochemistry and thus shared defensive traits (</w:t>
      </w:r>
      <w:r w:rsidR="00ED5BFF">
        <w:rPr>
          <w:rFonts w:ascii="Times New Roman" w:hAnsi="Times New Roman" w:cs="Times New Roman"/>
          <w:sz w:val="24"/>
          <w:szCs w:val="24"/>
        </w:rPr>
        <w:t xml:space="preserve">Haan et al. 2021, </w:t>
      </w:r>
      <w:r w:rsidR="00875623">
        <w:rPr>
          <w:rFonts w:ascii="Times New Roman" w:hAnsi="Times New Roman" w:cs="Times New Roman"/>
          <w:sz w:val="24"/>
          <w:szCs w:val="24"/>
        </w:rPr>
        <w:t>Lampert et al. 2022</w:t>
      </w:r>
      <w:r w:rsidR="00ED5BFF">
        <w:rPr>
          <w:rFonts w:ascii="Times New Roman" w:hAnsi="Times New Roman" w:cs="Times New Roman"/>
          <w:sz w:val="24"/>
          <w:szCs w:val="24"/>
        </w:rPr>
        <w:t xml:space="preserve">). </w:t>
      </w:r>
      <w:r w:rsidR="00CC6913">
        <w:rPr>
          <w:rFonts w:ascii="Times New Roman" w:hAnsi="Times New Roman" w:cs="Times New Roman"/>
          <w:sz w:val="24"/>
          <w:szCs w:val="24"/>
        </w:rPr>
        <w:t xml:space="preserve">Similarly, in comparable habitats, </w:t>
      </w:r>
      <w:r w:rsidR="00761D18">
        <w:rPr>
          <w:rFonts w:ascii="Times New Roman" w:hAnsi="Times New Roman" w:cs="Times New Roman"/>
          <w:sz w:val="24"/>
          <w:szCs w:val="24"/>
        </w:rPr>
        <w:t xml:space="preserve">areas </w:t>
      </w:r>
      <w:r w:rsidR="00CC6913">
        <w:rPr>
          <w:rFonts w:ascii="Times New Roman" w:hAnsi="Times New Roman" w:cs="Times New Roman"/>
          <w:sz w:val="24"/>
          <w:szCs w:val="24"/>
        </w:rPr>
        <w:t>dominated by invasive plants often have lower abundances of plant-feeding arthropods, particularly caterpillars (Richard et al. 2019).</w:t>
      </w:r>
      <w:r w:rsidR="00FD1A22">
        <w:rPr>
          <w:rFonts w:ascii="Times New Roman" w:hAnsi="Times New Roman" w:cs="Times New Roman"/>
          <w:sz w:val="24"/>
          <w:szCs w:val="24"/>
        </w:rPr>
        <w:t xml:space="preserve"> </w:t>
      </w:r>
      <w:r w:rsidR="00C97511">
        <w:rPr>
          <w:rFonts w:ascii="Times New Roman" w:hAnsi="Times New Roman" w:cs="Times New Roman"/>
          <w:sz w:val="24"/>
          <w:szCs w:val="24"/>
        </w:rPr>
        <w:t xml:space="preserve">As a result of lower nutritional quality, invasive plants may have fewer herbivores, shrinking the biomass in the second trophic level (Clark and Seewagen 2019). </w:t>
      </w:r>
      <w:r w:rsidR="00036EDA">
        <w:rPr>
          <w:rFonts w:ascii="Times New Roman" w:hAnsi="Times New Roman" w:cs="Times New Roman"/>
          <w:sz w:val="24"/>
          <w:szCs w:val="24"/>
        </w:rPr>
        <w:t xml:space="preserve">It is expected that by removing </w:t>
      </w:r>
      <w:r w:rsidR="009D717A">
        <w:rPr>
          <w:rFonts w:ascii="Times New Roman" w:hAnsi="Times New Roman" w:cs="Times New Roman"/>
          <w:sz w:val="24"/>
          <w:szCs w:val="24"/>
        </w:rPr>
        <w:t>non-native</w:t>
      </w:r>
      <w:r w:rsidR="00036EDA">
        <w:rPr>
          <w:rFonts w:ascii="Times New Roman" w:hAnsi="Times New Roman" w:cs="Times New Roman"/>
          <w:sz w:val="24"/>
          <w:szCs w:val="24"/>
        </w:rPr>
        <w:t xml:space="preserve"> plants, native plants </w:t>
      </w:r>
      <w:r w:rsidR="00C97511">
        <w:rPr>
          <w:rFonts w:ascii="Times New Roman" w:hAnsi="Times New Roman" w:cs="Times New Roman"/>
          <w:sz w:val="24"/>
          <w:szCs w:val="24"/>
        </w:rPr>
        <w:t xml:space="preserve">have an opportunity to recover, thus </w:t>
      </w:r>
      <w:r w:rsidR="00BC39F5">
        <w:rPr>
          <w:rFonts w:ascii="Times New Roman" w:hAnsi="Times New Roman" w:cs="Times New Roman"/>
          <w:sz w:val="24"/>
          <w:szCs w:val="24"/>
        </w:rPr>
        <w:t>restoring ecosystem services</w:t>
      </w:r>
      <w:r w:rsidR="00C97511">
        <w:rPr>
          <w:rFonts w:ascii="Times New Roman" w:hAnsi="Times New Roman" w:cs="Times New Roman"/>
          <w:sz w:val="24"/>
          <w:szCs w:val="24"/>
        </w:rPr>
        <w:t xml:space="preserve"> (</w:t>
      </w:r>
      <w:r w:rsidR="00BC39F5">
        <w:rPr>
          <w:rFonts w:ascii="Times New Roman" w:hAnsi="Times New Roman" w:cs="Times New Roman"/>
          <w:sz w:val="24"/>
          <w:szCs w:val="24"/>
        </w:rPr>
        <w:t>Hopfensperger et al. 2017)</w:t>
      </w:r>
      <w:r w:rsidR="00036EDA">
        <w:rPr>
          <w:rFonts w:ascii="Times New Roman" w:hAnsi="Times New Roman" w:cs="Times New Roman"/>
          <w:sz w:val="24"/>
          <w:szCs w:val="24"/>
        </w:rPr>
        <w:t>. In landscaping scenarios</w:t>
      </w:r>
      <w:r w:rsidR="00657272">
        <w:rPr>
          <w:rFonts w:ascii="Times New Roman" w:hAnsi="Times New Roman" w:cs="Times New Roman"/>
          <w:sz w:val="24"/>
          <w:szCs w:val="24"/>
        </w:rPr>
        <w:t>,</w:t>
      </w:r>
      <w:r w:rsidR="00036EDA">
        <w:rPr>
          <w:rFonts w:ascii="Times New Roman" w:hAnsi="Times New Roman" w:cs="Times New Roman"/>
          <w:sz w:val="24"/>
          <w:szCs w:val="24"/>
        </w:rPr>
        <w:t xml:space="preserve"> native plants </w:t>
      </w:r>
      <w:r w:rsidR="002A5D18">
        <w:rPr>
          <w:rFonts w:ascii="Times New Roman" w:hAnsi="Times New Roman" w:cs="Times New Roman"/>
          <w:sz w:val="24"/>
          <w:szCs w:val="24"/>
        </w:rPr>
        <w:t>which provide more insect prey</w:t>
      </w:r>
      <w:r w:rsidR="00036EDA">
        <w:rPr>
          <w:rFonts w:ascii="Times New Roman" w:hAnsi="Times New Roman" w:cs="Times New Roman"/>
          <w:sz w:val="24"/>
          <w:szCs w:val="24"/>
        </w:rPr>
        <w:t xml:space="preserve"> are suggested as replacements for exotic shrubs</w:t>
      </w:r>
      <w:r w:rsidR="00697809">
        <w:rPr>
          <w:rFonts w:ascii="Times New Roman" w:hAnsi="Times New Roman" w:cs="Times New Roman"/>
          <w:sz w:val="24"/>
          <w:szCs w:val="24"/>
        </w:rPr>
        <w:t xml:space="preserve"> to help bird populations</w:t>
      </w:r>
      <w:r w:rsidR="00BC39F5">
        <w:rPr>
          <w:rFonts w:ascii="Times New Roman" w:hAnsi="Times New Roman" w:cs="Times New Roman"/>
          <w:sz w:val="24"/>
          <w:szCs w:val="24"/>
        </w:rPr>
        <w:t xml:space="preserve"> (</w:t>
      </w:r>
      <w:r w:rsidR="00697809">
        <w:rPr>
          <w:rFonts w:ascii="Times New Roman" w:hAnsi="Times New Roman" w:cs="Times New Roman"/>
          <w:sz w:val="24"/>
          <w:szCs w:val="24"/>
        </w:rPr>
        <w:t>Narango et al. 2018, Kramer et al. 2019</w:t>
      </w:r>
      <w:r w:rsidR="00BC39F5">
        <w:rPr>
          <w:rFonts w:ascii="Times New Roman" w:hAnsi="Times New Roman" w:cs="Times New Roman"/>
          <w:sz w:val="24"/>
          <w:szCs w:val="24"/>
        </w:rPr>
        <w:t>)</w:t>
      </w:r>
      <w:r w:rsidR="00697809">
        <w:rPr>
          <w:rFonts w:ascii="Times New Roman" w:hAnsi="Times New Roman" w:cs="Times New Roman"/>
          <w:sz w:val="24"/>
          <w:szCs w:val="24"/>
        </w:rPr>
        <w:t xml:space="preserve">. </w:t>
      </w:r>
      <w:r w:rsidR="009C4161">
        <w:rPr>
          <w:rFonts w:ascii="Times New Roman" w:hAnsi="Times New Roman" w:cs="Times New Roman"/>
          <w:sz w:val="24"/>
          <w:szCs w:val="24"/>
        </w:rPr>
        <w:t>By contrast,</w:t>
      </w:r>
      <w:r w:rsidR="00036EDA">
        <w:rPr>
          <w:rFonts w:ascii="Times New Roman" w:hAnsi="Times New Roman" w:cs="Times New Roman"/>
          <w:sz w:val="24"/>
          <w:szCs w:val="24"/>
        </w:rPr>
        <w:t xml:space="preserve"> in managed forests</w:t>
      </w:r>
      <w:r w:rsidR="00657272">
        <w:rPr>
          <w:rFonts w:ascii="Times New Roman" w:hAnsi="Times New Roman" w:cs="Times New Roman"/>
          <w:sz w:val="24"/>
          <w:szCs w:val="24"/>
        </w:rPr>
        <w:t>,</w:t>
      </w:r>
      <w:r w:rsidR="00036EDA">
        <w:rPr>
          <w:rFonts w:ascii="Times New Roman" w:hAnsi="Times New Roman" w:cs="Times New Roman"/>
          <w:sz w:val="24"/>
          <w:szCs w:val="24"/>
        </w:rPr>
        <w:t xml:space="preserve"> </w:t>
      </w:r>
      <w:r w:rsidR="00657272">
        <w:rPr>
          <w:rFonts w:ascii="Times New Roman" w:hAnsi="Times New Roman" w:cs="Times New Roman"/>
          <w:sz w:val="24"/>
          <w:szCs w:val="24"/>
        </w:rPr>
        <w:t xml:space="preserve">NNI plant </w:t>
      </w:r>
      <w:r w:rsidR="00036EDA">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BC39F5">
        <w:rPr>
          <w:rFonts w:ascii="Times New Roman" w:hAnsi="Times New Roman" w:cs="Times New Roman"/>
          <w:sz w:val="24"/>
          <w:szCs w:val="24"/>
        </w:rPr>
        <w:t xml:space="preserve">replacement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9C4161">
        <w:rPr>
          <w:rFonts w:ascii="Times New Roman" w:hAnsi="Times New Roman" w:cs="Times New Roman"/>
          <w:sz w:val="24"/>
          <w:szCs w:val="24"/>
        </w:rPr>
        <w:t>Importantly, for wildlife at higher trophic levels</w:t>
      </w:r>
      <w:r w:rsidR="00BC6325">
        <w:rPr>
          <w:rFonts w:ascii="Times New Roman" w:hAnsi="Times New Roman" w:cs="Times New Roman"/>
          <w:sz w:val="24"/>
          <w:szCs w:val="24"/>
        </w:rPr>
        <w:t>,</w:t>
      </w:r>
      <w:r w:rsidR="009C4161">
        <w:rPr>
          <w:rFonts w:ascii="Times New Roman" w:hAnsi="Times New Roman" w:cs="Times New Roman"/>
          <w:sz w:val="24"/>
          <w:szCs w:val="24"/>
        </w:rPr>
        <w:t xml:space="preserve"> the success of this management strategy depends on the presumed superiority of arthropod </w:t>
      </w:r>
      <w:r w:rsidR="00BA795F">
        <w:rPr>
          <w:rFonts w:ascii="Times New Roman" w:hAnsi="Times New Roman" w:cs="Times New Roman"/>
          <w:sz w:val="24"/>
          <w:szCs w:val="24"/>
        </w:rPr>
        <w:t>quantity or quality on native compared to non-native plants. However, this assumption has not been rigorously tested, both in general and particularly in the temperate forests of the northeastern United States.</w:t>
      </w:r>
    </w:p>
    <w:p w14:paraId="3C3644D3" w14:textId="15867836"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Our study includes a comparison of a community of non-native plants to a community of native plants in a shared environment.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two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(1) a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w:t>
      </w:r>
      <w:commentRangeStart w:id="21"/>
      <w:commentRangeStart w:id="22"/>
      <w:del w:id="23" w:author="Robert Clark" w:date="2022-12-19T09:52:00Z">
        <w:r w:rsidR="00BC33C1" w:rsidDel="00DF284C">
          <w:rPr>
            <w:rFonts w:ascii="Times New Roman" w:hAnsi="Times New Roman" w:cs="Times New Roman"/>
            <w:sz w:val="24"/>
            <w:szCs w:val="24"/>
          </w:rPr>
          <w:delText>availability</w:delText>
        </w:r>
        <w:commentRangeEnd w:id="21"/>
        <w:r w:rsidR="00BC6325" w:rsidDel="00DF284C">
          <w:rPr>
            <w:rStyle w:val="CommentReference"/>
          </w:rPr>
          <w:commentReference w:id="21"/>
        </w:r>
        <w:commentRangeEnd w:id="22"/>
        <w:r w:rsidR="00DF284C" w:rsidDel="00DF284C">
          <w:rPr>
            <w:rStyle w:val="CommentReference"/>
          </w:rPr>
          <w:commentReference w:id="22"/>
        </w:r>
        <w:r w:rsidR="00BC33C1" w:rsidDel="00DF284C">
          <w:rPr>
            <w:rFonts w:ascii="Times New Roman" w:hAnsi="Times New Roman" w:cs="Times New Roman"/>
            <w:sz w:val="24"/>
            <w:szCs w:val="24"/>
          </w:rPr>
          <w:delText xml:space="preserve"> </w:delText>
        </w:r>
      </w:del>
      <w:r w:rsidR="00BC33C1">
        <w:rPr>
          <w:rFonts w:ascii="Times New Roman" w:hAnsi="Times New Roman" w:cs="Times New Roman"/>
          <w:sz w:val="24"/>
          <w:szCs w:val="24"/>
        </w:rPr>
        <w:t>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(2) </w:t>
      </w:r>
      <w:r w:rsidR="00896FE1">
        <w:rPr>
          <w:rFonts w:ascii="Times New Roman" w:hAnsi="Times New Roman" w:cs="Times New Roman"/>
          <w:sz w:val="24"/>
          <w:szCs w:val="24"/>
        </w:rPr>
        <w:t xml:space="preserve">a </w:t>
      </w:r>
      <w:r w:rsidR="002B3927">
        <w:rPr>
          <w:rFonts w:ascii="Times New Roman" w:hAnsi="Times New Roman" w:cs="Times New Roman"/>
          <w:sz w:val="24"/>
          <w:szCs w:val="24"/>
        </w:rPr>
        <w:t>‘low food quality hypothesis’.</w:t>
      </w:r>
      <w:r w:rsidR="00BC33C1">
        <w:rPr>
          <w:rFonts w:ascii="Times New Roman" w:hAnsi="Times New Roman" w:cs="Times New Roman"/>
          <w:sz w:val="24"/>
          <w:szCs w:val="24"/>
        </w:rPr>
        <w:t xml:space="preserve">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w:t>
      </w:r>
      <w:r w:rsidR="00234017">
        <w:rPr>
          <w:rFonts w:ascii="Times New Roman" w:hAnsi="Times New Roman" w:cs="Times New Roman"/>
          <w:sz w:val="24"/>
          <w:szCs w:val="24"/>
        </w:rPr>
        <w:lastRenderedPageBreak/>
        <w:t>insectivores compared to native plants</w:t>
      </w:r>
      <w:r w:rsidR="00BC6325">
        <w:rPr>
          <w:rFonts w:ascii="Times New Roman" w:hAnsi="Times New Roman" w:cs="Times New Roman"/>
          <w:sz w:val="24"/>
          <w:szCs w:val="24"/>
        </w:rPr>
        <w:t xml:space="preserve"> coexisting</w:t>
      </w:r>
      <w:r w:rsidR="00234017">
        <w:rPr>
          <w:rFonts w:ascii="Times New Roman" w:hAnsi="Times New Roman" w:cs="Times New Roman"/>
          <w:sz w:val="24"/>
          <w:szCs w:val="24"/>
        </w:rPr>
        <w:t xml:space="preserve"> in the same environment</w:t>
      </w:r>
      <w:r>
        <w:rPr>
          <w:rFonts w:ascii="Times New Roman" w:hAnsi="Times New Roman" w:cs="Times New Roman"/>
          <w:sz w:val="24"/>
          <w:szCs w:val="24"/>
        </w:rPr>
        <w:t>.</w:t>
      </w:r>
      <w:r w:rsidR="002A5D18">
        <w:rPr>
          <w:rFonts w:ascii="Times New Roman" w:hAnsi="Times New Roman" w:cs="Times New Roman"/>
          <w:sz w:val="24"/>
          <w:szCs w:val="24"/>
        </w:rPr>
        <w:t xml:space="preserve"> </w:t>
      </w:r>
      <w:commentRangeStart w:id="24"/>
      <w:commentRangeStart w:id="25"/>
      <w:del w:id="26" w:author="Robert Clark" w:date="2022-12-19T09:56:00Z">
        <w:r w:rsidR="002A5D18" w:rsidDel="00DF284C">
          <w:rPr>
            <w:rFonts w:ascii="Times New Roman" w:hAnsi="Times New Roman" w:cs="Times New Roman"/>
            <w:sz w:val="24"/>
            <w:szCs w:val="24"/>
          </w:rPr>
          <w:delText xml:space="preserve">Indeed, there is broad, community-level evidence that </w:delText>
        </w:r>
      </w:del>
      <w:ins w:id="27" w:author="Robert Clark" w:date="2022-12-19T09:56:00Z">
        <w:r w:rsidR="00DF284C">
          <w:rPr>
            <w:rFonts w:ascii="Times New Roman" w:hAnsi="Times New Roman" w:cs="Times New Roman"/>
            <w:sz w:val="24"/>
            <w:szCs w:val="24"/>
          </w:rPr>
          <w:t xml:space="preserve">In other forest regions in the eastern US, some </w:t>
        </w:r>
      </w:ins>
      <w:r w:rsidR="002A5D18">
        <w:rPr>
          <w:rFonts w:ascii="Times New Roman" w:hAnsi="Times New Roman" w:cs="Times New Roman"/>
          <w:sz w:val="24"/>
          <w:szCs w:val="24"/>
        </w:rPr>
        <w:t xml:space="preserve">non-native plants have </w:t>
      </w:r>
      <w:r w:rsidR="00DF284C">
        <w:rPr>
          <w:rFonts w:ascii="Times New Roman" w:hAnsi="Times New Roman" w:cs="Times New Roman"/>
          <w:sz w:val="24"/>
          <w:szCs w:val="24"/>
        </w:rPr>
        <w:t xml:space="preserve">relatively </w:t>
      </w:r>
      <w:r w:rsidR="002A5D18">
        <w:rPr>
          <w:rFonts w:ascii="Times New Roman" w:hAnsi="Times New Roman" w:cs="Times New Roman"/>
          <w:sz w:val="24"/>
          <w:szCs w:val="24"/>
        </w:rPr>
        <w:t xml:space="preserve">lower insect abundance and diversity (Tallamy et al. 2020). </w:t>
      </w:r>
      <w:commentRangeEnd w:id="24"/>
      <w:r w:rsidR="003E10E2">
        <w:rPr>
          <w:rStyle w:val="CommentReference"/>
        </w:rPr>
        <w:commentReference w:id="24"/>
      </w:r>
      <w:commentRangeEnd w:id="25"/>
      <w:r w:rsidR="00DF284C">
        <w:rPr>
          <w:rStyle w:val="CommentReference"/>
        </w:rPr>
        <w:commentReference w:id="25"/>
      </w:r>
      <w:r w:rsidR="00DF284C">
        <w:rPr>
          <w:rFonts w:ascii="Times New Roman" w:hAnsi="Times New Roman" w:cs="Times New Roman"/>
          <w:sz w:val="24"/>
          <w:szCs w:val="24"/>
        </w:rPr>
        <w:t>Furthermore, some insect guilds</w:t>
      </w:r>
      <w:r w:rsidR="002A5D18">
        <w:rPr>
          <w:rFonts w:ascii="Times New Roman" w:hAnsi="Times New Roman" w:cs="Times New Roman"/>
          <w:sz w:val="24"/>
          <w:szCs w:val="24"/>
        </w:rPr>
        <w:t xml:space="preserve"> of high</w:t>
      </w:r>
      <w:r w:rsidR="00DF284C">
        <w:rPr>
          <w:rFonts w:ascii="Times New Roman" w:hAnsi="Times New Roman" w:cs="Times New Roman"/>
          <w:sz w:val="24"/>
          <w:szCs w:val="24"/>
        </w:rPr>
        <w:t xml:space="preserve"> nutritional</w:t>
      </w:r>
      <w:r w:rsidR="002A5D18">
        <w:rPr>
          <w:rFonts w:ascii="Times New Roman" w:hAnsi="Times New Roman" w:cs="Times New Roman"/>
          <w:sz w:val="24"/>
          <w:szCs w:val="24"/>
        </w:rPr>
        <w:t xml:space="preserve"> value </w:t>
      </w:r>
      <w:r w:rsidR="00D33489">
        <w:rPr>
          <w:rFonts w:ascii="Times New Roman" w:hAnsi="Times New Roman" w:cs="Times New Roman"/>
          <w:sz w:val="24"/>
          <w:szCs w:val="24"/>
        </w:rPr>
        <w:t xml:space="preserve">to insectivores </w:t>
      </w:r>
      <w:r w:rsidR="002A5D18">
        <w:rPr>
          <w:rFonts w:ascii="Times New Roman" w:hAnsi="Times New Roman" w:cs="Times New Roman"/>
          <w:sz w:val="24"/>
          <w:szCs w:val="24"/>
        </w:rPr>
        <w:t>(</w:t>
      </w:r>
      <w:r w:rsidR="001333F4">
        <w:rPr>
          <w:rFonts w:ascii="Times New Roman" w:hAnsi="Times New Roman" w:cs="Times New Roman"/>
          <w:sz w:val="24"/>
          <w:szCs w:val="24"/>
        </w:rPr>
        <w:t>e.g.,</w:t>
      </w:r>
      <w:r w:rsidR="002A5D18">
        <w:rPr>
          <w:rFonts w:ascii="Times New Roman" w:hAnsi="Times New Roman" w:cs="Times New Roman"/>
          <w:sz w:val="24"/>
          <w:szCs w:val="24"/>
        </w:rPr>
        <w:t xml:space="preserve"> caterpillars) are expected to be</w:t>
      </w:r>
      <w:r w:rsidR="00BC33C1">
        <w:rPr>
          <w:rFonts w:ascii="Times New Roman" w:hAnsi="Times New Roman" w:cs="Times New Roman"/>
          <w:sz w:val="24"/>
          <w:szCs w:val="24"/>
        </w:rPr>
        <w:t xml:space="preserve"> </w:t>
      </w:r>
      <w:r w:rsidR="00A86934">
        <w:rPr>
          <w:rFonts w:ascii="Times New Roman" w:hAnsi="Times New Roman" w:cs="Times New Roman"/>
          <w:sz w:val="24"/>
          <w:szCs w:val="24"/>
        </w:rPr>
        <w:t xml:space="preserve">less </w:t>
      </w:r>
      <w:r w:rsidR="00DF284C">
        <w:rPr>
          <w:rFonts w:ascii="Times New Roman" w:hAnsi="Times New Roman" w:cs="Times New Roman"/>
          <w:sz w:val="24"/>
          <w:szCs w:val="24"/>
        </w:rPr>
        <w:t xml:space="preserve">abundant on NNI plants as well </w:t>
      </w:r>
      <w:r w:rsidR="00A86934">
        <w:rPr>
          <w:rFonts w:ascii="Times New Roman" w:hAnsi="Times New Roman" w:cs="Times New Roman"/>
          <w:sz w:val="24"/>
          <w:szCs w:val="24"/>
        </w:rPr>
        <w:t>(</w:t>
      </w:r>
      <w:commentRangeStart w:id="28"/>
      <w:commentRangeStart w:id="29"/>
      <w:r w:rsidR="00A86934">
        <w:rPr>
          <w:rFonts w:ascii="Times New Roman" w:hAnsi="Times New Roman" w:cs="Times New Roman"/>
          <w:sz w:val="24"/>
          <w:szCs w:val="24"/>
        </w:rPr>
        <w:t>Narango et al. 2018</w:t>
      </w:r>
      <w:commentRangeEnd w:id="28"/>
      <w:r w:rsidR="00D33489">
        <w:rPr>
          <w:rStyle w:val="CommentReference"/>
        </w:rPr>
        <w:commentReference w:id="28"/>
      </w:r>
      <w:commentRangeEnd w:id="29"/>
      <w:r w:rsidR="00DF284C">
        <w:rPr>
          <w:rStyle w:val="CommentReference"/>
        </w:rPr>
        <w:commentReference w:id="29"/>
      </w:r>
      <w:r w:rsidR="00A86934">
        <w:rPr>
          <w:rFonts w:ascii="Times New Roman" w:hAnsi="Times New Roman" w:cs="Times New Roman"/>
          <w:sz w:val="24"/>
          <w:szCs w:val="24"/>
        </w:rPr>
        <w:t>)</w:t>
      </w:r>
      <w:r w:rsidR="001D539F">
        <w:rPr>
          <w:rFonts w:ascii="Times New Roman" w:hAnsi="Times New Roman" w:cs="Times New Roman"/>
          <w:sz w:val="24"/>
          <w:szCs w:val="24"/>
        </w:rPr>
        <w:t>. Conversely, in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non-native plants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D33489">
        <w:rPr>
          <w:rFonts w:ascii="Times New Roman" w:hAnsi="Times New Roman" w:cs="Times New Roman"/>
          <w:sz w:val="24"/>
          <w:szCs w:val="24"/>
        </w:rPr>
        <w:t xml:space="preserve">because </w:t>
      </w:r>
      <w:r w:rsidR="00900B75">
        <w:rPr>
          <w:rFonts w:ascii="Times New Roman" w:hAnsi="Times New Roman" w:cs="Times New Roman"/>
          <w:sz w:val="24"/>
          <w:szCs w:val="24"/>
        </w:rPr>
        <w:t xml:space="preserve">non-natives are </w:t>
      </w:r>
      <w:r w:rsidR="00D33489">
        <w:rPr>
          <w:rFonts w:ascii="Times New Roman" w:hAnsi="Times New Roman" w:cs="Times New Roman"/>
          <w:sz w:val="24"/>
          <w:szCs w:val="24"/>
        </w:rPr>
        <w:t>often low-</w:t>
      </w:r>
      <w:r w:rsidR="00900B75">
        <w:rPr>
          <w:rFonts w:ascii="Times New Roman" w:hAnsi="Times New Roman" w:cs="Times New Roman"/>
          <w:sz w:val="24"/>
          <w:szCs w:val="24"/>
        </w:rPr>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900B75">
        <w:rPr>
          <w:rFonts w:ascii="Times New Roman" w:hAnsi="Times New Roman" w:cs="Times New Roman"/>
          <w:sz w:val="24"/>
          <w:szCs w:val="24"/>
        </w:rPr>
        <w:t>)</w:t>
      </w:r>
      <w:r w:rsidR="0041646E">
        <w:rPr>
          <w:rFonts w:ascii="Times New Roman" w:hAnsi="Times New Roman" w:cs="Times New Roman"/>
          <w:sz w:val="24"/>
          <w:szCs w:val="24"/>
        </w:rPr>
        <w:t xml:space="preserve">. </w:t>
      </w:r>
      <w:del w:id="30" w:author="Robert Clark" w:date="2022-12-19T10:00:00Z">
        <w:r w:rsidR="0041646E" w:rsidDel="00DF284C">
          <w:rPr>
            <w:rFonts w:ascii="Times New Roman" w:hAnsi="Times New Roman" w:cs="Times New Roman"/>
            <w:sz w:val="24"/>
            <w:szCs w:val="24"/>
          </w:rPr>
          <w:delText>Since</w:delText>
        </w:r>
        <w:r w:rsidR="00900B75" w:rsidDel="00DF284C">
          <w:rPr>
            <w:rFonts w:ascii="Times New Roman" w:hAnsi="Times New Roman" w:cs="Times New Roman"/>
            <w:sz w:val="24"/>
            <w:szCs w:val="24"/>
          </w:rPr>
          <w:delText xml:space="preserve"> </w:delText>
        </w:r>
        <w:r w:rsidR="0041646E" w:rsidDel="00DF284C">
          <w:rPr>
            <w:rFonts w:ascii="Times New Roman" w:hAnsi="Times New Roman" w:cs="Times New Roman"/>
            <w:sz w:val="24"/>
            <w:szCs w:val="24"/>
          </w:rPr>
          <w:delText>this</w:delText>
        </w:r>
        <w:r w:rsidR="00900B75" w:rsidDel="00DF284C">
          <w:rPr>
            <w:rFonts w:ascii="Times New Roman" w:hAnsi="Times New Roman" w:cs="Times New Roman"/>
            <w:sz w:val="24"/>
            <w:szCs w:val="24"/>
          </w:rPr>
          <w:delText xml:space="preserve"> mechanism has not been tested</w:delText>
        </w:r>
        <w:r w:rsidR="00E82280" w:rsidDel="00DF284C">
          <w:rPr>
            <w:rFonts w:ascii="Times New Roman" w:hAnsi="Times New Roman" w:cs="Times New Roman"/>
            <w:sz w:val="24"/>
            <w:szCs w:val="24"/>
          </w:rPr>
          <w:delText xml:space="preserve"> directly</w:delText>
        </w:r>
        <w:r w:rsidR="0041646E" w:rsidDel="00DF284C">
          <w:rPr>
            <w:rFonts w:ascii="Times New Roman" w:hAnsi="Times New Roman" w:cs="Times New Roman"/>
            <w:sz w:val="24"/>
            <w:szCs w:val="24"/>
          </w:rPr>
          <w:delText>,</w:delText>
        </w:r>
        <w:r w:rsidR="001333F4" w:rsidDel="00DF284C">
          <w:rPr>
            <w:rFonts w:ascii="Times New Roman" w:hAnsi="Times New Roman" w:cs="Times New Roman"/>
            <w:sz w:val="24"/>
            <w:szCs w:val="24"/>
          </w:rPr>
          <w:delText xml:space="preserve"> we </w:delText>
        </w:r>
        <w:r w:rsidR="00E82280" w:rsidDel="00DF284C">
          <w:rPr>
            <w:rFonts w:ascii="Times New Roman" w:hAnsi="Times New Roman" w:cs="Times New Roman"/>
            <w:sz w:val="24"/>
            <w:szCs w:val="24"/>
          </w:rPr>
          <w:delText xml:space="preserve">used elemental analysis to compare the </w:delText>
        </w:r>
        <w:commentRangeStart w:id="31"/>
        <w:commentRangeStart w:id="32"/>
        <w:r w:rsidR="00FE6DC4" w:rsidDel="00DF284C">
          <w:rPr>
            <w:rFonts w:ascii="Times New Roman" w:hAnsi="Times New Roman" w:cs="Times New Roman"/>
            <w:sz w:val="24"/>
            <w:szCs w:val="24"/>
          </w:rPr>
          <w:delText>quality</w:delText>
        </w:r>
        <w:r w:rsidR="00E82280" w:rsidDel="00DF284C">
          <w:rPr>
            <w:rFonts w:ascii="Times New Roman" w:hAnsi="Times New Roman" w:cs="Times New Roman"/>
            <w:sz w:val="24"/>
            <w:szCs w:val="24"/>
          </w:rPr>
          <w:delText xml:space="preserve"> (protein conten</w:delText>
        </w:r>
        <w:r w:rsidR="00FE6DC4" w:rsidDel="00DF284C">
          <w:rPr>
            <w:rFonts w:ascii="Times New Roman" w:hAnsi="Times New Roman" w:cs="Times New Roman"/>
            <w:sz w:val="24"/>
            <w:szCs w:val="24"/>
          </w:rPr>
          <w:delText>t)</w:delText>
        </w:r>
        <w:r w:rsidR="00E82280" w:rsidDel="00DF284C">
          <w:rPr>
            <w:rFonts w:ascii="Times New Roman" w:hAnsi="Times New Roman" w:cs="Times New Roman"/>
            <w:sz w:val="24"/>
            <w:szCs w:val="24"/>
          </w:rPr>
          <w:delText xml:space="preserve"> </w:delText>
        </w:r>
        <w:commentRangeEnd w:id="31"/>
        <w:r w:rsidR="00FE6DC4" w:rsidDel="00DF284C">
          <w:rPr>
            <w:rStyle w:val="CommentReference"/>
          </w:rPr>
          <w:commentReference w:id="31"/>
        </w:r>
      </w:del>
      <w:commentRangeEnd w:id="32"/>
      <w:r w:rsidR="00473194">
        <w:rPr>
          <w:rStyle w:val="CommentReference"/>
        </w:rPr>
        <w:commentReference w:id="32"/>
      </w:r>
      <w:del w:id="33" w:author="Robert Clark" w:date="2022-12-19T10:00:00Z">
        <w:r w:rsidR="00FE6DC4" w:rsidDel="00DF284C">
          <w:rPr>
            <w:rFonts w:ascii="Times New Roman" w:hAnsi="Times New Roman" w:cs="Times New Roman"/>
            <w:sz w:val="24"/>
            <w:szCs w:val="24"/>
          </w:rPr>
          <w:delText xml:space="preserve">of arthropods </w:delText>
        </w:r>
        <w:r w:rsidR="00E82280" w:rsidDel="00DF284C">
          <w:rPr>
            <w:rFonts w:ascii="Times New Roman" w:hAnsi="Times New Roman" w:cs="Times New Roman"/>
            <w:sz w:val="24"/>
            <w:szCs w:val="24"/>
          </w:rPr>
          <w:delText xml:space="preserve">collected from native plants to those collected from NNI plants within the same habitat. </w:delText>
        </w:r>
      </w:del>
      <w:r w:rsidR="00FE6DC4">
        <w:rPr>
          <w:rFonts w:ascii="Times New Roman" w:hAnsi="Times New Roman" w:cs="Times New Roman"/>
          <w:sz w:val="24"/>
          <w:szCs w:val="24"/>
        </w:rPr>
        <w:t>W</w:t>
      </w:r>
      <w:r w:rsidR="001333F4">
        <w:rPr>
          <w:rFonts w:ascii="Times New Roman" w:hAnsi="Times New Roman" w:cs="Times New Roman"/>
          <w:sz w:val="24"/>
          <w:szCs w:val="24"/>
        </w:rPr>
        <w:t xml:space="preserve">e predicted lower arthropod </w:t>
      </w:r>
      <w:r w:rsidR="00A71A02">
        <w:rPr>
          <w:rFonts w:ascii="Times New Roman" w:hAnsi="Times New Roman" w:cs="Times New Roman"/>
          <w:sz w:val="24"/>
          <w:szCs w:val="24"/>
        </w:rPr>
        <w:t>quality on</w:t>
      </w:r>
      <w:r w:rsidR="001333F4">
        <w:rPr>
          <w:rFonts w:ascii="Times New Roman" w:hAnsi="Times New Roman" w:cs="Times New Roman"/>
          <w:sz w:val="24"/>
          <w:szCs w:val="24"/>
        </w:rPr>
        <w:t xml:space="preserve"> non-native plants </w:t>
      </w:r>
      <w:r w:rsidR="00A71A02">
        <w:rPr>
          <w:rFonts w:ascii="Times New Roman" w:hAnsi="Times New Roman" w:cs="Times New Roman"/>
          <w:sz w:val="24"/>
          <w:szCs w:val="24"/>
        </w:rPr>
        <w:t>than</w:t>
      </w:r>
      <w:r w:rsidR="001333F4">
        <w:rPr>
          <w:rFonts w:ascii="Times New Roman" w:hAnsi="Times New Roman" w:cs="Times New Roman"/>
          <w:sz w:val="24"/>
          <w:szCs w:val="24"/>
        </w:rPr>
        <w:t xml:space="preserve"> natives. Finally</w:t>
      </w:r>
      <w:r w:rsidR="002A5D18">
        <w:rPr>
          <w:rFonts w:ascii="Times New Roman" w:hAnsi="Times New Roman" w:cs="Times New Roman"/>
          <w:sz w:val="24"/>
          <w:szCs w:val="24"/>
        </w:rPr>
        <w:t>, in both hypothes</w:t>
      </w:r>
      <w:r w:rsidR="00C422F2">
        <w:rPr>
          <w:rFonts w:ascii="Times New Roman" w:hAnsi="Times New Roman" w:cs="Times New Roman"/>
          <w:sz w:val="24"/>
          <w:szCs w:val="24"/>
        </w:rPr>
        <w:t>e</w:t>
      </w:r>
      <w:r w:rsidR="002A5D18">
        <w:rPr>
          <w:rFonts w:ascii="Times New Roman" w:hAnsi="Times New Roman" w:cs="Times New Roman"/>
          <w:sz w:val="24"/>
          <w:szCs w:val="24"/>
        </w:rPr>
        <w:t xml:space="preserve">s, </w:t>
      </w:r>
      <w:r w:rsidR="00A71A02">
        <w:rPr>
          <w:rFonts w:ascii="Times New Roman" w:hAnsi="Times New Roman" w:cs="Times New Roman"/>
          <w:sz w:val="24"/>
          <w:szCs w:val="24"/>
        </w:rPr>
        <w:t xml:space="preserve">insectivores are predicted to </w:t>
      </w:r>
      <w:r w:rsidR="00BC33C1">
        <w:rPr>
          <w:rFonts w:ascii="Times New Roman" w:hAnsi="Times New Roman" w:cs="Times New Roman"/>
          <w:sz w:val="24"/>
          <w:szCs w:val="24"/>
        </w:rPr>
        <w:t xml:space="preserve">forage on </w:t>
      </w:r>
      <w:r w:rsidR="009D717A">
        <w:rPr>
          <w:rFonts w:ascii="Times New Roman" w:hAnsi="Times New Roman" w:cs="Times New Roman"/>
          <w:sz w:val="24"/>
          <w:szCs w:val="24"/>
        </w:rPr>
        <w:t>non-native</w:t>
      </w:r>
      <w:r w:rsidR="002A5D18">
        <w:rPr>
          <w:rFonts w:ascii="Times New Roman" w:hAnsi="Times New Roman" w:cs="Times New Roman"/>
          <w:sz w:val="24"/>
          <w:szCs w:val="24"/>
        </w:rPr>
        <w:t xml:space="preserve"> plants </w:t>
      </w:r>
      <w:r w:rsidR="00BC33C1">
        <w:rPr>
          <w:rFonts w:ascii="Times New Roman" w:hAnsi="Times New Roman" w:cs="Times New Roman"/>
          <w:sz w:val="24"/>
          <w:szCs w:val="24"/>
        </w:rPr>
        <w:t>less</w:t>
      </w:r>
      <w:r w:rsidR="00A71A02">
        <w:rPr>
          <w:rFonts w:ascii="Times New Roman" w:hAnsi="Times New Roman" w:cs="Times New Roman"/>
          <w:sz w:val="24"/>
          <w:szCs w:val="24"/>
        </w:rPr>
        <w:t xml:space="preserve"> than native plants because of lower prey abundance and quality (Riedl et al. 2018)</w:t>
      </w:r>
      <w:r w:rsidR="007A029D">
        <w:rPr>
          <w:rFonts w:ascii="Times New Roman" w:hAnsi="Times New Roman" w:cs="Times New Roman"/>
          <w:sz w:val="24"/>
          <w:szCs w:val="24"/>
        </w:rPr>
        <w:t xml:space="preserve">. </w:t>
      </w:r>
      <w:r w:rsidR="00A71A02">
        <w:rPr>
          <w:rFonts w:ascii="Times New Roman" w:hAnsi="Times New Roman" w:cs="Times New Roman"/>
          <w:sz w:val="24"/>
          <w:szCs w:val="24"/>
        </w:rPr>
        <w:t xml:space="preserve"> Here, we tested </w:t>
      </w:r>
      <w:r w:rsidR="000B3E05">
        <w:rPr>
          <w:rFonts w:ascii="Times New Roman" w:hAnsi="Times New Roman" w:cs="Times New Roman"/>
          <w:sz w:val="24"/>
          <w:szCs w:val="24"/>
        </w:rPr>
        <w:t>both</w:t>
      </w:r>
      <w:r w:rsidR="00A71A02">
        <w:rPr>
          <w:rFonts w:ascii="Times New Roman" w:hAnsi="Times New Roman" w:cs="Times New Roman"/>
          <w:sz w:val="24"/>
          <w:szCs w:val="24"/>
        </w:rPr>
        <w:t xml:space="preserve"> hypotheses in a Connecticut, U.S.A.</w:t>
      </w:r>
      <w:r w:rsidR="000B3E05">
        <w:rPr>
          <w:rFonts w:ascii="Times New Roman" w:hAnsi="Times New Roman" w:cs="Times New Roman"/>
          <w:sz w:val="24"/>
          <w:szCs w:val="24"/>
        </w:rPr>
        <w:t>,</w:t>
      </w:r>
      <w:r w:rsidR="00A71A02">
        <w:rPr>
          <w:rFonts w:ascii="Times New Roman" w:hAnsi="Times New Roman" w:cs="Times New Roman"/>
          <w:sz w:val="24"/>
          <w:szCs w:val="24"/>
        </w:rPr>
        <w:t xml:space="preserve"> forest </w:t>
      </w:r>
      <w:r w:rsidR="00C422F2">
        <w:rPr>
          <w:rFonts w:ascii="Times New Roman" w:hAnsi="Times New Roman" w:cs="Times New Roman"/>
          <w:sz w:val="24"/>
          <w:szCs w:val="24"/>
        </w:rPr>
        <w:t>through a predator exclusion experiment on multiple highly invasive and widely distributed NNI plant species, using forest songbirds as model insectivores.</w:t>
      </w:r>
      <w:r w:rsidR="000B3E05">
        <w:rPr>
          <w:rFonts w:ascii="Times New Roman" w:hAnsi="Times New Roman" w:cs="Times New Roman"/>
          <w:sz w:val="24"/>
          <w:szCs w:val="24"/>
        </w:rPr>
        <w:t xml:space="preserve"> In a shared habitat, when c</w:t>
      </w:r>
      <w:r w:rsidR="00C422F2">
        <w:rPr>
          <w:rFonts w:ascii="Times New Roman" w:hAnsi="Times New Roman" w:cs="Times New Roman"/>
          <w:sz w:val="24"/>
          <w:szCs w:val="24"/>
        </w:rPr>
        <w:t>ompar</w:t>
      </w:r>
      <w:r w:rsidR="000B3E05">
        <w:rPr>
          <w:rFonts w:ascii="Times New Roman" w:hAnsi="Times New Roman" w:cs="Times New Roman"/>
          <w:sz w:val="24"/>
          <w:szCs w:val="24"/>
        </w:rPr>
        <w:t>ing</w:t>
      </w:r>
      <w:r w:rsidR="00C422F2">
        <w:rPr>
          <w:rFonts w:ascii="Times New Roman" w:hAnsi="Times New Roman" w:cs="Times New Roman"/>
          <w:sz w:val="24"/>
          <w:szCs w:val="24"/>
        </w:rPr>
        <w:t xml:space="preserve"> to coexisting native woody plants, we expected NNI plants to support </w:t>
      </w:r>
      <w:r w:rsidR="00DE40FD">
        <w:rPr>
          <w:rFonts w:ascii="Times New Roman" w:hAnsi="Times New Roman" w:cs="Times New Roman"/>
          <w:sz w:val="24"/>
          <w:szCs w:val="24"/>
        </w:rPr>
        <w:t xml:space="preserve">lower arthropod </w:t>
      </w:r>
      <w:r w:rsidR="00AD3B93">
        <w:rPr>
          <w:rFonts w:ascii="Times New Roman" w:hAnsi="Times New Roman" w:cs="Times New Roman"/>
          <w:sz w:val="24"/>
          <w:szCs w:val="24"/>
        </w:rPr>
        <w:t xml:space="preserve">biomass and lower quality </w:t>
      </w:r>
      <w:r w:rsidR="00473194">
        <w:rPr>
          <w:rFonts w:ascii="Times New Roman" w:hAnsi="Times New Roman" w:cs="Times New Roman"/>
          <w:sz w:val="24"/>
          <w:szCs w:val="24"/>
        </w:rPr>
        <w:t>arthropods</w:t>
      </w:r>
      <w:r w:rsidR="00AD3B93">
        <w:rPr>
          <w:rFonts w:ascii="Times New Roman" w:hAnsi="Times New Roman" w:cs="Times New Roman"/>
          <w:sz w:val="24"/>
          <w:szCs w:val="24"/>
        </w:rPr>
        <w:t xml:space="preserve">. </w:t>
      </w:r>
      <w:r w:rsidR="00473194">
        <w:rPr>
          <w:rFonts w:ascii="Times New Roman" w:hAnsi="Times New Roman" w:cs="Times New Roman"/>
          <w:sz w:val="24"/>
          <w:szCs w:val="24"/>
        </w:rPr>
        <w:t xml:space="preserve">For estimates of </w:t>
      </w:r>
      <w:r w:rsidR="000B3E05">
        <w:rPr>
          <w:rFonts w:ascii="Times New Roman" w:hAnsi="Times New Roman" w:cs="Times New Roman"/>
          <w:sz w:val="24"/>
          <w:szCs w:val="24"/>
        </w:rPr>
        <w:t>arthropod</w:t>
      </w:r>
      <w:r w:rsidR="00473194">
        <w:rPr>
          <w:rFonts w:ascii="Times New Roman" w:hAnsi="Times New Roman" w:cs="Times New Roman"/>
          <w:sz w:val="24"/>
          <w:szCs w:val="24"/>
        </w:rPr>
        <w:t xml:space="preserve"> quality</w:t>
      </w:r>
      <w:r w:rsidR="000B3E05">
        <w:rPr>
          <w:rFonts w:ascii="Times New Roman" w:hAnsi="Times New Roman" w:cs="Times New Roman"/>
          <w:sz w:val="24"/>
          <w:szCs w:val="24"/>
        </w:rPr>
        <w:t xml:space="preserve"> as prey for these songbirds</w:t>
      </w:r>
      <w:r w:rsidR="00473194">
        <w:rPr>
          <w:rFonts w:ascii="Times New Roman" w:hAnsi="Times New Roman" w:cs="Times New Roman"/>
          <w:sz w:val="24"/>
          <w:szCs w:val="24"/>
        </w:rPr>
        <w:t xml:space="preserve">, we used elemental analysis to compare the protein content (percent elemental Nitrogen) of arthropods collected from native plants </w:t>
      </w:r>
      <w:r w:rsidR="000B3E05">
        <w:rPr>
          <w:rFonts w:ascii="Times New Roman" w:hAnsi="Times New Roman" w:cs="Times New Roman"/>
          <w:sz w:val="24"/>
          <w:szCs w:val="24"/>
        </w:rPr>
        <w:t>and</w:t>
      </w:r>
      <w:r w:rsidR="00473194">
        <w:rPr>
          <w:rFonts w:ascii="Times New Roman" w:hAnsi="Times New Roman" w:cs="Times New Roman"/>
          <w:sz w:val="24"/>
          <w:szCs w:val="24"/>
        </w:rPr>
        <w:t xml:space="preserve"> NNI plants</w:t>
      </w:r>
      <w:r w:rsidR="000B3E05">
        <w:rPr>
          <w:rFonts w:ascii="Times New Roman" w:hAnsi="Times New Roman" w:cs="Times New Roman"/>
          <w:sz w:val="24"/>
          <w:szCs w:val="24"/>
        </w:rPr>
        <w:t>.</w:t>
      </w:r>
    </w:p>
    <w:p w14:paraId="0E81537E" w14:textId="77777777" w:rsidR="00606238" w:rsidRDefault="00606238" w:rsidP="00D05B3D">
      <w:pPr>
        <w:spacing w:after="0" w:line="480" w:lineRule="auto"/>
        <w:rPr>
          <w:rFonts w:ascii="Times New Roman" w:hAnsi="Times New Roman" w:cs="Times New Roman"/>
          <w:sz w:val="24"/>
          <w:szCs w:val="24"/>
        </w:rPr>
      </w:pP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6745526C"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on ten woody host plant species at Great Hollow Nature Preserve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lastRenderedPageBreak/>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Great Hollow Nature Preserve is a 334</w:t>
      </w:r>
      <w:r w:rsidR="000948FC">
        <w:rPr>
          <w:rFonts w:ascii="Times New Roman" w:hAnsi="Times New Roman" w:cs="Times New Roman"/>
          <w:sz w:val="24"/>
          <w:szCs w:val="24"/>
        </w:rPr>
        <w:t>-</w:t>
      </w:r>
      <w:r w:rsidR="00B33686">
        <w:rPr>
          <w:rFonts w:ascii="Times New Roman" w:hAnsi="Times New Roman" w:cs="Times New Roman"/>
          <w:sz w:val="24"/>
          <w:szCs w:val="24"/>
        </w:rPr>
        <w:t xml:space="preserve">ha protected area that is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NNI plants 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 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NNI plants, including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proofErr w:type="spellStart"/>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0948FC">
        <w:rPr>
          <w:rFonts w:ascii="Times New Roman" w:hAnsi="Times New Roman" w:cs="Times New Roman"/>
          <w:sz w:val="24"/>
          <w:szCs w:val="24"/>
        </w:rPr>
        <w:t>shrubs and trees</w:t>
      </w:r>
      <w:r w:rsidR="00C91ABF">
        <w:rPr>
          <w:rFonts w:ascii="Times New Roman" w:hAnsi="Times New Roman" w:cs="Times New Roman"/>
          <w:sz w:val="24"/>
          <w:szCs w:val="24"/>
        </w:rPr>
        <w:t xml:space="preserve"> that commonly occur with the</w:t>
      </w:r>
      <w:r w:rsidR="000948FC">
        <w:rPr>
          <w:rFonts w:ascii="Times New Roman" w:hAnsi="Times New Roman" w:cs="Times New Roman"/>
          <w:sz w:val="24"/>
          <w:szCs w:val="24"/>
        </w:rPr>
        <w:t>se</w:t>
      </w:r>
      <w:r w:rsidR="00C91ABF">
        <w:rPr>
          <w:rFonts w:ascii="Times New Roman" w:hAnsi="Times New Roman" w:cs="Times New Roman"/>
          <w:sz w:val="24"/>
          <w:szCs w:val="24"/>
        </w:rPr>
        <w:t xml:space="preserve"> NNI </w:t>
      </w:r>
      <w:r w:rsidR="000948FC">
        <w:rPr>
          <w:rFonts w:ascii="Times New Roman" w:hAnsi="Times New Roman" w:cs="Times New Roman"/>
          <w:sz w:val="24"/>
          <w:szCs w:val="24"/>
        </w:rPr>
        <w:t xml:space="preserve">woody </w:t>
      </w:r>
      <w:r w:rsidR="00C91ABF">
        <w:rPr>
          <w:rFonts w:ascii="Times New Roman" w:hAnsi="Times New Roman" w:cs="Times New Roman"/>
          <w:sz w:val="24"/>
          <w:szCs w:val="24"/>
        </w:rPr>
        <w:t xml:space="preserve">plants in </w:t>
      </w:r>
      <w:r w:rsidR="000948FC">
        <w:rPr>
          <w:rFonts w:ascii="Times New Roman" w:hAnsi="Times New Roman" w:cs="Times New Roman"/>
          <w:sz w:val="24"/>
          <w:szCs w:val="24"/>
        </w:rPr>
        <w:t xml:space="preserve">the understory of </w:t>
      </w:r>
      <w:r w:rsidR="00C91ABF">
        <w:rPr>
          <w:rFonts w:ascii="Times New Roman" w:hAnsi="Times New Roman" w:cs="Times New Roman"/>
          <w:sz w:val="24"/>
          <w:szCs w:val="24"/>
        </w:rPr>
        <w:t xml:space="preserve">closed-canopy </w:t>
      </w:r>
      <w:r w:rsidR="000948FC">
        <w:rPr>
          <w:rFonts w:ascii="Times New Roman" w:hAnsi="Times New Roman" w:cs="Times New Roman"/>
          <w:sz w:val="24"/>
          <w:szCs w:val="24"/>
        </w:rPr>
        <w:t xml:space="preserve">Northeastern </w:t>
      </w:r>
      <w:r w:rsidR="00C91ABF">
        <w:rPr>
          <w:rFonts w:ascii="Times New Roman" w:hAnsi="Times New Roman" w:cs="Times New Roman"/>
          <w:sz w:val="24"/>
          <w:szCs w:val="24"/>
        </w:rPr>
        <w:t>forest</w:t>
      </w:r>
      <w:r w:rsidR="000948FC">
        <w:rPr>
          <w:rFonts w:ascii="Times New Roman" w:hAnsi="Times New Roman" w:cs="Times New Roman"/>
          <w:sz w:val="24"/>
          <w:szCs w:val="24"/>
        </w:rPr>
        <w:t xml:space="preserve">s. They included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proofErr w:type="spellStart"/>
      <w:r w:rsidR="00B466F0">
        <w:rPr>
          <w:rFonts w:ascii="Times New Roman" w:hAnsi="Times New Roman" w:cs="Times New Roman"/>
          <w:sz w:val="24"/>
          <w:szCs w:val="24"/>
        </w:rPr>
        <w:t>m</w:t>
      </w:r>
      <w:r w:rsidR="00C1051D">
        <w:rPr>
          <w:rFonts w:ascii="Times New Roman" w:hAnsi="Times New Roman" w:cs="Times New Roman"/>
          <w:sz w:val="24"/>
          <w:szCs w:val="24"/>
        </w:rPr>
        <w:t>usclewood</w:t>
      </w:r>
      <w:proofErr w:type="spellEnd"/>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T</w:t>
      </w:r>
      <w:r w:rsidR="00C1051D">
        <w:rPr>
          <w:rFonts w:ascii="Times New Roman" w:hAnsi="Times New Roman" w:cs="Times New Roman"/>
          <w:sz w:val="24"/>
          <w:szCs w:val="24"/>
        </w:rPr>
        <w:t xml:space="preserve">hese ten </w:t>
      </w:r>
      <w:r w:rsidR="00D539CE">
        <w:rPr>
          <w:rFonts w:ascii="Times New Roman" w:hAnsi="Times New Roman" w:cs="Times New Roman"/>
          <w:sz w:val="24"/>
          <w:szCs w:val="24"/>
        </w:rPr>
        <w:t xml:space="preserve">NNI and native </w:t>
      </w:r>
      <w:r w:rsidR="00C1051D">
        <w:rPr>
          <w:rFonts w:ascii="Times New Roman" w:hAnsi="Times New Roman" w:cs="Times New Roman"/>
          <w:sz w:val="24"/>
          <w:szCs w:val="24"/>
        </w:rPr>
        <w:t xml:space="preserve">species </w:t>
      </w:r>
      <w:r w:rsidR="00D539CE">
        <w:rPr>
          <w:rFonts w:ascii="Times New Roman" w:hAnsi="Times New Roman" w:cs="Times New Roman"/>
          <w:sz w:val="24"/>
          <w:szCs w:val="24"/>
        </w:rPr>
        <w:t xml:space="preserve">collectively represented </w:t>
      </w:r>
      <w:r w:rsidR="00C1051D">
        <w:rPr>
          <w:rFonts w:ascii="Times New Roman" w:hAnsi="Times New Roman" w:cs="Times New Roman"/>
          <w:sz w:val="24"/>
          <w:szCs w:val="24"/>
        </w:rPr>
        <w:t>the dominant woody plants in</w:t>
      </w:r>
      <w:r w:rsidR="00D539CE">
        <w:rPr>
          <w:rFonts w:ascii="Times New Roman" w:hAnsi="Times New Roman" w:cs="Times New Roman"/>
          <w:sz w:val="24"/>
          <w:szCs w:val="24"/>
        </w:rPr>
        <w:t xml:space="preserve"> the understory of</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our study area.</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10 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9D717A">
        <w:rPr>
          <w:rFonts w:ascii="Times New Roman" w:hAnsi="Times New Roman" w:cs="Times New Roman"/>
          <w:sz w:val="24"/>
          <w:szCs w:val="24"/>
        </w:rPr>
        <w:t xml:space="preserve">non-native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invasive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222FC299"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May, 2021, we employed 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 xml:space="preserve">Briefly, </w:t>
      </w:r>
      <w:commentRangeStart w:id="34"/>
      <w:commentRangeStart w:id="35"/>
      <w:r w:rsidR="001F58A3">
        <w:rPr>
          <w:rFonts w:ascii="Times New Roman" w:hAnsi="Times New Roman" w:cs="Times New Roman"/>
          <w:sz w:val="24"/>
          <w:szCs w:val="24"/>
        </w:rPr>
        <w:t>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via </w:t>
      </w:r>
      <w:r w:rsidR="00C1051D">
        <w:rPr>
          <w:rFonts w:ascii="Times New Roman" w:hAnsi="Times New Roman" w:cs="Times New Roman"/>
          <w:sz w:val="24"/>
          <w:szCs w:val="24"/>
        </w:rPr>
        <w:t xml:space="preserve">a mesh netting that was draped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plant.</w:t>
      </w:r>
      <w:r w:rsidR="00C1051D">
        <w:rPr>
          <w:rFonts w:ascii="Times New Roman" w:hAnsi="Times New Roman" w:cs="Times New Roman"/>
          <w:sz w:val="24"/>
          <w:szCs w:val="24"/>
        </w:rPr>
        <w:t xml:space="preserve"> </w:t>
      </w:r>
      <w:r w:rsidR="006A263D">
        <w:rPr>
          <w:rFonts w:ascii="Times New Roman" w:hAnsi="Times New Roman" w:cs="Times New Roman"/>
          <w:sz w:val="24"/>
          <w:szCs w:val="24"/>
        </w:rPr>
        <w:t>Mesh nets were</w:t>
      </w:r>
      <w:r w:rsidR="00C1051D">
        <w:rPr>
          <w:rFonts w:ascii="Times New Roman" w:hAnsi="Times New Roman" w:cs="Times New Roman"/>
          <w:sz w:val="24"/>
          <w:szCs w:val="24"/>
        </w:rPr>
        <w:t xml:space="preserve"> affixed to the base of the</w:t>
      </w:r>
      <w:r w:rsidR="006A263D">
        <w:rPr>
          <w:rFonts w:ascii="Times New Roman" w:hAnsi="Times New Roman" w:cs="Times New Roman"/>
          <w:sz w:val="24"/>
          <w:szCs w:val="24"/>
        </w:rPr>
        <w:t>se individual</w:t>
      </w:r>
      <w:r w:rsidR="00C1051D">
        <w:rPr>
          <w:rFonts w:ascii="Times New Roman" w:hAnsi="Times New Roman" w:cs="Times New Roman"/>
          <w:sz w:val="24"/>
          <w:szCs w:val="24"/>
        </w:rPr>
        <w:t xml:space="preserve"> branch</w:t>
      </w:r>
      <w:r w:rsidR="006A263D">
        <w:rPr>
          <w:rFonts w:ascii="Times New Roman" w:hAnsi="Times New Roman" w:cs="Times New Roman"/>
          <w:sz w:val="24"/>
          <w:szCs w:val="24"/>
        </w:rPr>
        <w:t>es</w:t>
      </w:r>
      <w:r w:rsidR="00C1051D">
        <w:rPr>
          <w:rFonts w:ascii="Times New Roman" w:hAnsi="Times New Roman" w:cs="Times New Roman"/>
          <w:sz w:val="24"/>
          <w:szCs w:val="24"/>
        </w:rPr>
        <w:t xml:space="preserve">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C1051D">
        <w:rPr>
          <w:rFonts w:ascii="Times New Roman" w:hAnsi="Times New Roman" w:cs="Times New Roman"/>
          <w:sz w:val="24"/>
          <w:szCs w:val="24"/>
        </w:rPr>
        <w:t>). Each of these branches were paired with a nearby (&lt; 10m) unmanipulated control branch</w:t>
      </w:r>
      <w:r w:rsidR="001F58A3">
        <w:rPr>
          <w:rFonts w:ascii="Times New Roman" w:hAnsi="Times New Roman" w:cs="Times New Roman"/>
          <w:sz w:val="24"/>
          <w:szCs w:val="24"/>
        </w:rPr>
        <w:t xml:space="preserve"> of the same plant species</w:t>
      </w:r>
      <w:r w:rsidR="006A263D">
        <w:rPr>
          <w:rFonts w:ascii="Times New Roman" w:hAnsi="Times New Roman" w:cs="Times New Roman"/>
          <w:sz w:val="24"/>
          <w:szCs w:val="24"/>
        </w:rPr>
        <w:t>.</w:t>
      </w:r>
      <w:r w:rsidR="00C1051D">
        <w:rPr>
          <w:rFonts w:ascii="Times New Roman" w:hAnsi="Times New Roman" w:cs="Times New Roman"/>
          <w:sz w:val="24"/>
          <w:szCs w:val="24"/>
        </w:rPr>
        <w:t xml:space="preserve">). </w:t>
      </w:r>
      <w:commentRangeEnd w:id="34"/>
      <w:r w:rsidR="00336593">
        <w:rPr>
          <w:rStyle w:val="CommentReference"/>
        </w:rPr>
        <w:commentReference w:id="34"/>
      </w:r>
      <w:commentRangeEnd w:id="35"/>
      <w:r w:rsidR="006A263D">
        <w:rPr>
          <w:rStyle w:val="CommentReference"/>
        </w:rPr>
        <w:commentReference w:id="35"/>
      </w:r>
      <w:r w:rsidR="00C1051D">
        <w:rPr>
          <w:rFonts w:ascii="Times New Roman" w:hAnsi="Times New Roman" w:cs="Times New Roman"/>
          <w:sz w:val="24"/>
          <w:szCs w:val="24"/>
        </w:rPr>
        <w:t xml:space="preserve">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 xml:space="preserve">pairs 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 xml:space="preserve">individual host </w:t>
      </w:r>
      <w:r w:rsidR="002B0BDB">
        <w:rPr>
          <w:rFonts w:ascii="Times New Roman" w:hAnsi="Times New Roman" w:cs="Times New Roman"/>
          <w:sz w:val="24"/>
          <w:szCs w:val="24"/>
        </w:rPr>
        <w:lastRenderedPageBreak/>
        <w:t>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gently tapped to dislodge arthropods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commentRangeStart w:id="36"/>
      <w:commentRangeStart w:id="37"/>
      <w:commentRangeEnd w:id="36"/>
      <w:r w:rsidR="00A92918">
        <w:rPr>
          <w:rStyle w:val="CommentReference"/>
        </w:rPr>
        <w:commentReference w:id="36"/>
      </w:r>
      <w:commentRangeEnd w:id="37"/>
      <w:r w:rsidR="006A263D">
        <w:rPr>
          <w:rStyle w:val="CommentReference"/>
        </w:rPr>
        <w:commentReference w:id="37"/>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C30B94">
        <w:rPr>
          <w:rFonts w:ascii="Times New Roman" w:hAnsi="Times New Roman" w:cs="Times New Roman"/>
          <w:sz w:val="24"/>
          <w:szCs w:val="24"/>
        </w:rPr>
        <w:t>,</w:t>
      </w:r>
      <w:r w:rsidR="00A92918">
        <w:rPr>
          <w:rFonts w:ascii="Times New Roman" w:hAnsi="Times New Roman" w:cs="Times New Roman"/>
          <w:sz w:val="24"/>
          <w:szCs w:val="24"/>
        </w:rPr>
        <w:t xml:space="preserve"> for a total of three repeated samples</w:t>
      </w:r>
      <w:r w:rsidR="00C30B94">
        <w:rPr>
          <w:rFonts w:ascii="Times New Roman" w:hAnsi="Times New Roman" w:cs="Times New Roman"/>
          <w:sz w:val="24"/>
          <w:szCs w:val="24"/>
        </w:rPr>
        <w:t xml:space="preserve"> per branch.</w:t>
      </w:r>
      <w:r w:rsidR="00A92918">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 xml:space="preserve">ach branch with a 0.3m </w:t>
      </w:r>
      <w:r w:rsidR="00F32097">
        <w:rPr>
          <w:rFonts w:ascii="Times New Roman" w:hAnsi="Times New Roman" w:cs="Times New Roman"/>
          <w:sz w:val="24"/>
          <w:szCs w:val="24"/>
        </w:rPr>
        <w:t xml:space="preserve">long </w:t>
      </w:r>
      <w:r w:rsidR="006F36D0">
        <w:rPr>
          <w:rFonts w:ascii="Times New Roman" w:hAnsi="Times New Roman" w:cs="Times New Roman"/>
          <w:sz w:val="24"/>
          <w:szCs w:val="24"/>
        </w:rPr>
        <w:t>dowel while hanging 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179C48E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 xml:space="preserve">2mL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Aphidae</w:t>
      </w:r>
      <w:proofErr w:type="spellEnd"/>
      <w:r w:rsidR="008C1B42">
        <w:rPr>
          <w:rFonts w:ascii="Times New Roman" w:hAnsi="Times New Roman" w:cs="Times New Roman"/>
          <w:sz w:val="24"/>
          <w:szCs w:val="24"/>
        </w:rPr>
        <w:t xml:space="preserv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7BDE99F3"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C1051D">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oliage-feeding herbivores (see Appendix 1</w:t>
      </w:r>
      <w:r w:rsidR="005F61C9">
        <w:rPr>
          <w:rFonts w:ascii="Times New Roman" w:hAnsi="Times New Roman" w:cs="Times New Roman"/>
          <w:sz w:val="24"/>
          <w:szCs w:val="24"/>
        </w:rPr>
        <w:t>a:</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w:t>
      </w:r>
      <w:proofErr w:type="gramStart"/>
      <w:r w:rsidR="005F61C9" w:rsidRPr="005F61C9">
        <w:rPr>
          <w:rFonts w:ascii="Times New Roman" w:hAnsi="Times New Roman" w:cs="Times New Roman"/>
          <w:sz w:val="24"/>
          <w:szCs w:val="24"/>
        </w:rPr>
        <w:t>C:N</w:t>
      </w:r>
      <w:proofErr w:type="gramEnd"/>
      <w:r w:rsidR="005F61C9" w:rsidRPr="005F61C9">
        <w:rPr>
          <w:rFonts w:ascii="Times New Roman" w:hAnsi="Times New Roman" w:cs="Times New Roman"/>
          <w:sz w:val="24"/>
          <w:szCs w:val="24"/>
        </w:rPr>
        <w:t xml:space="preserve"> analysis</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w:t>
      </w:r>
      <w:r w:rsidR="00871C52">
        <w:rPr>
          <w:rFonts w:ascii="Times New Roman" w:hAnsi="Times New Roman" w:cs="Times New Roman"/>
          <w:sz w:val="24"/>
          <w:szCs w:val="24"/>
        </w:rPr>
        <w:lastRenderedPageBreak/>
        <w:t>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 xml:space="preserve">foliage-gleaning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should differ in protein content (Reeves et al. 2021),</w:t>
      </w:r>
      <w:r w:rsidR="00871C52">
        <w:rPr>
          <w:rFonts w:ascii="Times New Roman" w:hAnsi="Times New Roman" w:cs="Times New Roman"/>
          <w:sz w:val="24"/>
          <w:szCs w:val="24"/>
        </w:rPr>
        <w:t xml:space="preserve"> and their abundances are impacted by experimental manipulation of bird predation (Gunnarsson et al. 1996).</w:t>
      </w:r>
      <w:r w:rsidR="00C1051D">
        <w:rPr>
          <w:rFonts w:ascii="Times New Roman" w:hAnsi="Times New Roman" w:cs="Times New Roman"/>
          <w:sz w:val="24"/>
          <w:szCs w:val="24"/>
        </w:rPr>
        <w:t xml:space="preserve"> </w:t>
      </w:r>
      <w:r w:rsidR="007845CD">
        <w:rPr>
          <w:rFonts w:ascii="Times New Roman" w:hAnsi="Times New Roman" w:cs="Times New Roman"/>
          <w:sz w:val="24"/>
          <w:szCs w:val="24"/>
        </w:rPr>
        <w:t>We measured</w:t>
      </w:r>
      <w:r w:rsidR="00C1051D">
        <w:rPr>
          <w:rFonts w:ascii="Times New Roman" w:hAnsi="Times New Roman" w:cs="Times New Roman"/>
          <w:sz w:val="24"/>
          <w:szCs w:val="24"/>
        </w:rPr>
        <w:t xml:space="preserve"> </w:t>
      </w:r>
      <w:r w:rsidR="003B7CB7">
        <w:rPr>
          <w:rFonts w:ascii="Times New Roman" w:hAnsi="Times New Roman" w:cs="Times New Roman"/>
          <w:sz w:val="24"/>
          <w:szCs w:val="24"/>
        </w:rPr>
        <w:t>C:N ratios</w:t>
      </w:r>
      <w:r w:rsidR="00C1051D">
        <w:rPr>
          <w:rFonts w:ascii="Times New Roman" w:hAnsi="Times New Roman" w:cs="Times New Roman"/>
          <w:sz w:val="24"/>
          <w:szCs w:val="24"/>
        </w:rPr>
        <w:t xml:space="preserve"> </w:t>
      </w:r>
      <w:r w:rsidR="00D50E9F">
        <w:rPr>
          <w:rFonts w:ascii="Times New Roman" w:hAnsi="Times New Roman" w:cs="Times New Roman"/>
          <w:sz w:val="24"/>
          <w:szCs w:val="24"/>
        </w:rPr>
        <w:t xml:space="preserve">in these two groups </w:t>
      </w:r>
      <w:r w:rsidR="00C1051D">
        <w:rPr>
          <w:rFonts w:ascii="Times New Roman" w:hAnsi="Times New Roman" w:cs="Times New Roman"/>
          <w:sz w:val="24"/>
          <w:szCs w:val="24"/>
        </w:rPr>
        <w:t>as a</w:t>
      </w:r>
      <w:r w:rsidR="00183D6D">
        <w:rPr>
          <w:rFonts w:ascii="Times New Roman" w:hAnsi="Times New Roman" w:cs="Times New Roman"/>
          <w:sz w:val="24"/>
          <w:szCs w:val="24"/>
        </w:rPr>
        <w:t xml:space="preserve">n indirect measure of protein </w:t>
      </w:r>
      <w:r w:rsidR="007E6B1F">
        <w:rPr>
          <w:rFonts w:ascii="Times New Roman" w:hAnsi="Times New Roman" w:cs="Times New Roman"/>
          <w:sz w:val="24"/>
          <w:szCs w:val="24"/>
        </w:rPr>
        <w:t>(Smets et al. 2021)</w:t>
      </w:r>
      <w:r w:rsidR="003B7CB7">
        <w:rPr>
          <w:rFonts w:ascii="Times New Roman" w:hAnsi="Times New Roman" w:cs="Times New Roman"/>
          <w:sz w:val="24"/>
          <w:szCs w:val="24"/>
        </w:rPr>
        <w:t xml:space="preserve">, a </w:t>
      </w:r>
      <w:r w:rsidR="00D50E9F">
        <w:rPr>
          <w:rFonts w:ascii="Times New Roman" w:hAnsi="Times New Roman" w:cs="Times New Roman"/>
          <w:sz w:val="24"/>
          <w:szCs w:val="24"/>
        </w:rPr>
        <w:t>macronutrient that</w:t>
      </w:r>
      <w:r w:rsidR="003B7CB7">
        <w:rPr>
          <w:rFonts w:ascii="Times New Roman" w:hAnsi="Times New Roman" w:cs="Times New Roman"/>
          <w:sz w:val="24"/>
          <w:szCs w:val="24"/>
        </w:rPr>
        <w:t xml:space="preserve"> strongly mediates food selection </w:t>
      </w:r>
      <w:r w:rsidR="00D50E9F">
        <w:rPr>
          <w:rFonts w:ascii="Times New Roman" w:hAnsi="Times New Roman" w:cs="Times New Roman"/>
          <w:sz w:val="24"/>
          <w:szCs w:val="24"/>
        </w:rPr>
        <w:t xml:space="preserve">by </w:t>
      </w:r>
      <w:r w:rsidR="00692E8D">
        <w:rPr>
          <w:rFonts w:ascii="Times New Roman" w:hAnsi="Times New Roman" w:cs="Times New Roman"/>
          <w:sz w:val="24"/>
          <w:szCs w:val="24"/>
        </w:rPr>
        <w:t xml:space="preserve">breeding </w:t>
      </w:r>
      <w:r w:rsidR="00D50E9F">
        <w:rPr>
          <w:rFonts w:ascii="Times New Roman" w:hAnsi="Times New Roman" w:cs="Times New Roman"/>
          <w:sz w:val="24"/>
          <w:szCs w:val="24"/>
        </w:rPr>
        <w:t>birds and is critical to offspring development</w:t>
      </w:r>
      <w:r w:rsidR="003B7CB7">
        <w:rPr>
          <w:rFonts w:ascii="Times New Roman" w:hAnsi="Times New Roman" w:cs="Times New Roman"/>
          <w:sz w:val="24"/>
          <w:szCs w:val="24"/>
        </w:rPr>
        <w:t xml:space="preserve"> (Robbins et al. 2005</w:t>
      </w:r>
      <w:commentRangeStart w:id="38"/>
      <w:ins w:id="39" w:author="Chad Seewagen" w:date="2022-09-20T13:04:00Z">
        <w:r w:rsidR="00D50E9F">
          <w:rPr>
            <w:rFonts w:ascii="Times New Roman" w:hAnsi="Times New Roman" w:cs="Times New Roman"/>
            <w:sz w:val="24"/>
            <w:szCs w:val="24"/>
          </w:rPr>
          <w:t>, add others</w:t>
        </w:r>
      </w:ins>
      <w:commentRangeEnd w:id="38"/>
      <w:r w:rsidR="006A263D">
        <w:rPr>
          <w:rStyle w:val="CommentReference"/>
        </w:rPr>
        <w:commentReference w:id="38"/>
      </w:r>
      <w:r w:rsidR="003B7CB7">
        <w:rPr>
          <w:rFonts w:ascii="Times New Roman" w:hAnsi="Times New Roman" w:cs="Times New Roman"/>
          <w:sz w:val="24"/>
          <w:szCs w:val="24"/>
        </w:rPr>
        <w:t>)</w:t>
      </w:r>
      <w:r w:rsidR="00183D6D">
        <w:rPr>
          <w:rFonts w:ascii="Times New Roman" w:hAnsi="Times New Roman" w:cs="Times New Roman"/>
          <w:sz w:val="24"/>
          <w:szCs w:val="24"/>
        </w:rPr>
        <w:t>.</w:t>
      </w:r>
      <w:r w:rsidR="00680C87">
        <w:rPr>
          <w:rFonts w:ascii="Times New Roman" w:hAnsi="Times New Roman" w:cs="Times New Roman"/>
          <w:sz w:val="24"/>
          <w:szCs w:val="24"/>
        </w:rPr>
        <w:t xml:space="preserve"> Generally, the insects feeing on individual plants have a similar C:N ratio as their host (Abbas et al. 2014).</w:t>
      </w:r>
      <w:r w:rsidR="00183D6D">
        <w:rPr>
          <w:rFonts w:ascii="Times New Roman" w:hAnsi="Times New Roman" w:cs="Times New Roman"/>
          <w:sz w:val="24"/>
          <w:szCs w:val="24"/>
        </w:rPr>
        <w:t xml:space="preserve"> </w:t>
      </w:r>
      <w:r w:rsidR="00301974">
        <w:rPr>
          <w:rFonts w:ascii="Times New Roman" w:hAnsi="Times New Roman" w:cs="Times New Roman"/>
          <w:sz w:val="24"/>
          <w:szCs w:val="24"/>
        </w:rPr>
        <w:t xml:space="preserve">To assay elemental composition, we first </w:t>
      </w:r>
      <w:r w:rsidR="009913D0">
        <w:rPr>
          <w:rFonts w:ascii="Times New Roman" w:hAnsi="Times New Roman" w:cs="Times New Roman"/>
          <w:sz w:val="24"/>
          <w:szCs w:val="24"/>
        </w:rPr>
        <w:t>pooled foliage-feeding herbivore</w:t>
      </w:r>
      <w:r w:rsidR="00151778">
        <w:rPr>
          <w:rFonts w:ascii="Times New Roman" w:hAnsi="Times New Roman" w:cs="Times New Roman"/>
          <w:sz w:val="24"/>
          <w:szCs w:val="24"/>
        </w:rPr>
        <w:t xml:space="preserve"> taxa</w:t>
      </w:r>
      <w:r w:rsidR="009913D0">
        <w:rPr>
          <w:rFonts w:ascii="Times New Roman" w:hAnsi="Times New Roman" w:cs="Times New Roman"/>
          <w:sz w:val="24"/>
          <w:szCs w:val="24"/>
        </w:rPr>
        <w:t xml:space="preserve"> and true spiders </w:t>
      </w:r>
      <w:r w:rsidR="00151778">
        <w:rPr>
          <w:rFonts w:ascii="Times New Roman" w:hAnsi="Times New Roman" w:cs="Times New Roman"/>
          <w:sz w:val="24"/>
          <w:szCs w:val="24"/>
        </w:rPr>
        <w:t xml:space="preserve">across sampling periods for each branch in the bird exclusion treatment group. We limited our analyses to branches with birds excluded in order to quantify </w:t>
      </w:r>
      <w:r w:rsidR="006A263D">
        <w:rPr>
          <w:rFonts w:ascii="Times New Roman" w:hAnsi="Times New Roman" w:cs="Times New Roman"/>
          <w:sz w:val="24"/>
          <w:szCs w:val="24"/>
        </w:rPr>
        <w:t>the nutritional</w:t>
      </w:r>
      <w:r w:rsidR="00D50E9F">
        <w:rPr>
          <w:rFonts w:ascii="Times New Roman" w:hAnsi="Times New Roman" w:cs="Times New Roman"/>
          <w:sz w:val="24"/>
          <w:szCs w:val="24"/>
        </w:rPr>
        <w:t xml:space="preserve"> quality</w:t>
      </w:r>
      <w:r w:rsidR="00151778">
        <w:rPr>
          <w:rFonts w:ascii="Times New Roman" w:hAnsi="Times New Roman" w:cs="Times New Roman"/>
          <w:sz w:val="24"/>
          <w:szCs w:val="24"/>
        </w:rPr>
        <w:t xml:space="preserve"> of the arthropod community as </w:t>
      </w:r>
      <w:r w:rsidR="000A66A9">
        <w:rPr>
          <w:rFonts w:ascii="Times New Roman" w:hAnsi="Times New Roman" w:cs="Times New Roman"/>
          <w:sz w:val="24"/>
          <w:szCs w:val="24"/>
        </w:rPr>
        <w:t xml:space="preserve">it would be for the first bird foraging on a given branch. We then </w:t>
      </w:r>
      <w:r w:rsidR="00D50E9F">
        <w:rPr>
          <w:rFonts w:ascii="Times New Roman" w:hAnsi="Times New Roman" w:cs="Times New Roman"/>
          <w:sz w:val="24"/>
          <w:szCs w:val="24"/>
        </w:rPr>
        <w:t xml:space="preserve">oven-dried </w:t>
      </w:r>
      <w:r w:rsidR="009913D0">
        <w:rPr>
          <w:rFonts w:ascii="Times New Roman" w:hAnsi="Times New Roman" w:cs="Times New Roman"/>
          <w:sz w:val="24"/>
          <w:szCs w:val="24"/>
        </w:rPr>
        <w:t xml:space="preserve">arthropod samples </w:t>
      </w:r>
      <w:r w:rsidR="00937FD4">
        <w:rPr>
          <w:rFonts w:ascii="Times New Roman" w:hAnsi="Times New Roman" w:cs="Times New Roman"/>
          <w:sz w:val="24"/>
          <w:szCs w:val="24"/>
        </w:rPr>
        <w:t xml:space="preserve">at 60° C </w:t>
      </w:r>
      <w:r w:rsidR="00D50E9F">
        <w:rPr>
          <w:rFonts w:ascii="Times New Roman" w:hAnsi="Times New Roman" w:cs="Times New Roman"/>
          <w:sz w:val="24"/>
          <w:szCs w:val="24"/>
        </w:rPr>
        <w:t xml:space="preserve">to a constant mass </w:t>
      </w:r>
      <w:r w:rsidR="000A66A9">
        <w:rPr>
          <w:rFonts w:ascii="Times New Roman" w:hAnsi="Times New Roman" w:cs="Times New Roman"/>
          <w:sz w:val="24"/>
          <w:szCs w:val="24"/>
        </w:rPr>
        <w:t xml:space="preserve">and homogenized </w:t>
      </w:r>
      <w:r w:rsidR="00937FD4">
        <w:rPr>
          <w:rFonts w:ascii="Times New Roman" w:hAnsi="Times New Roman" w:cs="Times New Roman"/>
          <w:sz w:val="24"/>
          <w:szCs w:val="24"/>
        </w:rPr>
        <w:t xml:space="preserve">any </w:t>
      </w:r>
      <w:r w:rsidR="000A66A9">
        <w:rPr>
          <w:rFonts w:ascii="Times New Roman" w:hAnsi="Times New Roman" w:cs="Times New Roman"/>
          <w:sz w:val="24"/>
          <w:szCs w:val="24"/>
        </w:rPr>
        <w:t xml:space="preserve">samples </w:t>
      </w:r>
      <w:r w:rsidR="00937FD4">
        <w:rPr>
          <w:rFonts w:ascii="Times New Roman" w:hAnsi="Times New Roman" w:cs="Times New Roman"/>
          <w:sz w:val="24"/>
          <w:szCs w:val="24"/>
        </w:rPr>
        <w:t>that weighed &gt;</w:t>
      </w:r>
      <w:r w:rsidR="000A66A9">
        <w:rPr>
          <w:rFonts w:ascii="Times New Roman" w:hAnsi="Times New Roman" w:cs="Times New Roman"/>
          <w:sz w:val="24"/>
          <w:szCs w:val="24"/>
        </w:rPr>
        <w:t xml:space="preserve"> </w:t>
      </w:r>
      <w:r w:rsidR="00EF2C19">
        <w:rPr>
          <w:rFonts w:ascii="Times New Roman" w:hAnsi="Times New Roman" w:cs="Times New Roman"/>
          <w:sz w:val="24"/>
          <w:szCs w:val="24"/>
        </w:rPr>
        <w:t>3</w:t>
      </w:r>
      <w:r w:rsidR="000A66A9">
        <w:rPr>
          <w:rFonts w:ascii="Times New Roman" w:hAnsi="Times New Roman" w:cs="Times New Roman"/>
          <w:sz w:val="24"/>
          <w:szCs w:val="24"/>
        </w:rPr>
        <w:t xml:space="preserve"> </w:t>
      </w:r>
      <w:r w:rsidR="006A263D">
        <w:rPr>
          <w:rFonts w:ascii="Times New Roman" w:hAnsi="Times New Roman" w:cs="Times New Roman"/>
          <w:sz w:val="24"/>
          <w:szCs w:val="24"/>
        </w:rPr>
        <w:t>mg.</w:t>
      </w:r>
      <w:r w:rsidR="000A66A9">
        <w:rPr>
          <w:rFonts w:ascii="Times New Roman" w:hAnsi="Times New Roman" w:cs="Times New Roman"/>
          <w:sz w:val="24"/>
          <w:szCs w:val="24"/>
        </w:rPr>
        <w:t xml:space="preserve"> </w:t>
      </w:r>
      <w:r w:rsidR="00EF2C19">
        <w:rPr>
          <w:rFonts w:ascii="Times New Roman" w:hAnsi="Times New Roman" w:cs="Times New Roman"/>
          <w:sz w:val="24"/>
          <w:szCs w:val="24"/>
        </w:rPr>
        <w:t xml:space="preserve">We </w:t>
      </w:r>
      <w:r w:rsidR="00937FD4">
        <w:rPr>
          <w:rFonts w:ascii="Times New Roman" w:hAnsi="Times New Roman" w:cs="Times New Roman"/>
          <w:sz w:val="24"/>
          <w:szCs w:val="24"/>
        </w:rPr>
        <w:t>placed</w:t>
      </w:r>
      <w:r w:rsidR="00EF2C19">
        <w:rPr>
          <w:rFonts w:ascii="Times New Roman" w:hAnsi="Times New Roman" w:cs="Times New Roman"/>
          <w:sz w:val="24"/>
          <w:szCs w:val="24"/>
        </w:rPr>
        <w:t xml:space="preserve"> 1.5</w:t>
      </w:r>
      <w:r w:rsidR="00937FD4">
        <w:rPr>
          <w:rFonts w:ascii="Times New Roman" w:hAnsi="Times New Roman" w:cs="Times New Roman"/>
          <w:sz w:val="24"/>
          <w:szCs w:val="24"/>
        </w:rPr>
        <w:t>-</w:t>
      </w:r>
      <w:r w:rsidR="00EF2C19">
        <w:rPr>
          <w:rFonts w:ascii="Times New Roman" w:hAnsi="Times New Roman" w:cs="Times New Roman"/>
          <w:sz w:val="24"/>
          <w:szCs w:val="24"/>
        </w:rPr>
        <w:t xml:space="preserve">3.5 mg of </w:t>
      </w:r>
      <w:r w:rsidR="00587F18">
        <w:rPr>
          <w:rFonts w:ascii="Times New Roman" w:hAnsi="Times New Roman" w:cs="Times New Roman"/>
          <w:sz w:val="24"/>
          <w:szCs w:val="24"/>
        </w:rPr>
        <w:t xml:space="preserve">each </w:t>
      </w:r>
      <w:r w:rsidR="00EF2C19">
        <w:rPr>
          <w:rFonts w:ascii="Times New Roman" w:hAnsi="Times New Roman" w:cs="Times New Roman"/>
          <w:sz w:val="24"/>
          <w:szCs w:val="24"/>
        </w:rPr>
        <w:t xml:space="preserve">sample into </w:t>
      </w:r>
      <w:r w:rsidR="00587F18">
        <w:rPr>
          <w:rFonts w:ascii="Times New Roman" w:hAnsi="Times New Roman" w:cs="Times New Roman"/>
          <w:sz w:val="24"/>
          <w:szCs w:val="24"/>
        </w:rPr>
        <w:t>tin capsules and</w:t>
      </w:r>
      <w:r w:rsidR="00EE2246">
        <w:rPr>
          <w:rFonts w:ascii="Times New Roman" w:hAnsi="Times New Roman" w:cs="Times New Roman"/>
          <w:sz w:val="24"/>
          <w:szCs w:val="24"/>
        </w:rPr>
        <w:t xml:space="preserve"> evaluated</w:t>
      </w:r>
      <w:r w:rsidR="00587F18">
        <w:rPr>
          <w:rFonts w:ascii="Times New Roman" w:hAnsi="Times New Roman" w:cs="Times New Roman"/>
          <w:sz w:val="24"/>
          <w:szCs w:val="24"/>
        </w:rPr>
        <w:t xml:space="preserve"> the mass of carbon and nitrogen with a Flash 1112 CHNSO elemental analyzer (CE </w:t>
      </w:r>
      <w:proofErr w:type="spellStart"/>
      <w:r w:rsidR="00587F18">
        <w:rPr>
          <w:rFonts w:ascii="Times New Roman" w:hAnsi="Times New Roman" w:cs="Times New Roman"/>
          <w:sz w:val="24"/>
          <w:szCs w:val="24"/>
        </w:rPr>
        <w:t>Elantech</w:t>
      </w:r>
      <w:proofErr w:type="spellEnd"/>
      <w:r w:rsidR="00587F18">
        <w:rPr>
          <w:rFonts w:ascii="Times New Roman" w:hAnsi="Times New Roman" w:cs="Times New Roman"/>
          <w:sz w:val="24"/>
          <w:szCs w:val="24"/>
        </w:rPr>
        <w:t xml:space="preserve"> inc. Lakewood, NJ, USA)</w:t>
      </w:r>
      <w:r w:rsidR="00B12627">
        <w:rPr>
          <w:rFonts w:ascii="Times New Roman" w:hAnsi="Times New Roman" w:cs="Times New Roman"/>
          <w:sz w:val="24"/>
          <w:szCs w:val="24"/>
        </w:rPr>
        <w:t xml:space="preserve"> by comparison with an aspartic acid standard curve (Sigma-Aldrich, St. Louis, MO, USA)</w:t>
      </w:r>
      <w:r w:rsidR="00161EE3">
        <w:rPr>
          <w:rFonts w:ascii="Times New Roman" w:hAnsi="Times New Roman" w:cs="Times New Roman"/>
          <w:sz w:val="24"/>
          <w:szCs w:val="24"/>
        </w:rPr>
        <w:t xml:space="preserve">. </w:t>
      </w:r>
      <w:r w:rsidR="00937FD4">
        <w:rPr>
          <w:rFonts w:ascii="Times New Roman" w:hAnsi="Times New Roman" w:cs="Times New Roman"/>
          <w:sz w:val="24"/>
          <w:szCs w:val="24"/>
        </w:rPr>
        <w:t>We calculated p</w:t>
      </w:r>
      <w:r w:rsidR="00B12627">
        <w:rPr>
          <w:rFonts w:ascii="Times New Roman" w:hAnsi="Times New Roman" w:cs="Times New Roman"/>
          <w:sz w:val="24"/>
          <w:szCs w:val="24"/>
        </w:rPr>
        <w:t>ercent nitrogen and carbon by dividing the mass of each element in a sample by total sample mass</w:t>
      </w:r>
      <w:r w:rsidR="00937FD4">
        <w:rPr>
          <w:rFonts w:ascii="Times New Roman" w:hAnsi="Times New Roman" w:cs="Times New Roman"/>
          <w:sz w:val="24"/>
          <w:szCs w:val="24"/>
        </w:rPr>
        <w:t>.</w:t>
      </w:r>
      <w:r w:rsidR="00B12627">
        <w:rPr>
          <w:rFonts w:ascii="Times New Roman" w:hAnsi="Times New Roman" w:cs="Times New Roman"/>
          <w:sz w:val="24"/>
          <w:szCs w:val="24"/>
        </w:rPr>
        <w:t xml:space="preserve"> </w:t>
      </w:r>
      <w:r w:rsidR="00937FD4">
        <w:rPr>
          <w:rFonts w:ascii="Times New Roman" w:hAnsi="Times New Roman" w:cs="Times New Roman"/>
          <w:sz w:val="24"/>
          <w:szCs w:val="24"/>
        </w:rPr>
        <w:t>W</w:t>
      </w:r>
      <w:r w:rsidR="00B12627">
        <w:rPr>
          <w:rFonts w:ascii="Times New Roman" w:hAnsi="Times New Roman" w:cs="Times New Roman"/>
          <w:sz w:val="24"/>
          <w:szCs w:val="24"/>
        </w:rPr>
        <w:t>e analyzed replicates for a subset of branches</w:t>
      </w:r>
      <w:r w:rsidR="00EE2246">
        <w:rPr>
          <w:rFonts w:ascii="Times New Roman" w:hAnsi="Times New Roman" w:cs="Times New Roman"/>
          <w:sz w:val="24"/>
          <w:szCs w:val="24"/>
        </w:rPr>
        <w:t>,</w:t>
      </w:r>
      <w:r w:rsidR="00B12627">
        <w:rPr>
          <w:rFonts w:ascii="Times New Roman" w:hAnsi="Times New Roman" w:cs="Times New Roman"/>
          <w:sz w:val="24"/>
          <w:szCs w:val="24"/>
        </w:rPr>
        <w:t xml:space="preserve"> producing </w:t>
      </w:r>
      <w:r w:rsidR="00EE2246">
        <w:rPr>
          <w:rFonts w:ascii="Times New Roman" w:hAnsi="Times New Roman" w:cs="Times New Roman"/>
          <w:sz w:val="24"/>
          <w:szCs w:val="24"/>
        </w:rPr>
        <w:t>mean within</w:t>
      </w:r>
      <w:r w:rsidR="00BB741A">
        <w:rPr>
          <w:rFonts w:ascii="Times New Roman" w:hAnsi="Times New Roman" w:cs="Times New Roman"/>
          <w:sz w:val="24"/>
          <w:szCs w:val="24"/>
        </w:rPr>
        <w:t xml:space="preserve">-sample coefficients of variation of 4.2% for nitrogen and 2.9% for carbon. </w:t>
      </w:r>
    </w:p>
    <w:p w14:paraId="43C4D6AC" w14:textId="27771868"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each model</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D84999">
        <w:rPr>
          <w:rFonts w:ascii="Times New Roman" w:hAnsi="Times New Roman" w:cs="Times New Roman"/>
          <w:sz w:val="24"/>
          <w:szCs w:val="24"/>
        </w:rPr>
        <w:t>Herbivorous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5E6DA2">
        <w:rPr>
          <w:rFonts w:ascii="Times New Roman" w:hAnsi="Times New Roman" w:cs="Times New Roman"/>
          <w:sz w:val="24"/>
          <w:szCs w:val="24"/>
        </w:rPr>
        <w:t>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lastRenderedPageBreak/>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GLMM. In abundance models, non-native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r w:rsidR="00900830">
        <w:rPr>
          <w:rFonts w:ascii="Times New Roman" w:hAnsi="Times New Roman" w:cs="Times New Roman"/>
          <w:sz w:val="24"/>
          <w:szCs w:val="24"/>
        </w:rPr>
        <w:t xml:space="preserve">In all models, samples taken across the two sampling periods were pooled together to avoid </w:t>
      </w:r>
      <w:r w:rsidR="00900830" w:rsidRPr="00900830">
        <w:rPr>
          <w:rFonts w:ascii="Times New Roman" w:hAnsi="Times New Roman" w:cs="Times New Roman"/>
          <w:sz w:val="24"/>
          <w:szCs w:val="24"/>
        </w:rPr>
        <w:t>pseudoreplication</w:t>
      </w:r>
      <w:r w:rsidR="00900830">
        <w:rPr>
          <w:rFonts w:ascii="Times New Roman" w:hAnsi="Times New Roman" w:cs="Times New Roman"/>
          <w:sz w:val="24"/>
          <w:szCs w:val="24"/>
        </w:rPr>
        <w:t xml:space="preserve"> </w:t>
      </w:r>
      <w:r w:rsidR="006A263D">
        <w:rPr>
          <w:rFonts w:ascii="Times New Roman" w:hAnsi="Times New Roman" w:cs="Times New Roman"/>
          <w:sz w:val="24"/>
          <w:szCs w:val="24"/>
        </w:rPr>
        <w:t>(</w:t>
      </w:r>
      <w:r w:rsidR="00900830">
        <w:rPr>
          <w:rFonts w:ascii="Times New Roman" w:hAnsi="Times New Roman" w:cs="Times New Roman"/>
          <w:sz w:val="24"/>
          <w:szCs w:val="24"/>
        </w:rPr>
        <w:t xml:space="preserve">see statistical methods in </w:t>
      </w:r>
      <w:r w:rsidR="006A263D" w:rsidRPr="006F36D0">
        <w:rPr>
          <w:rFonts w:ascii="Times New Roman" w:hAnsi="Times New Roman" w:cs="Times New Roman"/>
          <w:sz w:val="24"/>
          <w:szCs w:val="24"/>
        </w:rPr>
        <w:t>Clark et al. 2016</w:t>
      </w:r>
      <w:r w:rsidR="006A263D">
        <w:rPr>
          <w:rFonts w:ascii="Times New Roman" w:hAnsi="Times New Roman" w:cs="Times New Roman"/>
          <w:sz w:val="24"/>
          <w:szCs w:val="24"/>
        </w:rPr>
        <w:t xml:space="preserve">). </w:t>
      </w:r>
      <w:r w:rsidR="003612E6">
        <w:rPr>
          <w:rFonts w:ascii="Times New Roman" w:hAnsi="Times New Roman" w:cs="Times New Roman"/>
          <w:sz w:val="24"/>
          <w:szCs w:val="24"/>
        </w:rPr>
        <w:t xml:space="preserve">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r w:rsidR="00937FD4">
        <w:rPr>
          <w:rFonts w:ascii="Times New Roman" w:hAnsi="Times New Roman" w:cs="Times New Roman"/>
          <w:sz w:val="24"/>
          <w:szCs w:val="24"/>
        </w:rPr>
        <w:t xml:space="preserve">exclusion </w:t>
      </w:r>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proofErr w:type="spellStart"/>
      <w:r w:rsidR="00CF71BD">
        <w:rPr>
          <w:rFonts w:ascii="Times New Roman" w:hAnsi="Times New Roman" w:cs="Times New Roman"/>
          <w:sz w:val="24"/>
          <w:szCs w:val="24"/>
        </w:rPr>
        <w:t>Lenth</w:t>
      </w:r>
      <w:proofErr w:type="spellEnd"/>
      <w:r w:rsidR="00CF71BD">
        <w:rPr>
          <w:rFonts w:ascii="Times New Roman" w:hAnsi="Times New Roman" w:cs="Times New Roman"/>
          <w:sz w:val="24"/>
          <w:szCs w:val="24"/>
        </w:rPr>
        <w:t xml:space="preserve"> 2016</w:t>
      </w:r>
      <w:r w:rsidR="006D5CAB">
        <w:rPr>
          <w:rFonts w:ascii="Times New Roman" w:hAnsi="Times New Roman" w:cs="Times New Roman"/>
          <w:sz w:val="24"/>
          <w:szCs w:val="24"/>
        </w:rPr>
        <w:t>). Differences were investigated across all groupings using Scheffe’s method (following Midway et al. 2020)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69078191"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 xml:space="preserve">up GLM was employed using the LRR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Log-response ratios,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r w:rsidR="00604334">
        <w:rPr>
          <w:rFonts w:ascii="Times New Roman" w:hAnsi="Times New Roman" w:cs="Times New Roman"/>
          <w:sz w:val="24"/>
          <w:szCs w:val="24"/>
        </w:rPr>
        <w:t>Chaguaceda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invasive plants, </w:t>
      </w:r>
      <w:r>
        <w:rPr>
          <w:rFonts w:ascii="Times New Roman" w:hAnsi="Times New Roman" w:cs="Times New Roman"/>
          <w:sz w:val="24"/>
          <w:szCs w:val="24"/>
        </w:rPr>
        <w:lastRenderedPageBreak/>
        <w:t xml:space="preserve">an implicit assumption of both the ‘low food </w:t>
      </w:r>
      <w:r w:rsidR="00DF284C">
        <w:rPr>
          <w:rFonts w:ascii="Times New Roman" w:hAnsi="Times New Roman" w:cs="Times New Roman"/>
          <w:sz w:val="24"/>
          <w:szCs w:val="24"/>
        </w:rPr>
        <w:t xml:space="preserve">quantity </w:t>
      </w:r>
      <w:r>
        <w:rPr>
          <w:rFonts w:ascii="Times New Roman" w:hAnsi="Times New Roman" w:cs="Times New Roman"/>
          <w:sz w:val="24"/>
          <w:szCs w:val="24"/>
        </w:rPr>
        <w:t xml:space="preserve">hypothesis’ and the ‘low food quality hypothesis’. </w:t>
      </w:r>
      <w:r w:rsidR="007F0854">
        <w:rPr>
          <w:rFonts w:ascii="Times New Roman" w:hAnsi="Times New Roman" w:cs="Times New Roman"/>
          <w:sz w:val="24"/>
          <w:szCs w:val="24"/>
        </w:rPr>
        <w:t>LRR values above zero indicate that predator effects are biologically and statistically significant, while those that intersect with zero are not.</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0B435A66"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Fig. 1</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Collectively, n</w:t>
      </w:r>
      <w:r>
        <w:rPr>
          <w:rFonts w:ascii="Times New Roman" w:hAnsi="Times New Roman" w:cs="Times New Roman"/>
          <w:sz w:val="24"/>
          <w:szCs w:val="24"/>
        </w:rPr>
        <w:t xml:space="preserve">ative 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Pr>
          <w:rFonts w:ascii="Times New Roman" w:hAnsi="Times New Roman" w:cs="Times New Roman"/>
          <w:sz w:val="24"/>
          <w:szCs w:val="24"/>
        </w:rPr>
        <w:t xml:space="preserve">higher biomass </w:t>
      </w:r>
      <w:r w:rsidR="00F637A7">
        <w:rPr>
          <w:rFonts w:ascii="Times New Roman" w:hAnsi="Times New Roman" w:cs="Times New Roman"/>
          <w:sz w:val="24"/>
          <w:szCs w:val="24"/>
        </w:rPr>
        <w:t>than</w:t>
      </w:r>
      <w:r>
        <w:rPr>
          <w:rFonts w:ascii="Times New Roman" w:hAnsi="Times New Roman" w:cs="Times New Roman"/>
          <w:sz w:val="24"/>
          <w:szCs w:val="24"/>
        </w:rPr>
        <w:t xml:space="preserve">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plants in a grouped planned contrast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743000">
        <w:rPr>
          <w:rFonts w:ascii="Times New Roman" w:hAnsi="Times New Roman" w:cs="Times New Roman"/>
          <w:sz w:val="24"/>
          <w:szCs w:val="24"/>
        </w:rPr>
        <w:t>133</w:t>
      </w:r>
      <w:r w:rsidR="007A7F50">
        <w:rPr>
          <w:rFonts w:ascii="Times New Roman" w:hAnsi="Times New Roman" w:cs="Times New Roman"/>
          <w:sz w:val="24"/>
          <w:szCs w:val="24"/>
        </w:rPr>
        <w:t xml:space="preserve">, </w:t>
      </w:r>
      <w:r w:rsidR="00734B55" w:rsidRPr="00734B55">
        <w:rPr>
          <w:rFonts w:ascii="Times New Roman" w:hAnsi="Times New Roman" w:cs="Times New Roman"/>
          <w:i/>
          <w:iCs/>
          <w:sz w:val="24"/>
          <w:szCs w:val="24"/>
        </w:rPr>
        <w:t>t</w:t>
      </w:r>
      <w:r w:rsidR="007A7F50" w:rsidRPr="006B3974">
        <w:rPr>
          <w:rFonts w:ascii="Times New Roman" w:hAnsi="Times New Roman" w:cs="Times New Roman"/>
          <w:sz w:val="24"/>
          <w:szCs w:val="24"/>
        </w:rPr>
        <w:t xml:space="preserve"> </w:t>
      </w:r>
      <w:r w:rsidR="00734B55">
        <w:rPr>
          <w:rFonts w:ascii="Times New Roman" w:hAnsi="Times New Roman" w:cs="Times New Roman"/>
          <w:sz w:val="24"/>
          <w:szCs w:val="24"/>
        </w:rPr>
        <w:t xml:space="preserve">ratio </w:t>
      </w:r>
      <w:r w:rsidR="007A7F50">
        <w:rPr>
          <w:rFonts w:ascii="Times New Roman" w:hAnsi="Times New Roman" w:cs="Times New Roman"/>
          <w:sz w:val="24"/>
          <w:szCs w:val="24"/>
        </w:rPr>
        <w:t>=</w:t>
      </w:r>
      <w:r w:rsidR="00734B55">
        <w:rPr>
          <w:rFonts w:ascii="Times New Roman" w:hAnsi="Times New Roman" w:cs="Times New Roman"/>
          <w:sz w:val="24"/>
          <w:szCs w:val="24"/>
        </w:rPr>
        <w:t xml:space="preserve"> 1.</w:t>
      </w:r>
      <w:r w:rsidR="00743000">
        <w:rPr>
          <w:rFonts w:ascii="Times New Roman" w:hAnsi="Times New Roman" w:cs="Times New Roman"/>
          <w:sz w:val="24"/>
          <w:szCs w:val="24"/>
        </w:rPr>
        <w:t>5</w:t>
      </w:r>
      <w:r w:rsidR="007A7F50">
        <w:rPr>
          <w:rFonts w:ascii="Times New Roman" w:hAnsi="Times New Roman" w:cs="Times New Roman"/>
          <w:sz w:val="24"/>
          <w:szCs w:val="24"/>
        </w:rPr>
        <w:t xml:space="preserve">, </w:t>
      </w:r>
      <w:proofErr w:type="spellStart"/>
      <w:r w:rsidR="007A7F50">
        <w:rPr>
          <w:rFonts w:ascii="Times New Roman" w:hAnsi="Times New Roman" w:cs="Times New Roman"/>
          <w:sz w:val="24"/>
          <w:szCs w:val="24"/>
        </w:rPr>
        <w:t>d.f.</w:t>
      </w:r>
      <w:proofErr w:type="spellEnd"/>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 </w:t>
      </w:r>
      <w:r w:rsidR="00743000">
        <w:rPr>
          <w:rFonts w:ascii="Times New Roman" w:hAnsi="Times New Roman" w:cs="Times New Roman"/>
          <w:sz w:val="24"/>
          <w:szCs w:val="24"/>
        </w:rPr>
        <w:t>223</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 1)</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native plants</w:t>
      </w:r>
      <w:r w:rsidR="00F54B1D">
        <w:rPr>
          <w:rFonts w:ascii="Times New Roman" w:hAnsi="Times New Roman" w:cs="Times New Roman"/>
          <w:sz w:val="24"/>
          <w:szCs w:val="24"/>
        </w:rPr>
        <w:t xml:space="preserve"> (Fig 1)</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in the effect size of bird predation as measured by LRR</w:t>
      </w:r>
      <w:r w:rsidR="008C7EEB">
        <w:rPr>
          <w:rFonts w:ascii="Times New Roman" w:hAnsi="Times New Roman" w:cs="Times New Roman"/>
          <w:sz w:val="24"/>
          <w:szCs w:val="24"/>
        </w:rPr>
        <w:t xml:space="preserve"> (Fig. 2,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non-native species</w:t>
      </w:r>
      <w:r w:rsidR="00F637A7">
        <w:rPr>
          <w:rFonts w:ascii="Times New Roman" w:hAnsi="Times New Roman" w:cs="Times New Roman"/>
          <w:sz w:val="24"/>
          <w:szCs w:val="24"/>
        </w:rPr>
        <w:t xml:space="preserve"> </w:t>
      </w:r>
      <w:r w:rsidR="00D81DB1">
        <w:rPr>
          <w:rFonts w:ascii="Times New Roman" w:hAnsi="Times New Roman" w:cs="Times New Roman"/>
          <w:sz w:val="24"/>
          <w:szCs w:val="24"/>
        </w:rPr>
        <w:t>than</w:t>
      </w:r>
      <w:r w:rsidR="00F637A7">
        <w:rPr>
          <w:rFonts w:ascii="Times New Roman" w:hAnsi="Times New Roman" w:cs="Times New Roman"/>
          <w:sz w:val="24"/>
          <w:szCs w:val="24"/>
        </w:rPr>
        <w:t xml:space="preserve"> native species</w:t>
      </w:r>
      <w:r w:rsidR="00DD35C8">
        <w:rPr>
          <w:rFonts w:ascii="Times New Roman" w:hAnsi="Times New Roman" w:cs="Times New Roman"/>
          <w:sz w:val="24"/>
          <w:szCs w:val="24"/>
        </w:rPr>
        <w:t xml:space="preserve"> in a grouped plan</w:t>
      </w:r>
      <w:r w:rsidR="00263002">
        <w:rPr>
          <w:rFonts w:ascii="Times New Roman" w:hAnsi="Times New Roman" w:cs="Times New Roman"/>
          <w:sz w:val="24"/>
          <w:szCs w:val="24"/>
        </w:rPr>
        <w:t>ned</w:t>
      </w:r>
      <w:r w:rsidR="00DD35C8">
        <w:rPr>
          <w:rFonts w:ascii="Times New Roman" w:hAnsi="Times New Roman" w:cs="Times New Roman"/>
          <w:sz w:val="24"/>
          <w:szCs w:val="24"/>
        </w:rPr>
        <w:t xml:space="preserve"> contrast (</w:t>
      </w:r>
      <w:r w:rsidR="00DD35C8" w:rsidRPr="00161C0B">
        <w:rPr>
          <w:rFonts w:ascii="Times New Roman" w:hAnsi="Times New Roman" w:cs="Times New Roman"/>
          <w:i/>
          <w:iCs/>
          <w:sz w:val="24"/>
          <w:szCs w:val="24"/>
        </w:rPr>
        <w:t>P</w:t>
      </w:r>
      <w:r w:rsidR="00DD35C8" w:rsidRPr="00741C3F">
        <w:rPr>
          <w:rFonts w:ascii="Times New Roman" w:hAnsi="Times New Roman" w:cs="Times New Roman"/>
          <w:sz w:val="24"/>
          <w:szCs w:val="24"/>
        </w:rPr>
        <w:t xml:space="preserve"> =</w:t>
      </w:r>
      <w:r w:rsidR="00EF35A0">
        <w:rPr>
          <w:rFonts w:ascii="Times New Roman" w:hAnsi="Times New Roman" w:cs="Times New Roman"/>
          <w:sz w:val="24"/>
          <w:szCs w:val="24"/>
        </w:rPr>
        <w:t xml:space="preserve"> 0.364</w:t>
      </w:r>
      <w:r w:rsidR="00161C0B">
        <w:rPr>
          <w:rFonts w:ascii="Times New Roman" w:hAnsi="Times New Roman" w:cs="Times New Roman"/>
          <w:sz w:val="24"/>
          <w:szCs w:val="24"/>
        </w:rPr>
        <w:t>,</w:t>
      </w:r>
      <w:r w:rsidR="00161C0B" w:rsidRPr="007A7F50">
        <w:rPr>
          <w:rFonts w:ascii="Times New Roman" w:hAnsi="Times New Roman" w:cs="Times New Roman"/>
          <w:sz w:val="24"/>
          <w:szCs w:val="24"/>
        </w:rPr>
        <w:t xml:space="preserve"> </w:t>
      </w:r>
      <w:r w:rsidR="00161C0B" w:rsidRPr="00734B55">
        <w:rPr>
          <w:rFonts w:ascii="Times New Roman" w:hAnsi="Times New Roman" w:cs="Times New Roman"/>
          <w:i/>
          <w:iCs/>
          <w:sz w:val="24"/>
          <w:szCs w:val="24"/>
        </w:rPr>
        <w:t>t</w:t>
      </w:r>
      <w:r w:rsidR="00161C0B" w:rsidRPr="006B3974">
        <w:rPr>
          <w:rFonts w:ascii="Times New Roman" w:hAnsi="Times New Roman" w:cs="Times New Roman"/>
          <w:sz w:val="24"/>
          <w:szCs w:val="24"/>
        </w:rPr>
        <w:t xml:space="preserve"> </w:t>
      </w:r>
      <w:r w:rsidR="00161C0B">
        <w:rPr>
          <w:rFonts w:ascii="Times New Roman" w:hAnsi="Times New Roman" w:cs="Times New Roman"/>
          <w:sz w:val="24"/>
          <w:szCs w:val="24"/>
        </w:rPr>
        <w:t>ratio =</w:t>
      </w:r>
      <w:r w:rsidR="00EF35A0">
        <w:rPr>
          <w:rFonts w:ascii="Times New Roman" w:hAnsi="Times New Roman" w:cs="Times New Roman"/>
          <w:sz w:val="24"/>
          <w:szCs w:val="24"/>
        </w:rPr>
        <w:t xml:space="preserve"> 0</w:t>
      </w:r>
      <w:r w:rsidR="00A0259D">
        <w:rPr>
          <w:rFonts w:ascii="Times New Roman" w:hAnsi="Times New Roman" w:cs="Times New Roman"/>
          <w:sz w:val="24"/>
          <w:szCs w:val="24"/>
        </w:rPr>
        <w:t>.</w:t>
      </w:r>
      <w:r w:rsidR="00EF35A0">
        <w:rPr>
          <w:rFonts w:ascii="Times New Roman" w:hAnsi="Times New Roman" w:cs="Times New Roman"/>
          <w:sz w:val="24"/>
          <w:szCs w:val="24"/>
        </w:rPr>
        <w:t>954</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F35A0">
        <w:rPr>
          <w:rFonts w:ascii="Times New Roman" w:hAnsi="Times New Roman" w:cs="Times New Roman"/>
          <w:sz w:val="24"/>
          <w:szCs w:val="24"/>
        </w:rPr>
        <w:t>106</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However, predation effects were </w:t>
      </w:r>
      <w:r w:rsidR="00F637A7">
        <w:rPr>
          <w:rFonts w:ascii="Times New Roman" w:hAnsi="Times New Roman" w:cs="Times New Roman"/>
          <w:sz w:val="24"/>
          <w:szCs w:val="24"/>
        </w:rPr>
        <w:t>above zero</w:t>
      </w:r>
      <w:r w:rsidR="008C7EEB">
        <w:rPr>
          <w:rFonts w:ascii="Times New Roman" w:hAnsi="Times New Roman" w:cs="Times New Roman"/>
          <w:sz w:val="24"/>
          <w:szCs w:val="24"/>
        </w:rPr>
        <w:t xml:space="preserve"> for all </w:t>
      </w:r>
      <w:r w:rsidR="00D81DB1">
        <w:rPr>
          <w:rFonts w:ascii="Times New Roman" w:hAnsi="Times New Roman" w:cs="Times New Roman"/>
          <w:sz w:val="24"/>
          <w:szCs w:val="24"/>
        </w:rPr>
        <w:t xml:space="preserve">native and </w:t>
      </w:r>
      <w:r w:rsidR="000D7381">
        <w:rPr>
          <w:rFonts w:ascii="Times New Roman" w:hAnsi="Times New Roman" w:cs="Times New Roman"/>
          <w:sz w:val="24"/>
          <w:szCs w:val="24"/>
        </w:rPr>
        <w:t>NNI</w:t>
      </w:r>
      <w:r w:rsidR="008C7EEB">
        <w:rPr>
          <w:rFonts w:ascii="Times New Roman" w:hAnsi="Times New Roman" w:cs="Times New Roman"/>
          <w:sz w:val="24"/>
          <w:szCs w:val="24"/>
        </w:rPr>
        <w:t xml:space="preserve"> species</w:t>
      </w:r>
      <w:r w:rsidR="00496AF1">
        <w:rPr>
          <w:rFonts w:ascii="Times New Roman" w:hAnsi="Times New Roman" w:cs="Times New Roman"/>
          <w:sz w:val="24"/>
          <w:szCs w:val="24"/>
        </w:rPr>
        <w:t xml:space="preserve">, </w:t>
      </w:r>
      <w:r w:rsidR="008C7EEB">
        <w:rPr>
          <w:rFonts w:ascii="Times New Roman" w:hAnsi="Times New Roman" w:cs="Times New Roman"/>
          <w:sz w:val="24"/>
          <w:szCs w:val="24"/>
        </w:rPr>
        <w:t>except for musclewood</w:t>
      </w:r>
      <w:r w:rsidR="001C1C50">
        <w:rPr>
          <w:rFonts w:ascii="Times New Roman" w:hAnsi="Times New Roman" w:cs="Times New Roman"/>
          <w:sz w:val="24"/>
          <w:szCs w:val="24"/>
        </w:rPr>
        <w:t>, but e</w:t>
      </w:r>
      <w:r w:rsidR="00D81DB1">
        <w:rPr>
          <w:rFonts w:ascii="Times New Roman" w:hAnsi="Times New Roman" w:cs="Times New Roman"/>
          <w:sz w:val="24"/>
          <w:szCs w:val="24"/>
        </w:rPr>
        <w:t xml:space="preserve">xclusion </w:t>
      </w:r>
      <w:r w:rsidR="00EF35A0">
        <w:rPr>
          <w:rFonts w:ascii="Times New Roman" w:hAnsi="Times New Roman" w:cs="Times New Roman"/>
          <w:sz w:val="24"/>
          <w:szCs w:val="24"/>
        </w:rPr>
        <w:t xml:space="preserve">branches of </w:t>
      </w:r>
      <w:r w:rsidR="00591E74">
        <w:rPr>
          <w:rFonts w:ascii="Times New Roman" w:hAnsi="Times New Roman" w:cs="Times New Roman"/>
          <w:sz w:val="24"/>
          <w:szCs w:val="24"/>
        </w:rPr>
        <w:t>musclewood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23158120" w14:textId="126D6EE1"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native-and non-native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abundance as higher</w:t>
      </w:r>
      <w:r w:rsidR="00C1377F">
        <w:rPr>
          <w:rFonts w:ascii="Times New Roman" w:hAnsi="Times New Roman" w:cs="Times New Roman"/>
          <w:sz w:val="24"/>
          <w:szCs w:val="24"/>
        </w:rPr>
        <w:t xml:space="preserve"> on non-native plants overall</w:t>
      </w:r>
      <w:r w:rsidR="00D51830">
        <w:rPr>
          <w:rFonts w:ascii="Times New Roman" w:hAnsi="Times New Roman" w:cs="Times New Roman"/>
          <w:sz w:val="24"/>
          <w:szCs w:val="24"/>
        </w:rPr>
        <w:t xml:space="preserve"> (Fig. 3A,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were significant on both native and non-native plants</w:t>
      </w:r>
      <w:r w:rsidR="00583E7E">
        <w:rPr>
          <w:rFonts w:ascii="Times New Roman" w:hAnsi="Times New Roman" w:cs="Times New Roman"/>
          <w:sz w:val="24"/>
          <w:szCs w:val="24"/>
        </w:rPr>
        <w:t xml:space="preserve"> (Fig. 3A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abundance was not significantly different between native to NNI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Fig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 xml:space="preserve">did not significantly reduce </w:t>
      </w:r>
      <w:r w:rsidR="001C1C50">
        <w:rPr>
          <w:rFonts w:ascii="Times New Roman" w:hAnsi="Times New Roman" w:cs="Times New Roman"/>
          <w:sz w:val="24"/>
          <w:szCs w:val="24"/>
        </w:rPr>
        <w:lastRenderedPageBreak/>
        <w:t>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lepidoptera (Fig. 3C,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non-native plants</w:t>
      </w:r>
      <w:r w:rsidR="00D51830">
        <w:rPr>
          <w:rFonts w:ascii="Times New Roman" w:hAnsi="Times New Roman" w:cs="Times New Roman"/>
          <w:sz w:val="24"/>
          <w:szCs w:val="24"/>
        </w:rPr>
        <w:t xml:space="preserve"> (Fig. 3C,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4A1C31">
        <w:rPr>
          <w:rFonts w:ascii="Times New Roman" w:hAnsi="Times New Roman" w:cs="Times New Roman"/>
          <w:sz w:val="24"/>
          <w:szCs w:val="24"/>
        </w:rPr>
        <w:t>non-natives (GLMM interaction term for native vs. non-native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non-native plants</w:t>
      </w:r>
      <w:r w:rsidR="00161C0B">
        <w:rPr>
          <w:rFonts w:ascii="Times New Roman" w:hAnsi="Times New Roman" w:cs="Times New Roman"/>
          <w:sz w:val="24"/>
          <w:szCs w:val="24"/>
        </w:rPr>
        <w:t xml:space="preserve"> (Fig. 3D,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xml:space="preserve">. </w:t>
      </w:r>
      <w:commentRangeStart w:id="40"/>
      <w:commentRangeStart w:id="41"/>
      <w:r w:rsidR="0083454E">
        <w:rPr>
          <w:rFonts w:ascii="Times New Roman" w:hAnsi="Times New Roman" w:cs="Times New Roman"/>
          <w:sz w:val="24"/>
          <w:szCs w:val="24"/>
        </w:rPr>
        <w:t>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w:t>
      </w:r>
      <w:commentRangeEnd w:id="40"/>
      <w:r w:rsidR="003842F9">
        <w:rPr>
          <w:rStyle w:val="CommentReference"/>
        </w:rPr>
        <w:commentReference w:id="40"/>
      </w:r>
      <w:commentRangeEnd w:id="41"/>
      <w:r w:rsidR="001C1C50">
        <w:rPr>
          <w:rStyle w:val="CommentReference"/>
        </w:rPr>
        <w:commentReference w:id="41"/>
      </w:r>
      <w:r w:rsidR="0083454E">
        <w:rPr>
          <w:rFonts w:ascii="Times New Roman" w:hAnsi="Times New Roman" w:cs="Times New Roman"/>
          <w:sz w:val="24"/>
          <w:szCs w:val="24"/>
        </w:rPr>
        <w:t>(Fig. 3D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37FE6582" w14:textId="32478F61"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(Fig. 4A</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For non-native plants, our grouped planned contrast suggested significantly higher %N content by mass compared to natives (Fig 4A,</w:t>
      </w:r>
      <w:r w:rsidR="00EC7803">
        <w:rPr>
          <w:rFonts w:ascii="Times New Roman" w:hAnsi="Times New Roman" w:cs="Times New Roman"/>
          <w:sz w:val="24"/>
          <w:szCs w:val="24"/>
        </w:rPr>
        <w:t xml:space="preserve"> planned contrast,</w:t>
      </w:r>
      <w:r>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 0.001</w:t>
      </w:r>
      <w:r w:rsidR="009627C5">
        <w:rPr>
          <w:rFonts w:ascii="Times New Roman" w:hAnsi="Times New Roman" w:cs="Times New Roman"/>
          <w:sz w:val="24"/>
          <w:szCs w:val="24"/>
        </w:rPr>
        <w:t xml:space="preserve">, </w:t>
      </w:r>
      <w:r w:rsidR="009627C5" w:rsidRPr="00734B55">
        <w:rPr>
          <w:rFonts w:ascii="Times New Roman" w:hAnsi="Times New Roman" w:cs="Times New Roman"/>
          <w:i/>
          <w:iCs/>
          <w:sz w:val="24"/>
          <w:szCs w:val="24"/>
        </w:rPr>
        <w:t>t</w:t>
      </w:r>
      <w:r w:rsidR="009627C5" w:rsidRPr="006B3974">
        <w:rPr>
          <w:rFonts w:ascii="Times New Roman" w:hAnsi="Times New Roman" w:cs="Times New Roman"/>
          <w:sz w:val="24"/>
          <w:szCs w:val="24"/>
        </w:rPr>
        <w:t xml:space="preserve"> </w:t>
      </w:r>
      <w:r w:rsidR="009627C5">
        <w:rPr>
          <w:rFonts w:ascii="Times New Roman" w:hAnsi="Times New Roman" w:cs="Times New Roman"/>
          <w:sz w:val="24"/>
          <w:szCs w:val="24"/>
        </w:rPr>
        <w:t xml:space="preserve">ratio = </w:t>
      </w:r>
      <w:r w:rsidR="00A0259D">
        <w:rPr>
          <w:rFonts w:ascii="Times New Roman" w:hAnsi="Times New Roman" w:cs="Times New Roman"/>
          <w:sz w:val="24"/>
          <w:szCs w:val="24"/>
        </w:rPr>
        <w:t>-3.33</w:t>
      </w:r>
      <w:r w:rsidR="009627C5">
        <w:rPr>
          <w:rFonts w:ascii="Times New Roman" w:hAnsi="Times New Roman" w:cs="Times New Roman"/>
          <w:sz w:val="24"/>
          <w:szCs w:val="24"/>
        </w:rPr>
        <w:t xml:space="preserve">, </w:t>
      </w:r>
      <w:proofErr w:type="spellStart"/>
      <w:r w:rsidR="009627C5">
        <w:rPr>
          <w:rFonts w:ascii="Times New Roman" w:hAnsi="Times New Roman" w:cs="Times New Roman"/>
          <w:sz w:val="24"/>
          <w:szCs w:val="24"/>
        </w:rPr>
        <w:t>d.f.</w:t>
      </w:r>
      <w:proofErr w:type="spellEnd"/>
      <w:r w:rsidR="009627C5">
        <w:rPr>
          <w:rFonts w:ascii="Times New Roman" w:hAnsi="Times New Roman" w:cs="Times New Roman"/>
          <w:sz w:val="24"/>
          <w:szCs w:val="24"/>
        </w:rPr>
        <w:t xml:space="preserve"> =</w:t>
      </w:r>
      <w:r w:rsidR="00A0259D">
        <w:rPr>
          <w:rFonts w:ascii="Times New Roman" w:hAnsi="Times New Roman" w:cs="Times New Roman"/>
          <w:sz w:val="24"/>
          <w:szCs w:val="24"/>
        </w:rPr>
        <w:t xml:space="preserve"> 341</w:t>
      </w:r>
      <w:r>
        <w:rPr>
          <w:rFonts w:ascii="Times New Roman" w:hAnsi="Times New Roman" w:cs="Times New Roman"/>
          <w:sz w:val="24"/>
          <w:szCs w:val="24"/>
        </w:rPr>
        <w:t xml:space="preserve">). N content </w:t>
      </w:r>
      <w:r w:rsidR="00CB020A">
        <w:rPr>
          <w:rFonts w:ascii="Times New Roman" w:hAnsi="Times New Roman" w:cs="Times New Roman"/>
          <w:sz w:val="24"/>
          <w:szCs w:val="24"/>
        </w:rPr>
        <w:t xml:space="preserve">was highest 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4A)</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pider %N content by mass</w:t>
      </w:r>
      <w:r w:rsidR="00CB020A">
        <w:rPr>
          <w:rFonts w:ascii="Times New Roman" w:hAnsi="Times New Roman" w:cs="Times New Roman"/>
          <w:sz w:val="24"/>
          <w:szCs w:val="24"/>
        </w:rPr>
        <w:t xml:space="preserve"> 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4B</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t xml:space="preserve">values </w:t>
      </w:r>
      <w:r>
        <w:rPr>
          <w:rFonts w:ascii="Times New Roman" w:hAnsi="Times New Roman" w:cs="Times New Roman"/>
          <w:sz w:val="24"/>
          <w:szCs w:val="24"/>
        </w:rPr>
        <w:t xml:space="preserve">on non-native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4B, planned contrast, </w:t>
      </w:r>
      <w:r w:rsidR="00591E74">
        <w:rPr>
          <w:rFonts w:ascii="Times New Roman" w:hAnsi="Times New Roman" w:cs="Times New Roman"/>
          <w:i/>
          <w:iCs/>
          <w:sz w:val="24"/>
          <w:szCs w:val="24"/>
        </w:rPr>
        <w:t xml:space="preserve">P = </w:t>
      </w:r>
      <w:r w:rsidR="00591E74">
        <w:rPr>
          <w:rFonts w:ascii="Times New Roman" w:hAnsi="Times New Roman" w:cs="Times New Roman"/>
          <w:sz w:val="24"/>
          <w:szCs w:val="24"/>
        </w:rPr>
        <w:t xml:space="preserve">0.002, </w:t>
      </w:r>
      <w:r w:rsidR="00EC7803" w:rsidRPr="00734B55">
        <w:rPr>
          <w:rFonts w:ascii="Times New Roman" w:hAnsi="Times New Roman" w:cs="Times New Roman"/>
          <w:i/>
          <w:iCs/>
          <w:sz w:val="24"/>
          <w:szCs w:val="24"/>
        </w:rPr>
        <w:t>t</w:t>
      </w:r>
      <w:r w:rsidR="00EC7803" w:rsidRPr="006B3974">
        <w:rPr>
          <w:rFonts w:ascii="Times New Roman" w:hAnsi="Times New Roman" w:cs="Times New Roman"/>
          <w:sz w:val="24"/>
          <w:szCs w:val="24"/>
        </w:rPr>
        <w:t xml:space="preserve"> </w:t>
      </w:r>
      <w:r w:rsidR="00EC7803">
        <w:rPr>
          <w:rFonts w:ascii="Times New Roman" w:hAnsi="Times New Roman" w:cs="Times New Roman"/>
          <w:sz w:val="24"/>
          <w:szCs w:val="24"/>
        </w:rPr>
        <w:t xml:space="preserve">ratio = 3.19, </w:t>
      </w:r>
      <w:proofErr w:type="spellStart"/>
      <w:r w:rsidR="00591E74">
        <w:rPr>
          <w:rFonts w:ascii="Times New Roman" w:hAnsi="Times New Roman" w:cs="Times New Roman"/>
          <w:sz w:val="24"/>
          <w:szCs w:val="24"/>
        </w:rPr>
        <w:t>d.f.</w:t>
      </w:r>
      <w:proofErr w:type="spellEnd"/>
      <w:r w:rsidR="00591E74">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341</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(Fig 4B)</w:t>
      </w:r>
      <w:r>
        <w:rPr>
          <w:rFonts w:ascii="Times New Roman" w:hAnsi="Times New Roman" w:cs="Times New Roman"/>
          <w:sz w:val="24"/>
          <w:szCs w:val="24"/>
        </w:rPr>
        <w:t>.</w:t>
      </w:r>
    </w:p>
    <w:p w14:paraId="61A165BF" w14:textId="77777777" w:rsidR="00606238" w:rsidRDefault="00606238" w:rsidP="00D05B3D">
      <w:pPr>
        <w:spacing w:after="0" w:line="480" w:lineRule="auto"/>
        <w:ind w:firstLine="720"/>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484513A9" w:rsidR="00E80D9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prevailing paradigm in habitat management and restoration assumes that all NNI plants are of little value or harmful to wildlife. Consequently, the costs of invasive plant removal, in terms of financial or environmental impact, are justified. However, this recommendation is entirely based on region-specific case studies in which a single invasive plant is compared to a high-quality native plant. IN some cases, these NNI plants are not poorer hosts for wildlife. </w:t>
      </w:r>
      <w:r>
        <w:rPr>
          <w:rFonts w:ascii="Times New Roman" w:hAnsi="Times New Roman" w:cs="Times New Roman"/>
          <w:sz w:val="24"/>
          <w:szCs w:val="24"/>
        </w:rPr>
        <w:lastRenderedPageBreak/>
        <w:t xml:space="preserve">These mixed results demand studies </w:t>
      </w:r>
      <w:proofErr w:type="gramStart"/>
      <w:r w:rsidR="006C7172">
        <w:rPr>
          <w:rFonts w:ascii="Times New Roman" w:hAnsi="Times New Roman" w:cs="Times New Roman"/>
          <w:sz w:val="24"/>
          <w:szCs w:val="24"/>
        </w:rPr>
        <w:t>should</w:t>
      </w:r>
      <w:r>
        <w:rPr>
          <w:rFonts w:ascii="Times New Roman" w:hAnsi="Times New Roman" w:cs="Times New Roman"/>
          <w:sz w:val="24"/>
          <w:szCs w:val="24"/>
        </w:rPr>
        <w:t xml:space="preserve"> demonstrate</w:t>
      </w:r>
      <w:proofErr w:type="gramEnd"/>
      <w:r>
        <w:rPr>
          <w:rFonts w:ascii="Times New Roman" w:hAnsi="Times New Roman" w:cs="Times New Roman"/>
          <w:sz w:val="24"/>
          <w:szCs w:val="24"/>
        </w:rPr>
        <w:t xml:space="preserve"> the negative impacts of NNI compared to native plants in the same habitats before extensive removal programs are enacted</w:t>
      </w:r>
      <w:r w:rsidR="006C7172">
        <w:rPr>
          <w:rFonts w:ascii="Times New Roman" w:hAnsi="Times New Roman" w:cs="Times New Roman"/>
          <w:sz w:val="24"/>
          <w:szCs w:val="24"/>
        </w:rPr>
        <w:t xml:space="preserve"> in parks, an argumentation proposed as early as Westman (1990)</w:t>
      </w:r>
      <w:r>
        <w:rPr>
          <w:rFonts w:ascii="Times New Roman" w:hAnsi="Times New Roman" w:cs="Times New Roman"/>
          <w:sz w:val="24"/>
          <w:szCs w:val="24"/>
        </w:rPr>
        <w:t xml:space="preserve">. In our study, we provide a direct comparison between four incredibly widespread NNI plants and co-occurring native plants. Given the tremendous drive for invasive plant removal in our region, we were surprised to see NNI plants supporting comparable abundances and protein-rich arthropod prey for migratory songbirds. Moreover, local songbirds appear to be foraging on these NNI plants at similar intensities, with relatively strong bird predation effects on all NNI and native plants. While our study does not suggest invasive plants are beneficial, it does call into question whether the fervor with which invasive plants are removed, and the amount of monetary and environmental effort put into their removal, is entirely justified without collecting more data. </w:t>
      </w:r>
    </w:p>
    <w:p w14:paraId="68E86078" w14:textId="6976C8C1"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Few studies have evaluated the simultaneous value of arthropod prey in terms of both quantity (abundance) and quality (protein content) at a plant community-level. Since we have taken a holistic approach with ten host plant species, o</w:t>
      </w:r>
      <w:r w:rsidR="00986BCE">
        <w:rPr>
          <w:rFonts w:ascii="Times New Roman" w:hAnsi="Times New Roman" w:cs="Times New Roman"/>
          <w:sz w:val="24"/>
          <w:szCs w:val="24"/>
        </w:rPr>
        <w:t xml:space="preserve">ur results </w:t>
      </w:r>
      <w:r w:rsidR="00E41622">
        <w:rPr>
          <w:rFonts w:ascii="Times New Roman" w:hAnsi="Times New Roman" w:cs="Times New Roman"/>
          <w:sz w:val="24"/>
          <w:szCs w:val="24"/>
        </w:rPr>
        <w:t>suggest important contexts in which non-native plants are poorer food opportunities for wildlife.</w:t>
      </w:r>
      <w:r>
        <w:rPr>
          <w:rFonts w:ascii="Times New Roman" w:hAnsi="Times New Roman" w:cs="Times New Roman"/>
          <w:sz w:val="24"/>
          <w:szCs w:val="24"/>
        </w:rPr>
        <w:t xml:space="preserve"> In short, not all NNI plants are equal</w:t>
      </w:r>
      <w:r w:rsidR="00533BEB">
        <w:rPr>
          <w:rFonts w:ascii="Times New Roman" w:hAnsi="Times New Roman" w:cs="Times New Roman"/>
          <w:sz w:val="24"/>
          <w:szCs w:val="24"/>
        </w:rPr>
        <w:t>ly disruptive to food webs.</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revealed surprisingly </w:t>
      </w:r>
      <w:r w:rsidR="00DF284C">
        <w:rPr>
          <w:rFonts w:ascii="Times New Roman" w:hAnsi="Times New Roman" w:cs="Times New Roman"/>
          <w:sz w:val="24"/>
          <w:szCs w:val="24"/>
        </w:rPr>
        <w:t>higher quantity of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upport for ‘low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variable</w:t>
      </w:r>
      <w:r w:rsidR="00A41273">
        <w:rPr>
          <w:rFonts w:ascii="Times New Roman" w:hAnsi="Times New Roman" w:cs="Times New Roman"/>
          <w:sz w:val="24"/>
          <w:szCs w:val="24"/>
        </w:rPr>
        <w:t xml:space="preserve"> nitrogen content of the arthropod community</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invasive </w:t>
      </w:r>
      <w:r w:rsidR="006C7172">
        <w:rPr>
          <w:rFonts w:ascii="Times New Roman" w:hAnsi="Times New Roman" w:cs="Times New Roman"/>
          <w:sz w:val="24"/>
          <w:szCs w:val="24"/>
        </w:rPr>
        <w:t>plants and</w:t>
      </w:r>
      <w:r w:rsidR="00533BEB">
        <w:rPr>
          <w:rFonts w:ascii="Times New Roman" w:hAnsi="Times New Roman" w:cs="Times New Roman"/>
          <w:sz w:val="24"/>
          <w:szCs w:val="24"/>
        </w:rPr>
        <w:t xml:space="preserve"> found no evidence for this assertion.</w:t>
      </w:r>
      <w:r w:rsidR="00910CA2">
        <w:rPr>
          <w:rFonts w:ascii="Times New Roman" w:hAnsi="Times New Roman" w:cs="Times New Roman"/>
          <w:sz w:val="24"/>
          <w:szCs w:val="24"/>
        </w:rPr>
        <w:t xml:space="preserve"> </w:t>
      </w:r>
      <w:r w:rsidR="00533BEB">
        <w:rPr>
          <w:rFonts w:ascii="Times New Roman" w:hAnsi="Times New Roman" w:cs="Times New Roman"/>
          <w:sz w:val="24"/>
          <w:szCs w:val="24"/>
        </w:rPr>
        <w:t>However, on NNI plants like Japanese barberry, the protein content (</w:t>
      </w:r>
      <w:r w:rsidR="00365918">
        <w:rPr>
          <w:rFonts w:ascii="Times New Roman" w:hAnsi="Times New Roman" w:cs="Times New Roman"/>
          <w:sz w:val="24"/>
          <w:szCs w:val="24"/>
        </w:rPr>
        <w:t>e.g.,</w:t>
      </w:r>
      <w:r w:rsidR="00533BEB">
        <w:rPr>
          <w:rFonts w:ascii="Times New Roman" w:hAnsi="Times New Roman" w:cs="Times New Roman"/>
          <w:sz w:val="24"/>
          <w:szCs w:val="24"/>
        </w:rPr>
        <w:t xml:space="preserve"> quality) of</w:t>
      </w:r>
      <w:r w:rsidR="00910CA2">
        <w:rPr>
          <w:rFonts w:ascii="Times New Roman" w:hAnsi="Times New Roman" w:cs="Times New Roman"/>
          <w:sz w:val="24"/>
          <w:szCs w:val="24"/>
        </w:rPr>
        <w:t xml:space="preserve"> spiders it was significantly lower. Investigation of host-plants specific </w:t>
      </w:r>
      <w:r w:rsidR="00910CA2">
        <w:rPr>
          <w:rFonts w:ascii="Times New Roman" w:hAnsi="Times New Roman" w:cs="Times New Roman"/>
          <w:sz w:val="24"/>
          <w:szCs w:val="24"/>
        </w:rPr>
        <w:lastRenderedPageBreak/>
        <w:t>patterns</w:t>
      </w:r>
      <w:r w:rsidR="00E56089">
        <w:rPr>
          <w:rFonts w:ascii="Times New Roman" w:hAnsi="Times New Roman" w:cs="Times New Roman"/>
          <w:sz w:val="24"/>
          <w:szCs w:val="24"/>
        </w:rPr>
        <w:t xml:space="preserve"> suggest that the variance in food quality on non-native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356DD953" w:rsidR="002F6D13" w:rsidRPr="002F6D13" w:rsidRDefault="00533BEB" w:rsidP="00D05B3D">
      <w:pPr>
        <w:spacing w:after="0" w:line="480" w:lineRule="auto"/>
        <w:ind w:firstLine="720"/>
        <w:rPr>
          <w:rFonts w:ascii="Times New Roman" w:hAnsi="Times New Roman" w:cs="Times New Roman"/>
          <w:sz w:val="24"/>
          <w:szCs w:val="24"/>
        </w:rPr>
      </w:pPr>
      <w:r w:rsidRPr="00533BEB">
        <w:rPr>
          <w:rFonts w:ascii="Times New Roman" w:hAnsi="Times New Roman" w:cs="Times New Roman"/>
          <w:sz w:val="24"/>
          <w:szCs w:val="24"/>
        </w:rPr>
        <w:t>Our results suggest that common NNIs in our study system are used as a foraging substrate by a major group of forest insectivores, birds, just as intensivel</w:t>
      </w:r>
      <w:r>
        <w:rPr>
          <w:rFonts w:ascii="Times New Roman" w:hAnsi="Times New Roman" w:cs="Times New Roman"/>
          <w:sz w:val="24"/>
          <w:szCs w:val="24"/>
        </w:rPr>
        <w:t>y</w:t>
      </w:r>
      <w:r w:rsidRPr="00533BEB">
        <w:rPr>
          <w:rFonts w:ascii="Times New Roman" w:hAnsi="Times New Roman" w:cs="Times New Roman"/>
          <w:sz w:val="24"/>
          <w:szCs w:val="24"/>
        </w:rPr>
        <w:t xml:space="preserve"> </w:t>
      </w:r>
      <w:r>
        <w:rPr>
          <w:rFonts w:ascii="Times New Roman" w:hAnsi="Times New Roman" w:cs="Times New Roman"/>
          <w:sz w:val="24"/>
          <w:szCs w:val="24"/>
        </w:rPr>
        <w:t>as natives. Similar predation effect sizes are surprising given t</w:t>
      </w:r>
      <w:r w:rsidR="00A41273">
        <w:rPr>
          <w:rFonts w:ascii="Times New Roman" w:hAnsi="Times New Roman" w:cs="Times New Roman"/>
          <w:sz w:val="24"/>
          <w:szCs w:val="24"/>
        </w:rPr>
        <w:t>wo</w:t>
      </w:r>
      <w:r>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Pr>
          <w:rFonts w:ascii="Times New Roman" w:hAnsi="Times New Roman" w:cs="Times New Roman"/>
          <w:sz w:val="24"/>
          <w:szCs w:val="24"/>
        </w:rPr>
        <w:t xml:space="preserve">that cause non-native plants to have different arthropod communities. </w:t>
      </w:r>
      <w:r w:rsidR="003D467F">
        <w:rPr>
          <w:rFonts w:ascii="Times New Roman" w:hAnsi="Times New Roman" w:cs="Times New Roman"/>
          <w:sz w:val="24"/>
          <w:szCs w:val="24"/>
        </w:rPr>
        <w:t>First,</w:t>
      </w:r>
      <w:r>
        <w:rPr>
          <w:rFonts w:ascii="Times New Roman" w:hAnsi="Times New Roman" w:cs="Times New Roman"/>
          <w:sz w:val="24"/>
          <w:szCs w:val="24"/>
        </w:rPr>
        <w:t xml:space="preserve"> leaf tissue is of lower quality or more highly defended than native plants</w:t>
      </w:r>
      <w:r w:rsidR="004801BD">
        <w:rPr>
          <w:rFonts w:ascii="Times New Roman" w:hAnsi="Times New Roman" w:cs="Times New Roman"/>
          <w:sz w:val="24"/>
          <w:szCs w:val="24"/>
        </w:rPr>
        <w:t xml:space="preserve">, </w:t>
      </w:r>
      <w:r>
        <w:rPr>
          <w:rFonts w:ascii="Times New Roman" w:hAnsi="Times New Roman" w:cs="Times New Roman"/>
          <w:sz w:val="24"/>
          <w:szCs w:val="24"/>
        </w:rPr>
        <w:t>reducing biomass of arthropods on NNI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NNI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r>
        <w:rPr>
          <w:rFonts w:ascii="Times New Roman" w:hAnsi="Times New Roman" w:cs="Times New Roman"/>
          <w:sz w:val="24"/>
          <w:szCs w:val="24"/>
        </w:rPr>
        <w:t>To this point, w</w:t>
      </w:r>
      <w:r w:rsidR="000D7381">
        <w:rPr>
          <w:rFonts w:ascii="Times New Roman" w:hAnsi="Times New Roman" w:cs="Times New Roman"/>
          <w:sz w:val="24"/>
          <w:szCs w:val="24"/>
        </w:rPr>
        <w:t xml:space="preserve">e </w:t>
      </w:r>
      <w:r w:rsidR="00537F73">
        <w:rPr>
          <w:rFonts w:ascii="Times New Roman" w:hAnsi="Times New Roman" w:cs="Times New Roman"/>
          <w:sz w:val="24"/>
          <w:szCs w:val="24"/>
        </w:rPr>
        <w:t xml:space="preserve">observed higher spider abundance on </w:t>
      </w:r>
      <w:r>
        <w:rPr>
          <w:rFonts w:ascii="Times New Roman" w:hAnsi="Times New Roman" w:cs="Times New Roman"/>
          <w:sz w:val="24"/>
          <w:szCs w:val="24"/>
        </w:rPr>
        <w:t>low-lying Japanese barberry</w:t>
      </w:r>
      <w:r w:rsidR="000D7381">
        <w:rPr>
          <w:rFonts w:ascii="Times New Roman" w:hAnsi="Times New Roman" w:cs="Times New Roman"/>
          <w:sz w:val="24"/>
          <w:szCs w:val="24"/>
        </w:rPr>
        <w:t>, similar to other observations with invasive plants like Japanese stiltgrass (Landsman et al. 2020)</w:t>
      </w:r>
      <w:r w:rsidR="00537F73">
        <w:rPr>
          <w:rFonts w:ascii="Times New Roman" w:hAnsi="Times New Roman" w:cs="Times New Roman"/>
          <w:sz w:val="24"/>
          <w:szCs w:val="24"/>
        </w:rPr>
        <w:t xml:space="preserve">. </w:t>
      </w:r>
    </w:p>
    <w:p w14:paraId="0FDD3059" w14:textId="64B67362"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2583E">
        <w:rPr>
          <w:rFonts w:ascii="Times New Roman" w:hAnsi="Times New Roman" w:cs="Times New Roman"/>
          <w:sz w:val="24"/>
          <w:szCs w:val="24"/>
        </w:rPr>
        <w:t xml:space="preserve">non-native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result in substantial differences in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w:t>
      </w:r>
      <w:r w:rsidR="00165F88">
        <w:rPr>
          <w:rFonts w:ascii="Times New Roman" w:hAnsi="Times New Roman" w:cs="Times New Roman"/>
          <w:sz w:val="24"/>
          <w:szCs w:val="24"/>
        </w:rPr>
        <w:lastRenderedPageBreak/>
        <w:t xml:space="preserve">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Nevertheless, despite these differences we were surprised to see </w:t>
      </w:r>
      <w:r w:rsidR="00E83094">
        <w:rPr>
          <w:rFonts w:ascii="Times New Roman" w:hAnsi="Times New Roman" w:cs="Times New Roman"/>
          <w:sz w:val="24"/>
          <w:szCs w:val="24"/>
        </w:rPr>
        <w:t xml:space="preserve">comparably strong predation effects on native and non-native plants, indicating that birds actively forage on and take prey from </w:t>
      </w:r>
      <w:r w:rsidR="00AE4BCF">
        <w:rPr>
          <w:rFonts w:ascii="Times New Roman" w:hAnsi="Times New Roman" w:cs="Times New Roman"/>
          <w:sz w:val="24"/>
          <w:szCs w:val="24"/>
        </w:rPr>
        <w:t xml:space="preserve">all available host species. Thus, it appears that </w:t>
      </w:r>
      <w:r w:rsidR="00F47760">
        <w:rPr>
          <w:rFonts w:ascii="Times New Roman" w:hAnsi="Times New Roman" w:cs="Times New Roman"/>
          <w:sz w:val="24"/>
          <w:szCs w:val="24"/>
        </w:rPr>
        <w:t>the introduction of non-native plants has not greatly impacted the interactions among higher trophic levels at our study site.</w:t>
      </w:r>
      <w:r w:rsidR="00F47760" w:rsidRPr="00F47760">
        <w:rPr>
          <w:rFonts w:ascii="Times New Roman" w:hAnsi="Times New Roman" w:cs="Times New Roman"/>
          <w:sz w:val="24"/>
          <w:szCs w:val="24"/>
        </w:rPr>
        <w:t xml:space="preserve">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462FA170"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42" w:name="_Hlk113345917"/>
      <w:r>
        <w:rPr>
          <w:rFonts w:ascii="Times New Roman" w:hAnsi="Times New Roman" w:cs="Times New Roman"/>
          <w:sz w:val="24"/>
          <w:szCs w:val="24"/>
        </w:rPr>
        <w:t xml:space="preserve">non-native </w:t>
      </w:r>
      <w:bookmarkEnd w:id="42"/>
      <w:r>
        <w:rPr>
          <w:rFonts w:ascii="Times New Roman" w:hAnsi="Times New Roman" w:cs="Times New Roman"/>
          <w:sz w:val="24"/>
          <w:szCs w:val="24"/>
        </w:rPr>
        <w:t xml:space="preserve">plants on wildlife through physical or chemical removal (Weidlich et al. 2020). However, our results suggest that native plant community is a critical comparison point. Our field site had low densities of </w:t>
      </w:r>
      <w:r w:rsidR="00365918">
        <w:rPr>
          <w:rFonts w:ascii="Times New Roman" w:hAnsi="Times New Roman" w:cs="Times New Roman"/>
          <w:sz w:val="24"/>
          <w:szCs w:val="24"/>
        </w:rPr>
        <w:t>conventionally known</w:t>
      </w:r>
      <w:r>
        <w:rPr>
          <w:rFonts w:ascii="Times New Roman" w:hAnsi="Times New Roman" w:cs="Times New Roman"/>
          <w:sz w:val="24"/>
          <w:szCs w:val="24"/>
        </w:rPr>
        <w:t xml:space="preserve"> ‘high-quality’ host plants for bird prey like caterpillars, including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 xml:space="preserve">(oaks). </w:t>
      </w:r>
      <w:r w:rsidR="00526F66">
        <w:rPr>
          <w:rFonts w:ascii="Times New Roman" w:hAnsi="Times New Roman" w:cs="Times New Roman"/>
          <w:sz w:val="24"/>
          <w:szCs w:val="24"/>
        </w:rPr>
        <w:t xml:space="preserve">One of the key priorities for </w:t>
      </w:r>
      <w:r w:rsidR="0052051C">
        <w:rPr>
          <w:rFonts w:ascii="Times New Roman" w:hAnsi="Times New Roman" w:cs="Times New Roman"/>
          <w:sz w:val="24"/>
          <w:szCs w:val="24"/>
        </w:rPr>
        <w:t>invasive</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374A99">
        <w:rPr>
          <w:rFonts w:ascii="Times New Roman" w:hAnsi="Times New Roman" w:cs="Times New Roman"/>
          <w:sz w:val="24"/>
          <w:szCs w:val="24"/>
        </w:rPr>
        <w:t>, and at our site our study suggests that removal of invasive plants is not enough, but instead high-quality native plants may need to be established as well</w:t>
      </w:r>
      <w:r w:rsidR="00E336C3">
        <w:rPr>
          <w:rFonts w:ascii="Times New Roman" w:hAnsi="Times New Roman" w:cs="Times New Roman"/>
          <w:sz w:val="24"/>
          <w:szCs w:val="24"/>
        </w:rPr>
        <w:t xml:space="preserve">. </w:t>
      </w:r>
      <w:r w:rsidR="00374A99">
        <w:rPr>
          <w:rFonts w:ascii="Times New Roman" w:hAnsi="Times New Roman" w:cs="Times New Roman"/>
          <w:sz w:val="24"/>
          <w:szCs w:val="24"/>
        </w:rPr>
        <w:t>In other systems, i</w:t>
      </w:r>
      <w:r w:rsidR="00597C33">
        <w:rPr>
          <w:rFonts w:ascii="Times New Roman" w:hAnsi="Times New Roman" w:cs="Times New Roman"/>
          <w:sz w:val="24"/>
          <w:szCs w:val="24"/>
        </w:rPr>
        <w:t>t should be established in a given region whether native woody plants are superior foraging opportunities for songbirds</w:t>
      </w:r>
      <w:r w:rsidR="003B36D1">
        <w:rPr>
          <w:rFonts w:ascii="Times New Roman" w:hAnsi="Times New Roman" w:cs="Times New Roman"/>
          <w:sz w:val="24"/>
          <w:szCs w:val="24"/>
        </w:rPr>
        <w:t>, especially since invasive plant removal tactics themselves can have unintended, negative impacts (Kettenring and Adams 2001)</w:t>
      </w:r>
      <w:r w:rsidR="00597C33">
        <w:rPr>
          <w:rFonts w:ascii="Times New Roman" w:hAnsi="Times New Roman" w:cs="Times New Roman"/>
          <w:sz w:val="24"/>
          <w:szCs w:val="24"/>
        </w:rPr>
        <w:t xml:space="preserve">. </w:t>
      </w:r>
      <w:r w:rsidR="00333E2F">
        <w:rPr>
          <w:rFonts w:ascii="Times New Roman" w:hAnsi="Times New Roman" w:cs="Times New Roman"/>
          <w:sz w:val="24"/>
          <w:szCs w:val="24"/>
        </w:rPr>
        <w:t xml:space="preserve">One particularly surprising observation in this study was the range </w:t>
      </w:r>
      <w:r w:rsidR="00A63E20">
        <w:rPr>
          <w:rFonts w:ascii="Times New Roman" w:hAnsi="Times New Roman" w:cs="Times New Roman"/>
          <w:sz w:val="24"/>
          <w:szCs w:val="24"/>
        </w:rPr>
        <w:t>in quality of the arthropod community supported by our focal native plants. While, for example, witch hazel supported a greater total biomass</w:t>
      </w:r>
      <w:r w:rsidR="00E3115F">
        <w:rPr>
          <w:rFonts w:ascii="Times New Roman" w:hAnsi="Times New Roman" w:cs="Times New Roman"/>
          <w:sz w:val="24"/>
          <w:szCs w:val="24"/>
        </w:rPr>
        <w:t xml:space="preserve">, shadbush was substantially lower and largely indistinguishable from non-natives in both of those measures. Consequently, the relative value of </w:t>
      </w:r>
      <w:r w:rsidR="00854645">
        <w:rPr>
          <w:rFonts w:ascii="Times New Roman" w:hAnsi="Times New Roman" w:cs="Times New Roman"/>
          <w:sz w:val="24"/>
          <w:szCs w:val="24"/>
        </w:rPr>
        <w:t xml:space="preserve">removing a non-native </w:t>
      </w:r>
      <w:r w:rsidR="00E3115F">
        <w:rPr>
          <w:rFonts w:ascii="Times New Roman" w:hAnsi="Times New Roman" w:cs="Times New Roman"/>
          <w:sz w:val="24"/>
          <w:szCs w:val="24"/>
        </w:rPr>
        <w:t>shrub will depend on the particular pairwise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as well as the density of invasive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w:t>
      </w:r>
      <w:r w:rsidR="00986BCE">
        <w:rPr>
          <w:rFonts w:ascii="Times New Roman" w:hAnsi="Times New Roman" w:cs="Times New Roman"/>
          <w:sz w:val="24"/>
          <w:szCs w:val="24"/>
        </w:rPr>
        <w:lastRenderedPageBreak/>
        <w:t xml:space="preserve">suggest that a more nuanced management strategy for habitat improvement goals in </w:t>
      </w:r>
      <w:r w:rsidR="00D6095B">
        <w:rPr>
          <w:rFonts w:ascii="Times New Roman" w:hAnsi="Times New Roman" w:cs="Times New Roman"/>
          <w:sz w:val="24"/>
          <w:szCs w:val="24"/>
        </w:rPr>
        <w:t>northeastern</w:t>
      </w:r>
      <w:r w:rsidR="00986BCE">
        <w:rPr>
          <w:rFonts w:ascii="Times New Roman" w:hAnsi="Times New Roman" w:cs="Times New Roman"/>
          <w:sz w:val="24"/>
          <w:szCs w:val="24"/>
        </w:rPr>
        <w:t xml:space="preserve"> U</w:t>
      </w:r>
      <w:r w:rsidR="00D6095B">
        <w:rPr>
          <w:rFonts w:ascii="Times New Roman" w:hAnsi="Times New Roman" w:cs="Times New Roman"/>
          <w:sz w:val="24"/>
          <w:szCs w:val="24"/>
        </w:rPr>
        <w:t>S</w:t>
      </w:r>
      <w:r w:rsidR="0052051C">
        <w:rPr>
          <w:rFonts w:ascii="Times New Roman" w:hAnsi="Times New Roman" w:cs="Times New Roman"/>
          <w:sz w:val="24"/>
          <w:szCs w:val="24"/>
        </w:rPr>
        <w:t>A</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in which the native plant community is considered as the reference point in invaded habitats rather than </w:t>
      </w:r>
      <w:r w:rsidR="00A11E35">
        <w:rPr>
          <w:rFonts w:ascii="Times New Roman" w:hAnsi="Times New Roman" w:cs="Times New Roman"/>
          <w:sz w:val="24"/>
          <w:szCs w:val="24"/>
        </w:rPr>
        <w:t xml:space="preserve">assume </w:t>
      </w:r>
      <w:r w:rsidR="00597C33">
        <w:rPr>
          <w:rFonts w:ascii="Times New Roman" w:hAnsi="Times New Roman" w:cs="Times New Roman"/>
          <w:sz w:val="24"/>
          <w:szCs w:val="24"/>
        </w:rPr>
        <w:t xml:space="preserve">that all non-natives are poorer </w:t>
      </w:r>
      <w:r w:rsidR="005B6D1C">
        <w:rPr>
          <w:rFonts w:ascii="Times New Roman" w:hAnsi="Times New Roman" w:cs="Times New Roman"/>
          <w:sz w:val="24"/>
          <w:szCs w:val="24"/>
        </w:rPr>
        <w:t xml:space="preserve">food resources </w:t>
      </w:r>
      <w:r w:rsidR="00597C33">
        <w:rPr>
          <w:rFonts w:ascii="Times New Roman" w:hAnsi="Times New Roman" w:cs="Times New Roman"/>
          <w:sz w:val="24"/>
          <w:szCs w:val="24"/>
        </w:rPr>
        <w:t>for wildlife</w:t>
      </w:r>
      <w:r w:rsidR="00986BCE">
        <w:rPr>
          <w:rFonts w:ascii="Times New Roman" w:hAnsi="Times New Roman" w:cs="Times New Roman"/>
          <w:sz w:val="24"/>
          <w:szCs w:val="24"/>
        </w:rPr>
        <w:t>.</w:t>
      </w:r>
      <w:r w:rsidR="00ED5BFF">
        <w:rPr>
          <w:rFonts w:ascii="Times New Roman" w:hAnsi="Times New Roman" w:cs="Times New Roman"/>
          <w:sz w:val="24"/>
          <w:szCs w:val="24"/>
        </w:rPr>
        <w:t xml:space="preserve"> </w:t>
      </w:r>
    </w:p>
    <w:p w14:paraId="360030A0" w14:textId="405635A7" w:rsidR="00546CFB" w:rsidRPr="00546CFB" w:rsidRDefault="00546CFB" w:rsidP="00D05B3D">
      <w:pPr>
        <w:spacing w:after="0" w:line="480" w:lineRule="auto"/>
        <w:rPr>
          <w:rFonts w:ascii="Times New Roman" w:hAnsi="Times New Roman" w:cs="Times New Roman"/>
          <w:sz w:val="24"/>
          <w:szCs w:val="24"/>
        </w:rPr>
      </w:pPr>
    </w:p>
    <w:p w14:paraId="4655251A" w14:textId="119F5370" w:rsidR="00546CFB" w:rsidRPr="00F92FE8"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r w:rsidR="00D01400">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Pr>
          <w:rFonts w:ascii="Times New Roman" w:hAnsi="Times New Roman" w:cs="Times New Roman"/>
          <w:sz w:val="24"/>
          <w:szCs w:val="24"/>
        </w:rPr>
        <w:t xml:space="preserve"> summer technicians at Great Hollow: </w:t>
      </w:r>
      <w:r w:rsidR="00D01400">
        <w:rPr>
          <w:rFonts w:ascii="Times New Roman" w:hAnsi="Times New Roman" w:cs="Times New Roman"/>
          <w:sz w:val="24"/>
          <w:szCs w:val="24"/>
        </w:rPr>
        <w:t xml:space="preserve">Max Kirsch, </w:t>
      </w:r>
      <w:r>
        <w:rPr>
          <w:rFonts w:ascii="Times New Roman" w:hAnsi="Times New Roman" w:cs="Times New Roman"/>
          <w:sz w:val="24"/>
          <w:szCs w:val="24"/>
        </w:rPr>
        <w:t xml:space="preserve">Chris Tait, </w:t>
      </w:r>
      <w:r w:rsidR="00D01400">
        <w:rPr>
          <w:rFonts w:ascii="Times New Roman" w:hAnsi="Times New Roman" w:cs="Times New Roman"/>
          <w:sz w:val="24"/>
          <w:szCs w:val="24"/>
        </w:rPr>
        <w:t xml:space="preserve">and </w:t>
      </w:r>
      <w:r>
        <w:rPr>
          <w:rFonts w:ascii="Times New Roman" w:hAnsi="Times New Roman" w:cs="Times New Roman"/>
          <w:sz w:val="24"/>
          <w:szCs w:val="24"/>
        </w:rPr>
        <w:t>Joan Tremblay</w:t>
      </w:r>
      <w:r w:rsidR="00D01400">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sidR="00D01400">
        <w:rPr>
          <w:rFonts w:ascii="Times New Roman" w:hAnsi="Times New Roman" w:cs="Times New Roman"/>
          <w:sz w:val="24"/>
          <w:szCs w:val="24"/>
        </w:rPr>
        <w:t xml:space="preserve"> on elemental analysis</w:t>
      </w:r>
      <w:r>
        <w:rPr>
          <w:rFonts w:ascii="Times New Roman" w:hAnsi="Times New Roman" w:cs="Times New Roman"/>
          <w:sz w:val="24"/>
          <w:szCs w:val="24"/>
        </w:rPr>
        <w:t xml:space="preserve"> </w:t>
      </w:r>
      <w:r w:rsidR="00D01400">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p>
    <w:p w14:paraId="31D4A3C1" w14:textId="459ADE15" w:rsidR="007B2E0E" w:rsidRDefault="007B2E0E" w:rsidP="00D05B3D">
      <w:pPr>
        <w:spacing w:after="0" w:line="480" w:lineRule="auto"/>
        <w:rPr>
          <w:rFonts w:ascii="Times New Roman" w:hAnsi="Times New Roman" w:cs="Times New Roman"/>
          <w:sz w:val="24"/>
          <w:szCs w:val="24"/>
        </w:rPr>
      </w:pPr>
    </w:p>
    <w:p w14:paraId="1D8C040A" w14:textId="614AC838" w:rsidR="005D45A8" w:rsidRDefault="005D45A8" w:rsidP="00D05B3D">
      <w:pPr>
        <w:spacing w:after="0" w:line="480" w:lineRule="auto"/>
        <w:rPr>
          <w:rFonts w:ascii="Times New Roman" w:hAnsi="Times New Roman" w:cs="Times New Roman"/>
          <w:sz w:val="24"/>
          <w:szCs w:val="24"/>
        </w:rPr>
      </w:pPr>
    </w:p>
    <w:sectPr w:rsidR="005D45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d Seewagen" w:date="2022-09-19T10:15:00Z" w:initials="CS">
    <w:p w14:paraId="7EA3A2D4" w14:textId="7E230FC2" w:rsidR="00D05B3D" w:rsidRDefault="00D05B3D">
      <w:pPr>
        <w:pStyle w:val="CommentText"/>
      </w:pPr>
      <w:r>
        <w:rPr>
          <w:rStyle w:val="CommentReference"/>
        </w:rPr>
        <w:annotationRef/>
      </w:r>
      <w:r>
        <w:t>This term and abbreviation is common in the literature and perhaps what we should use throughout</w:t>
      </w:r>
    </w:p>
  </w:comment>
  <w:comment w:id="1" w:author="Robert Clark" w:date="2022-12-19T09:34:00Z" w:initials="RC">
    <w:p w14:paraId="7925CB2C" w14:textId="77777777" w:rsidR="009627D8" w:rsidRDefault="009627D8" w:rsidP="00D00DE5">
      <w:pPr>
        <w:pStyle w:val="CommentText"/>
      </w:pPr>
      <w:r>
        <w:rPr>
          <w:rStyle w:val="CommentReference"/>
        </w:rPr>
        <w:annotationRef/>
      </w:r>
      <w:r>
        <w:t>Checking as we go.</w:t>
      </w:r>
    </w:p>
  </w:comment>
  <w:comment w:id="2" w:author="Chad Seewagen" w:date="2022-09-19T10:21:00Z" w:initials="CS">
    <w:p w14:paraId="552DCFFD" w14:textId="6149B5B0" w:rsidR="00B016EC" w:rsidRDefault="00B016EC">
      <w:pPr>
        <w:pStyle w:val="CommentText"/>
      </w:pPr>
      <w:r>
        <w:rPr>
          <w:rStyle w:val="CommentReference"/>
        </w:rPr>
        <w:annotationRef/>
      </w:r>
      <w:r>
        <w:t>Would it be fair to say foraging intensity instead?</w:t>
      </w:r>
    </w:p>
  </w:comment>
  <w:comment w:id="3" w:author="Robert Clark" w:date="2022-12-19T09:33:00Z" w:initials="RC">
    <w:p w14:paraId="2C594CFE" w14:textId="77777777" w:rsidR="009627D8" w:rsidRDefault="009627D8" w:rsidP="00514458">
      <w:pPr>
        <w:pStyle w:val="CommentText"/>
      </w:pPr>
      <w:r>
        <w:rPr>
          <w:rStyle w:val="CommentReference"/>
        </w:rPr>
        <w:annotationRef/>
      </w:r>
      <w:r>
        <w:t>Yeah, both work.</w:t>
      </w:r>
    </w:p>
  </w:comment>
  <w:comment w:id="4" w:author="Chad Seewagen" w:date="2022-09-19T10:38:00Z" w:initials="CS">
    <w:p w14:paraId="07EEA99D" w14:textId="62775271" w:rsidR="000D7154" w:rsidRDefault="000D7154">
      <w:pPr>
        <w:pStyle w:val="CommentText"/>
      </w:pPr>
      <w:r>
        <w:rPr>
          <w:rStyle w:val="CommentReference"/>
        </w:rPr>
        <w:annotationRef/>
      </w:r>
      <w:r>
        <w:t>I think we can just use protein in the abstract instead of nitrogen. We’ll explain in the main body that we used N as a proxy.</w:t>
      </w:r>
    </w:p>
  </w:comment>
  <w:comment w:id="5" w:author="Robert Clark" w:date="2022-12-19T09:35:00Z" w:initials="RC">
    <w:p w14:paraId="74879BED" w14:textId="77777777" w:rsidR="009627D8" w:rsidRDefault="009627D8" w:rsidP="008A71B0">
      <w:pPr>
        <w:pStyle w:val="CommentText"/>
      </w:pPr>
      <w:r>
        <w:rPr>
          <w:rStyle w:val="CommentReference"/>
        </w:rPr>
        <w:annotationRef/>
      </w:r>
      <w:r>
        <w:t>Sure!</w:t>
      </w:r>
    </w:p>
  </w:comment>
  <w:comment w:id="6" w:author="Chad Seewagen" w:date="2022-09-19T10:40:00Z" w:initials="CS">
    <w:p w14:paraId="34E96E4E" w14:textId="3B219951" w:rsidR="00E936AC" w:rsidRDefault="00E936AC">
      <w:pPr>
        <w:pStyle w:val="CommentText"/>
      </w:pPr>
      <w:r>
        <w:rPr>
          <w:rStyle w:val="CommentReference"/>
        </w:rPr>
        <w:annotationRef/>
      </w:r>
      <w:r>
        <w:t>Sometimes I see “invertivorous” used instead. Maybe we should go with that since spiders are a main part of the story.</w:t>
      </w:r>
    </w:p>
  </w:comment>
  <w:comment w:id="7" w:author="Robert Clark" w:date="2022-12-19T09:37:00Z" w:initials="RC">
    <w:p w14:paraId="45ACC437" w14:textId="77777777" w:rsidR="009627D8" w:rsidRDefault="009627D8" w:rsidP="001452E0">
      <w:pPr>
        <w:pStyle w:val="CommentText"/>
      </w:pPr>
      <w:r>
        <w:rPr>
          <w:rStyle w:val="CommentReference"/>
        </w:rPr>
        <w:annotationRef/>
      </w:r>
      <w:r>
        <w:t>I'd prefer to see what a reviewer says on this (if anything). Its ok if you guys like the term more as the vertebrate folks.</w:t>
      </w:r>
    </w:p>
  </w:comment>
  <w:comment w:id="13" w:author="Chad Seewagen" w:date="2022-09-20T08:36:00Z" w:initials="CS">
    <w:p w14:paraId="0EB9355C" w14:textId="2B15BBFB" w:rsidR="00A94F08" w:rsidRDefault="00A94F08">
      <w:pPr>
        <w:pStyle w:val="CommentText"/>
      </w:pPr>
      <w:r>
        <w:rPr>
          <w:rStyle w:val="CommentReference"/>
        </w:rPr>
        <w:annotationRef/>
      </w:r>
      <w:r>
        <w:t xml:space="preserve">I don’t follow this logic. </w:t>
      </w:r>
      <w:r w:rsidR="00305D78">
        <w:t>Why are invasive plants even more impactful in habitats that are already degraded in other ways compared to more pristine habitats?</w:t>
      </w:r>
    </w:p>
  </w:comment>
  <w:comment w:id="14" w:author="Robert Clark" w:date="2022-12-19T09:46:00Z" w:initials="RC">
    <w:p w14:paraId="30F3837A" w14:textId="77777777" w:rsidR="00B7742D" w:rsidRDefault="00B7742D" w:rsidP="008A3420">
      <w:pPr>
        <w:pStyle w:val="CommentText"/>
      </w:pPr>
      <w:r>
        <w:rPr>
          <w:rStyle w:val="CommentReference"/>
        </w:rPr>
        <w:annotationRef/>
      </w:r>
      <w:r>
        <w:t>Good point. I'd edited this so it's just making the case of invasive plants tracking anthropogenic disturbance.</w:t>
      </w:r>
    </w:p>
  </w:comment>
  <w:comment w:id="15" w:author="Chad Seewagen" w:date="2022-09-19T11:01:00Z" w:initials="CS">
    <w:p w14:paraId="295A4E7E" w14:textId="30B57607" w:rsidR="00863A4D" w:rsidRDefault="00863A4D">
      <w:pPr>
        <w:pStyle w:val="CommentText"/>
      </w:pPr>
      <w:r>
        <w:rPr>
          <w:rStyle w:val="CommentReference"/>
        </w:rPr>
        <w:annotationRef/>
      </w:r>
      <w:r>
        <w:t>Avoid beginning sentences with an independent clause</w:t>
      </w:r>
    </w:p>
  </w:comment>
  <w:comment w:id="16" w:author="Robert Clark" w:date="2022-12-19T09:45:00Z" w:initials="RC">
    <w:p w14:paraId="4BA3A612" w14:textId="77777777" w:rsidR="00B7742D" w:rsidRDefault="00B7742D" w:rsidP="004B672C">
      <w:pPr>
        <w:pStyle w:val="CommentText"/>
      </w:pPr>
      <w:r>
        <w:rPr>
          <w:rStyle w:val="CommentReference"/>
        </w:rPr>
        <w:annotationRef/>
      </w:r>
      <w:r>
        <w:t>Roger that.</w:t>
      </w:r>
    </w:p>
  </w:comment>
  <w:comment w:id="17" w:author="Chad Seewagen" w:date="2022-09-19T11:03:00Z" w:initials="CS">
    <w:p w14:paraId="7CAC5ECC" w14:textId="510EB90E" w:rsidR="00863A4D" w:rsidRDefault="00863A4D">
      <w:pPr>
        <w:pStyle w:val="CommentText"/>
      </w:pPr>
      <w:r>
        <w:rPr>
          <w:rStyle w:val="CommentReference"/>
        </w:rPr>
        <w:annotationRef/>
      </w:r>
      <w:r>
        <w:t>This is out of place and kind of just hanging here. I think the justification for our study and why we did things a certain way (like this) should go at the very end of the intro to set the stage for the rest of the paper.</w:t>
      </w:r>
    </w:p>
  </w:comment>
  <w:comment w:id="18" w:author="Robert Clark" w:date="2022-12-19T09:49:00Z" w:initials="RC">
    <w:p w14:paraId="58F90FFD" w14:textId="77777777" w:rsidR="00B7742D" w:rsidRDefault="00B7742D" w:rsidP="00434E18">
      <w:pPr>
        <w:pStyle w:val="CommentText"/>
      </w:pPr>
      <w:r>
        <w:rPr>
          <w:rStyle w:val="CommentReference"/>
        </w:rPr>
        <w:annotationRef/>
      </w:r>
      <w:r>
        <w:t>Ok moved to the start of the hypothesis sections.</w:t>
      </w:r>
    </w:p>
  </w:comment>
  <w:comment w:id="21" w:author="Chad Seewagen" w:date="2022-09-20T08:48:00Z" w:initials="CS">
    <w:p w14:paraId="389BEC11" w14:textId="57BB9FBF" w:rsidR="00BC6325" w:rsidRDefault="00BC6325">
      <w:pPr>
        <w:pStyle w:val="CommentText"/>
      </w:pPr>
      <w:r>
        <w:rPr>
          <w:rStyle w:val="CommentReference"/>
        </w:rPr>
        <w:annotationRef/>
      </w:r>
      <w:r>
        <w:t>Careful with the use of availability vs. abundance. Usually availability is avoided because it is very difficult to measure the abundance of something combined with an animal’s ability to find and acquire it in the face of competition. We did not measure availability, we measured abundance (biomass), so we should probably use that term (or quantity) instead of availability.</w:t>
      </w:r>
    </w:p>
  </w:comment>
  <w:comment w:id="22" w:author="Robert Clark" w:date="2022-12-19T09:50:00Z" w:initials="RC">
    <w:p w14:paraId="2679F427" w14:textId="77777777" w:rsidR="00DF284C" w:rsidRDefault="00DF284C" w:rsidP="000848E5">
      <w:pPr>
        <w:pStyle w:val="CommentText"/>
      </w:pPr>
      <w:r>
        <w:rPr>
          <w:rStyle w:val="CommentReference"/>
        </w:rPr>
        <w:annotationRef/>
      </w:r>
      <w:r>
        <w:t>Agreed. I like quantity (quantity vs. quality comparison). I did a search to find all references to 'availability'.</w:t>
      </w:r>
    </w:p>
  </w:comment>
  <w:comment w:id="24" w:author="Chad Seewagen" w:date="2022-09-20T08:54:00Z" w:initials="CS">
    <w:p w14:paraId="10DB2B94" w14:textId="044340E4" w:rsidR="003E10E2" w:rsidRDefault="003E10E2">
      <w:pPr>
        <w:pStyle w:val="CommentText"/>
        <w:rPr>
          <w:rFonts w:ascii="Times New Roman" w:hAnsi="Times New Roman" w:cs="Times New Roman"/>
          <w:sz w:val="24"/>
          <w:szCs w:val="24"/>
        </w:rPr>
      </w:pPr>
      <w:r>
        <w:rPr>
          <w:rStyle w:val="CommentReference"/>
        </w:rPr>
        <w:annotationRef/>
      </w:r>
      <w:r>
        <w:t>This seems to contradict the statement in the previous paragraph that “…</w:t>
      </w:r>
      <w:r>
        <w:rPr>
          <w:rFonts w:ascii="Times New Roman" w:hAnsi="Times New Roman" w:cs="Times New Roman"/>
          <w:sz w:val="24"/>
          <w:szCs w:val="24"/>
        </w:rPr>
        <w:t>the success of this management strategy depends on the presumed superiority of arthropod quantity or quality on native compared to non-native plants. However, this assumption has not been rigorously tested, both in general and particularly in the temperate forests of the northeastern United States.”</w:t>
      </w:r>
    </w:p>
    <w:p w14:paraId="49EA0233" w14:textId="77777777" w:rsidR="003E10E2" w:rsidRDefault="003E10E2">
      <w:pPr>
        <w:pStyle w:val="CommentText"/>
        <w:rPr>
          <w:rFonts w:ascii="Times New Roman" w:hAnsi="Times New Roman" w:cs="Times New Roman"/>
          <w:sz w:val="24"/>
          <w:szCs w:val="24"/>
        </w:rPr>
      </w:pPr>
    </w:p>
    <w:p w14:paraId="656628CE" w14:textId="0A938D78" w:rsidR="003E10E2" w:rsidRDefault="003E10E2">
      <w:pPr>
        <w:pStyle w:val="CommentText"/>
      </w:pPr>
      <w:r>
        <w:rPr>
          <w:rFonts w:ascii="Times New Roman" w:hAnsi="Times New Roman" w:cs="Times New Roman"/>
          <w:sz w:val="24"/>
          <w:szCs w:val="24"/>
        </w:rPr>
        <w:t>I thought our position was that there is too broad of an assumption that invasive plants are worthless to wildlife and it is best to remove them, hoping they become replaced by superior natives, despite the fact that there have been so few studies like ours that have actually compared insect biomass among native and common invasives of Northeast</w:t>
      </w:r>
      <w:r w:rsidR="007F5FA9">
        <w:rPr>
          <w:rFonts w:ascii="Times New Roman" w:hAnsi="Times New Roman" w:cs="Times New Roman"/>
          <w:sz w:val="24"/>
          <w:szCs w:val="24"/>
        </w:rPr>
        <w:t>ern forests. Tallamy has obviously done some of that for a subset of mid-Atlantic plants, but there’s nothing for the notorious invasives of the Northeast like barberry, rose, autumn olive, knotweed, etc.</w:t>
      </w:r>
    </w:p>
  </w:comment>
  <w:comment w:id="25" w:author="Robert Clark" w:date="2022-12-19T09:57:00Z" w:initials="RC">
    <w:p w14:paraId="5FAF32B3" w14:textId="77777777" w:rsidR="000B3E05" w:rsidRDefault="00DF284C" w:rsidP="0007254D">
      <w:pPr>
        <w:pStyle w:val="CommentText"/>
      </w:pPr>
      <w:r>
        <w:rPr>
          <w:rStyle w:val="CommentReference"/>
        </w:rPr>
        <w:annotationRef/>
      </w:r>
      <w:r w:rsidR="000B3E05">
        <w:t>Edited because the point is merely to show where this hypothesis came from in our region.</w:t>
      </w:r>
    </w:p>
  </w:comment>
  <w:comment w:id="28" w:author="Chad Seewagen" w:date="2022-09-20T09:41:00Z" w:initials="CS">
    <w:p w14:paraId="1E26E727" w14:textId="61F42D06" w:rsidR="00D33489" w:rsidRDefault="00D33489">
      <w:pPr>
        <w:pStyle w:val="CommentText"/>
      </w:pPr>
      <w:r>
        <w:rPr>
          <w:rStyle w:val="CommentReference"/>
        </w:rPr>
        <w:annotationRef/>
      </w:r>
      <w:r>
        <w:t xml:space="preserve">Did she coin this “low food availability hypothesis” in the paper or are you just citing this as an example of a study that found caterpillars to be less abundant on exotics? If the latter, I don’t think a citation is needed. </w:t>
      </w:r>
    </w:p>
  </w:comment>
  <w:comment w:id="29" w:author="Robert Clark" w:date="2022-12-19T09:59:00Z" w:initials="RC">
    <w:p w14:paraId="71B3AD8E" w14:textId="77777777" w:rsidR="00DF284C" w:rsidRDefault="00DF284C" w:rsidP="009B2C73">
      <w:pPr>
        <w:pStyle w:val="CommentText"/>
      </w:pPr>
      <w:r>
        <w:rPr>
          <w:rStyle w:val="CommentReference"/>
        </w:rPr>
        <w:annotationRef/>
      </w:r>
      <w:r>
        <w:t>Nah, just edited this to be a follow up piece of evidence for our original hypothesis (fewer caterpillars).</w:t>
      </w:r>
    </w:p>
  </w:comment>
  <w:comment w:id="31" w:author="Chad Seewagen" w:date="2022-09-20T09:52:00Z" w:initials="CS">
    <w:p w14:paraId="626F2EE4" w14:textId="2D608459" w:rsidR="00FE6DC4" w:rsidRDefault="00FE6DC4">
      <w:pPr>
        <w:pStyle w:val="CommentText"/>
      </w:pPr>
      <w:r>
        <w:rPr>
          <w:rStyle w:val="CommentReference"/>
        </w:rPr>
        <w:annotationRef/>
      </w:r>
      <w:r>
        <w:t>I think here in the introduction it’s fine to just say we measured quality, or protein as a measure of quality, without getting into specifics and mentioning nitrogen. We can explain in the Methods that we used N as a proxy for protein, and also explain there that protein is a key aspect of food quality for breeding birds. For the intro, I’d just keep it simple and say we compared quality and leave it at that, or at the most, note that we used protein as our index of quality. Mentioning nitrogen as well just makes it confusing.</w:t>
      </w:r>
    </w:p>
    <w:p w14:paraId="5A35AF82" w14:textId="77777777" w:rsidR="00C422F2" w:rsidRDefault="00C422F2">
      <w:pPr>
        <w:pStyle w:val="CommentText"/>
      </w:pPr>
    </w:p>
    <w:p w14:paraId="0B38184E" w14:textId="6886FDFF" w:rsidR="00C422F2" w:rsidRDefault="00C422F2">
      <w:pPr>
        <w:pStyle w:val="CommentText"/>
      </w:pPr>
      <w:r>
        <w:t>Also, maybe this should be moved to the end of the paragraph so the paragraph first explains the hypotheses and predictions, and then tells the reader what we did to test them.</w:t>
      </w:r>
    </w:p>
  </w:comment>
  <w:comment w:id="32" w:author="Robert Clark" w:date="2022-12-19T10:02:00Z" w:initials="RC">
    <w:p w14:paraId="6DB1122F" w14:textId="77777777" w:rsidR="00473194" w:rsidRDefault="00473194" w:rsidP="00B81FB3">
      <w:pPr>
        <w:pStyle w:val="CommentText"/>
      </w:pPr>
      <w:r>
        <w:rPr>
          <w:rStyle w:val="CommentReference"/>
        </w:rPr>
        <w:annotationRef/>
      </w:r>
      <w:r>
        <w:t>OK I moved it to the bottom of your added sentences as it’s the way we tested the predictions outlined.</w:t>
      </w:r>
    </w:p>
  </w:comment>
  <w:comment w:id="34" w:author="Chad Seewagen" w:date="2022-09-23T07:56:00Z" w:initials="CS">
    <w:p w14:paraId="1CA477E9" w14:textId="343D9B22" w:rsidR="00336593" w:rsidRDefault="00336593">
      <w:pPr>
        <w:pStyle w:val="CommentText"/>
      </w:pPr>
      <w:r>
        <w:rPr>
          <w:rStyle w:val="CommentReference"/>
        </w:rPr>
        <w:annotationRef/>
      </w:r>
      <w:r>
        <w:t>I think it needs to be made more clear that there was only 1 branch covered on each plant.</w:t>
      </w:r>
    </w:p>
  </w:comment>
  <w:comment w:id="35" w:author="Robert Clark" w:date="2022-12-19T10:04:00Z" w:initials="RC">
    <w:p w14:paraId="5A6FC69C" w14:textId="77777777" w:rsidR="00643E99" w:rsidRDefault="006A263D" w:rsidP="008F04D5">
      <w:pPr>
        <w:pStyle w:val="CommentText"/>
      </w:pPr>
      <w:r>
        <w:rPr>
          <w:rStyle w:val="CommentReference"/>
        </w:rPr>
        <w:annotationRef/>
      </w:r>
      <w:r w:rsidR="00643E99">
        <w:t>Ok, edit made. Now it's just 'exclusion' and 'control' in the text throughout.</w:t>
      </w:r>
    </w:p>
  </w:comment>
  <w:comment w:id="36" w:author="Chad Seewagen" w:date="2022-09-20T12:11:00Z" w:initials="CS">
    <w:p w14:paraId="7510D740" w14:textId="0E79D82C" w:rsidR="00A92918" w:rsidRDefault="00A92918">
      <w:pPr>
        <w:pStyle w:val="CommentText"/>
      </w:pPr>
      <w:r>
        <w:rPr>
          <w:rStyle w:val="CommentReference"/>
        </w:rPr>
        <w:annotationRef/>
      </w:r>
      <w:r>
        <w:t>Bag treatment wasn’t defined and nobody will know what that refers to.</w:t>
      </w:r>
    </w:p>
  </w:comment>
  <w:comment w:id="37" w:author="Robert Clark" w:date="2022-12-19T10:08:00Z" w:initials="RC">
    <w:p w14:paraId="328923BB" w14:textId="77777777" w:rsidR="006A263D" w:rsidRDefault="006A263D" w:rsidP="00412668">
      <w:pPr>
        <w:pStyle w:val="CommentText"/>
      </w:pPr>
      <w:r>
        <w:rPr>
          <w:rStyle w:val="CommentReference"/>
        </w:rPr>
        <w:annotationRef/>
      </w:r>
      <w:r>
        <w:t>Roger. Checking to make sure its removed.</w:t>
      </w:r>
    </w:p>
  </w:comment>
  <w:comment w:id="38" w:author="Robert Clark" w:date="2022-12-19T10:10:00Z" w:initials="RC">
    <w:p w14:paraId="1229F20F" w14:textId="77777777" w:rsidR="006A263D" w:rsidRDefault="006A263D" w:rsidP="005511FA">
      <w:pPr>
        <w:pStyle w:val="CommentText"/>
      </w:pPr>
      <w:r>
        <w:rPr>
          <w:rStyle w:val="CommentReference"/>
        </w:rPr>
        <w:annotationRef/>
      </w:r>
      <w:r>
        <w:t>Can I tag Wales in for this one?</w:t>
      </w:r>
    </w:p>
  </w:comment>
  <w:comment w:id="40" w:author="Chad Seewagen" w:date="2022-09-23T09:44:00Z" w:initials="CS">
    <w:p w14:paraId="6B740F59" w14:textId="59F4E115" w:rsidR="003842F9" w:rsidRDefault="003842F9">
      <w:pPr>
        <w:pStyle w:val="CommentText"/>
      </w:pPr>
      <w:r>
        <w:rPr>
          <w:rStyle w:val="CommentReference"/>
        </w:rPr>
        <w:annotationRef/>
      </w:r>
      <w:r>
        <w:t>To a similar extent?</w:t>
      </w:r>
    </w:p>
  </w:comment>
  <w:comment w:id="41" w:author="Robert Clark" w:date="2022-12-19T10:49:00Z" w:initials="RC">
    <w:p w14:paraId="00C20387" w14:textId="77777777" w:rsidR="001C1C50" w:rsidRDefault="001C1C50" w:rsidP="00B44A70">
      <w:pPr>
        <w:pStyle w:val="CommentText"/>
      </w:pPr>
      <w:r>
        <w:rPr>
          <w:rStyle w:val="CommentReference"/>
        </w:rPr>
        <w:annotationRef/>
      </w:r>
      <w:r>
        <w:t>Yes, but I don’t want to tangle with effect size comparisons with such a small sample size.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A3A2D4" w15:done="0"/>
  <w15:commentEx w15:paraId="7925CB2C" w15:paraIdParent="7EA3A2D4" w15:done="0"/>
  <w15:commentEx w15:paraId="552DCFFD" w15:done="0"/>
  <w15:commentEx w15:paraId="2C594CFE" w15:paraIdParent="552DCFFD" w15:done="0"/>
  <w15:commentEx w15:paraId="07EEA99D" w15:done="0"/>
  <w15:commentEx w15:paraId="74879BED" w15:paraIdParent="07EEA99D" w15:done="0"/>
  <w15:commentEx w15:paraId="34E96E4E" w15:done="0"/>
  <w15:commentEx w15:paraId="45ACC437" w15:paraIdParent="34E96E4E" w15:done="0"/>
  <w15:commentEx w15:paraId="0EB9355C" w15:done="0"/>
  <w15:commentEx w15:paraId="30F3837A" w15:paraIdParent="0EB9355C" w15:done="0"/>
  <w15:commentEx w15:paraId="295A4E7E" w15:done="0"/>
  <w15:commentEx w15:paraId="4BA3A612" w15:paraIdParent="295A4E7E" w15:done="0"/>
  <w15:commentEx w15:paraId="7CAC5ECC" w15:done="0"/>
  <w15:commentEx w15:paraId="58F90FFD" w15:paraIdParent="7CAC5ECC" w15:done="0"/>
  <w15:commentEx w15:paraId="389BEC11" w15:done="0"/>
  <w15:commentEx w15:paraId="2679F427" w15:paraIdParent="389BEC11" w15:done="0"/>
  <w15:commentEx w15:paraId="656628CE" w15:done="0"/>
  <w15:commentEx w15:paraId="5FAF32B3" w15:paraIdParent="656628CE" w15:done="0"/>
  <w15:commentEx w15:paraId="1E26E727" w15:done="0"/>
  <w15:commentEx w15:paraId="71B3AD8E" w15:paraIdParent="1E26E727" w15:done="0"/>
  <w15:commentEx w15:paraId="0B38184E" w15:done="0"/>
  <w15:commentEx w15:paraId="6DB1122F" w15:paraIdParent="0B38184E" w15:done="0"/>
  <w15:commentEx w15:paraId="1CA477E9" w15:done="0"/>
  <w15:commentEx w15:paraId="5A6FC69C" w15:paraIdParent="1CA477E9" w15:done="0"/>
  <w15:commentEx w15:paraId="7510D740" w15:done="0"/>
  <w15:commentEx w15:paraId="328923BB" w15:paraIdParent="7510D740" w15:done="0"/>
  <w15:commentEx w15:paraId="1229F20F" w15:done="0"/>
  <w15:commentEx w15:paraId="6B740F59" w15:done="0"/>
  <w15:commentEx w15:paraId="00C20387" w15:paraIdParent="6B740F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2BFCA" w16cex:dateUtc="2022-09-19T14:15:00Z"/>
  <w16cex:commentExtensible w16cex:durableId="274AAE95" w16cex:dateUtc="2022-12-19T14:34:00Z"/>
  <w16cex:commentExtensible w16cex:durableId="26D2C121" w16cex:dateUtc="2022-09-19T14:21:00Z"/>
  <w16cex:commentExtensible w16cex:durableId="274AAE82" w16cex:dateUtc="2022-12-19T14:33:00Z"/>
  <w16cex:commentExtensible w16cex:durableId="26D2C517" w16cex:dateUtc="2022-09-19T14:38:00Z"/>
  <w16cex:commentExtensible w16cex:durableId="274AAEC5" w16cex:dateUtc="2022-12-19T14:35:00Z"/>
  <w16cex:commentExtensible w16cex:durableId="26D2C58D" w16cex:dateUtc="2022-09-19T14:40:00Z"/>
  <w16cex:commentExtensible w16cex:durableId="274AAF59" w16cex:dateUtc="2022-12-19T14:37:00Z"/>
  <w16cex:commentExtensible w16cex:durableId="26D3F9F6" w16cex:dateUtc="2022-09-20T12:36:00Z"/>
  <w16cex:commentExtensible w16cex:durableId="274AB193" w16cex:dateUtc="2022-12-19T14:46:00Z"/>
  <w16cex:commentExtensible w16cex:durableId="26D2CA8E" w16cex:dateUtc="2022-09-19T15:01:00Z"/>
  <w16cex:commentExtensible w16cex:durableId="274AB134" w16cex:dateUtc="2022-12-19T14:45:00Z"/>
  <w16cex:commentExtensible w16cex:durableId="26D2CB0D" w16cex:dateUtc="2022-09-19T15:03:00Z"/>
  <w16cex:commentExtensible w16cex:durableId="274AB210" w16cex:dateUtc="2022-12-19T14:49:00Z"/>
  <w16cex:commentExtensible w16cex:durableId="26D3FCC4" w16cex:dateUtc="2022-09-20T12:48:00Z"/>
  <w16cex:commentExtensible w16cex:durableId="274AB26B" w16cex:dateUtc="2022-12-19T14:50:00Z"/>
  <w16cex:commentExtensible w16cex:durableId="26D3FE39" w16cex:dateUtc="2022-09-20T12:54:00Z"/>
  <w16cex:commentExtensible w16cex:durableId="274AB3F7" w16cex:dateUtc="2022-12-19T14:57:00Z"/>
  <w16cex:commentExtensible w16cex:durableId="26D4093A" w16cex:dateUtc="2022-09-20T13:41:00Z"/>
  <w16cex:commentExtensible w16cex:durableId="274AB464" w16cex:dateUtc="2022-12-19T14:59:00Z"/>
  <w16cex:commentExtensible w16cex:durableId="26D40BDC" w16cex:dateUtc="2022-09-20T13:52:00Z"/>
  <w16cex:commentExtensible w16cex:durableId="274AB52C" w16cex:dateUtc="2022-12-19T15:02:00Z"/>
  <w16cex:commentExtensible w16cex:durableId="26D7E543" w16cex:dateUtc="2022-09-23T11:56:00Z"/>
  <w16cex:commentExtensible w16cex:durableId="274AB5A8" w16cex:dateUtc="2022-12-19T15:04:00Z"/>
  <w16cex:commentExtensible w16cex:durableId="26D42C5E" w16cex:dateUtc="2022-09-20T16:11:00Z"/>
  <w16cex:commentExtensible w16cex:durableId="274AB697" w16cex:dateUtc="2022-12-19T15:08:00Z"/>
  <w16cex:commentExtensible w16cex:durableId="274AB6FD" w16cex:dateUtc="2022-12-19T15:10:00Z"/>
  <w16cex:commentExtensible w16cex:durableId="26D7FE81" w16cex:dateUtc="2022-09-23T13:44:00Z"/>
  <w16cex:commentExtensible w16cex:durableId="274AC029" w16cex:dateUtc="2022-12-19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A3A2D4" w16cid:durableId="26D2BFCA"/>
  <w16cid:commentId w16cid:paraId="7925CB2C" w16cid:durableId="274AAE95"/>
  <w16cid:commentId w16cid:paraId="552DCFFD" w16cid:durableId="26D2C121"/>
  <w16cid:commentId w16cid:paraId="2C594CFE" w16cid:durableId="274AAE82"/>
  <w16cid:commentId w16cid:paraId="07EEA99D" w16cid:durableId="26D2C517"/>
  <w16cid:commentId w16cid:paraId="74879BED" w16cid:durableId="274AAEC5"/>
  <w16cid:commentId w16cid:paraId="34E96E4E" w16cid:durableId="26D2C58D"/>
  <w16cid:commentId w16cid:paraId="45ACC437" w16cid:durableId="274AAF59"/>
  <w16cid:commentId w16cid:paraId="0EB9355C" w16cid:durableId="26D3F9F6"/>
  <w16cid:commentId w16cid:paraId="30F3837A" w16cid:durableId="274AB193"/>
  <w16cid:commentId w16cid:paraId="295A4E7E" w16cid:durableId="26D2CA8E"/>
  <w16cid:commentId w16cid:paraId="4BA3A612" w16cid:durableId="274AB134"/>
  <w16cid:commentId w16cid:paraId="7CAC5ECC" w16cid:durableId="26D2CB0D"/>
  <w16cid:commentId w16cid:paraId="58F90FFD" w16cid:durableId="274AB210"/>
  <w16cid:commentId w16cid:paraId="389BEC11" w16cid:durableId="26D3FCC4"/>
  <w16cid:commentId w16cid:paraId="2679F427" w16cid:durableId="274AB26B"/>
  <w16cid:commentId w16cid:paraId="656628CE" w16cid:durableId="26D3FE39"/>
  <w16cid:commentId w16cid:paraId="5FAF32B3" w16cid:durableId="274AB3F7"/>
  <w16cid:commentId w16cid:paraId="1E26E727" w16cid:durableId="26D4093A"/>
  <w16cid:commentId w16cid:paraId="71B3AD8E" w16cid:durableId="274AB464"/>
  <w16cid:commentId w16cid:paraId="0B38184E" w16cid:durableId="26D40BDC"/>
  <w16cid:commentId w16cid:paraId="6DB1122F" w16cid:durableId="274AB52C"/>
  <w16cid:commentId w16cid:paraId="1CA477E9" w16cid:durableId="26D7E543"/>
  <w16cid:commentId w16cid:paraId="5A6FC69C" w16cid:durableId="274AB5A8"/>
  <w16cid:commentId w16cid:paraId="7510D740" w16cid:durableId="26D42C5E"/>
  <w16cid:commentId w16cid:paraId="328923BB" w16cid:durableId="274AB697"/>
  <w16cid:commentId w16cid:paraId="1229F20F" w16cid:durableId="274AB6FD"/>
  <w16cid:commentId w16cid:paraId="6B740F59" w16cid:durableId="26D7FE81"/>
  <w16cid:commentId w16cid:paraId="00C20387" w16cid:durableId="274AC0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d Seewagen">
    <w15:presenceInfo w15:providerId="None" w15:userId="Chad Seewagen"/>
  </w15:person>
  <w15:person w15:author="Robert Clark">
    <w15:presenceInfo w15:providerId="None" w15:userId="Robert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243B1"/>
    <w:rsid w:val="00036EDA"/>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F39E3"/>
    <w:rsid w:val="000F7D93"/>
    <w:rsid w:val="00117C00"/>
    <w:rsid w:val="001249B5"/>
    <w:rsid w:val="001333F4"/>
    <w:rsid w:val="00141AD3"/>
    <w:rsid w:val="001427AD"/>
    <w:rsid w:val="00147ABF"/>
    <w:rsid w:val="00151778"/>
    <w:rsid w:val="00154C10"/>
    <w:rsid w:val="001614D2"/>
    <w:rsid w:val="00161C0B"/>
    <w:rsid w:val="00161EE3"/>
    <w:rsid w:val="00165F88"/>
    <w:rsid w:val="0017145B"/>
    <w:rsid w:val="001732BB"/>
    <w:rsid w:val="00183D6D"/>
    <w:rsid w:val="001849B0"/>
    <w:rsid w:val="001849BC"/>
    <w:rsid w:val="001A074A"/>
    <w:rsid w:val="001A2F5B"/>
    <w:rsid w:val="001A619A"/>
    <w:rsid w:val="001A6B07"/>
    <w:rsid w:val="001B2C48"/>
    <w:rsid w:val="001C1C50"/>
    <w:rsid w:val="001D34F8"/>
    <w:rsid w:val="001D539F"/>
    <w:rsid w:val="001D618A"/>
    <w:rsid w:val="001E006D"/>
    <w:rsid w:val="001E08E5"/>
    <w:rsid w:val="001E1B7F"/>
    <w:rsid w:val="001E5899"/>
    <w:rsid w:val="001E5E76"/>
    <w:rsid w:val="001F58A3"/>
    <w:rsid w:val="002174D1"/>
    <w:rsid w:val="002176DB"/>
    <w:rsid w:val="002212C9"/>
    <w:rsid w:val="002238D7"/>
    <w:rsid w:val="00227ED9"/>
    <w:rsid w:val="002327DE"/>
    <w:rsid w:val="00234017"/>
    <w:rsid w:val="00236B6C"/>
    <w:rsid w:val="00245B8C"/>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D0AC8"/>
    <w:rsid w:val="002D4405"/>
    <w:rsid w:val="002F6D13"/>
    <w:rsid w:val="00301974"/>
    <w:rsid w:val="0030202F"/>
    <w:rsid w:val="00305D78"/>
    <w:rsid w:val="00333E2F"/>
    <w:rsid w:val="00336593"/>
    <w:rsid w:val="003612E6"/>
    <w:rsid w:val="00365918"/>
    <w:rsid w:val="00365C3D"/>
    <w:rsid w:val="003673F6"/>
    <w:rsid w:val="0037439B"/>
    <w:rsid w:val="00374A99"/>
    <w:rsid w:val="003842F9"/>
    <w:rsid w:val="003A7B1B"/>
    <w:rsid w:val="003B0540"/>
    <w:rsid w:val="003B36D1"/>
    <w:rsid w:val="003B5D10"/>
    <w:rsid w:val="003B7CB7"/>
    <w:rsid w:val="003D467F"/>
    <w:rsid w:val="003E10E2"/>
    <w:rsid w:val="003E22AE"/>
    <w:rsid w:val="003E3EA8"/>
    <w:rsid w:val="003E526A"/>
    <w:rsid w:val="003E6D45"/>
    <w:rsid w:val="003E7E91"/>
    <w:rsid w:val="00407E18"/>
    <w:rsid w:val="0041646E"/>
    <w:rsid w:val="00436BF2"/>
    <w:rsid w:val="0044210D"/>
    <w:rsid w:val="00454C3E"/>
    <w:rsid w:val="00467E81"/>
    <w:rsid w:val="00473194"/>
    <w:rsid w:val="00473878"/>
    <w:rsid w:val="004801BD"/>
    <w:rsid w:val="00484097"/>
    <w:rsid w:val="004859B1"/>
    <w:rsid w:val="00496AF1"/>
    <w:rsid w:val="004A1C31"/>
    <w:rsid w:val="004A59C6"/>
    <w:rsid w:val="004B41AE"/>
    <w:rsid w:val="004B6D7F"/>
    <w:rsid w:val="004C0977"/>
    <w:rsid w:val="004C5C92"/>
    <w:rsid w:val="004D29A3"/>
    <w:rsid w:val="004E4617"/>
    <w:rsid w:val="004E54E9"/>
    <w:rsid w:val="004F7C7C"/>
    <w:rsid w:val="00500C29"/>
    <w:rsid w:val="0052051C"/>
    <w:rsid w:val="00526F66"/>
    <w:rsid w:val="00533BEB"/>
    <w:rsid w:val="00533DF7"/>
    <w:rsid w:val="00536F5D"/>
    <w:rsid w:val="00537F73"/>
    <w:rsid w:val="005423C0"/>
    <w:rsid w:val="005455D4"/>
    <w:rsid w:val="005468E8"/>
    <w:rsid w:val="00546CFB"/>
    <w:rsid w:val="00546FD4"/>
    <w:rsid w:val="00552427"/>
    <w:rsid w:val="005563E5"/>
    <w:rsid w:val="00563F15"/>
    <w:rsid w:val="00567595"/>
    <w:rsid w:val="00583E7E"/>
    <w:rsid w:val="00587F18"/>
    <w:rsid w:val="00591E74"/>
    <w:rsid w:val="00597C33"/>
    <w:rsid w:val="005B6D1C"/>
    <w:rsid w:val="005C044E"/>
    <w:rsid w:val="005D157B"/>
    <w:rsid w:val="005D45A8"/>
    <w:rsid w:val="005E6DA2"/>
    <w:rsid w:val="005F61C9"/>
    <w:rsid w:val="00604334"/>
    <w:rsid w:val="00606238"/>
    <w:rsid w:val="00615EF7"/>
    <w:rsid w:val="006274EE"/>
    <w:rsid w:val="006304B0"/>
    <w:rsid w:val="00637244"/>
    <w:rsid w:val="00643E99"/>
    <w:rsid w:val="00652313"/>
    <w:rsid w:val="00657272"/>
    <w:rsid w:val="00666EA6"/>
    <w:rsid w:val="0067185B"/>
    <w:rsid w:val="00671BCE"/>
    <w:rsid w:val="0067269D"/>
    <w:rsid w:val="006753EC"/>
    <w:rsid w:val="00680C87"/>
    <w:rsid w:val="0068375A"/>
    <w:rsid w:val="00692E8D"/>
    <w:rsid w:val="00694CA6"/>
    <w:rsid w:val="00697809"/>
    <w:rsid w:val="006A263D"/>
    <w:rsid w:val="006B1C5D"/>
    <w:rsid w:val="006B299C"/>
    <w:rsid w:val="006B370C"/>
    <w:rsid w:val="006C28DE"/>
    <w:rsid w:val="006C2AF3"/>
    <w:rsid w:val="006C7172"/>
    <w:rsid w:val="006D5CAB"/>
    <w:rsid w:val="006F2DDB"/>
    <w:rsid w:val="006F36D0"/>
    <w:rsid w:val="006F4AB7"/>
    <w:rsid w:val="007035E8"/>
    <w:rsid w:val="00712E39"/>
    <w:rsid w:val="007157AD"/>
    <w:rsid w:val="0072076F"/>
    <w:rsid w:val="00721BD8"/>
    <w:rsid w:val="00734B55"/>
    <w:rsid w:val="00741C3F"/>
    <w:rsid w:val="00743000"/>
    <w:rsid w:val="0075217D"/>
    <w:rsid w:val="00761D18"/>
    <w:rsid w:val="00761E12"/>
    <w:rsid w:val="007677B0"/>
    <w:rsid w:val="007701B3"/>
    <w:rsid w:val="00775AAC"/>
    <w:rsid w:val="00775CEB"/>
    <w:rsid w:val="0078074C"/>
    <w:rsid w:val="00781128"/>
    <w:rsid w:val="00782996"/>
    <w:rsid w:val="007845CD"/>
    <w:rsid w:val="00787A21"/>
    <w:rsid w:val="00793353"/>
    <w:rsid w:val="00795EE2"/>
    <w:rsid w:val="00796E03"/>
    <w:rsid w:val="007A029D"/>
    <w:rsid w:val="007A7F50"/>
    <w:rsid w:val="007B2E0E"/>
    <w:rsid w:val="007B5BC9"/>
    <w:rsid w:val="007C388E"/>
    <w:rsid w:val="007D0C7E"/>
    <w:rsid w:val="007D4062"/>
    <w:rsid w:val="007E3D3B"/>
    <w:rsid w:val="007E6B1F"/>
    <w:rsid w:val="007F0854"/>
    <w:rsid w:val="007F5FA9"/>
    <w:rsid w:val="00817371"/>
    <w:rsid w:val="00824283"/>
    <w:rsid w:val="008310E6"/>
    <w:rsid w:val="0083454E"/>
    <w:rsid w:val="0083521C"/>
    <w:rsid w:val="00836F72"/>
    <w:rsid w:val="008402FE"/>
    <w:rsid w:val="008412F7"/>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16EC"/>
    <w:rsid w:val="00896FE1"/>
    <w:rsid w:val="008A1542"/>
    <w:rsid w:val="008A5E71"/>
    <w:rsid w:val="008B43BF"/>
    <w:rsid w:val="008C0614"/>
    <w:rsid w:val="008C1B42"/>
    <w:rsid w:val="008C1DD7"/>
    <w:rsid w:val="008C7EEB"/>
    <w:rsid w:val="008D6A24"/>
    <w:rsid w:val="008F59B9"/>
    <w:rsid w:val="008F7C34"/>
    <w:rsid w:val="00900830"/>
    <w:rsid w:val="00900B75"/>
    <w:rsid w:val="0091079E"/>
    <w:rsid w:val="00910CA2"/>
    <w:rsid w:val="0091228E"/>
    <w:rsid w:val="009174C9"/>
    <w:rsid w:val="00920DDF"/>
    <w:rsid w:val="00921087"/>
    <w:rsid w:val="00934660"/>
    <w:rsid w:val="00937FD4"/>
    <w:rsid w:val="009444B0"/>
    <w:rsid w:val="009479F7"/>
    <w:rsid w:val="00956310"/>
    <w:rsid w:val="009566FA"/>
    <w:rsid w:val="009577FE"/>
    <w:rsid w:val="009627C5"/>
    <w:rsid w:val="009627D8"/>
    <w:rsid w:val="00970BB4"/>
    <w:rsid w:val="00972D61"/>
    <w:rsid w:val="009813A5"/>
    <w:rsid w:val="00981635"/>
    <w:rsid w:val="00985514"/>
    <w:rsid w:val="00986BCE"/>
    <w:rsid w:val="009913D0"/>
    <w:rsid w:val="00996908"/>
    <w:rsid w:val="009A343B"/>
    <w:rsid w:val="009B0150"/>
    <w:rsid w:val="009C1AD0"/>
    <w:rsid w:val="009C3DD9"/>
    <w:rsid w:val="009C4161"/>
    <w:rsid w:val="009D0763"/>
    <w:rsid w:val="009D11DD"/>
    <w:rsid w:val="009D406F"/>
    <w:rsid w:val="009D717A"/>
    <w:rsid w:val="009E0C7C"/>
    <w:rsid w:val="009E27B6"/>
    <w:rsid w:val="009F317C"/>
    <w:rsid w:val="00A0259D"/>
    <w:rsid w:val="00A11E35"/>
    <w:rsid w:val="00A23837"/>
    <w:rsid w:val="00A23DAD"/>
    <w:rsid w:val="00A24107"/>
    <w:rsid w:val="00A41273"/>
    <w:rsid w:val="00A56E98"/>
    <w:rsid w:val="00A6231A"/>
    <w:rsid w:val="00A636B3"/>
    <w:rsid w:val="00A63E20"/>
    <w:rsid w:val="00A652CC"/>
    <w:rsid w:val="00A670F9"/>
    <w:rsid w:val="00A7079F"/>
    <w:rsid w:val="00A71A02"/>
    <w:rsid w:val="00A75264"/>
    <w:rsid w:val="00A84488"/>
    <w:rsid w:val="00A86934"/>
    <w:rsid w:val="00A906B6"/>
    <w:rsid w:val="00A92918"/>
    <w:rsid w:val="00A94F08"/>
    <w:rsid w:val="00AA5C48"/>
    <w:rsid w:val="00AB4100"/>
    <w:rsid w:val="00AD3B93"/>
    <w:rsid w:val="00AD6278"/>
    <w:rsid w:val="00AD7B29"/>
    <w:rsid w:val="00AE3028"/>
    <w:rsid w:val="00AE31E2"/>
    <w:rsid w:val="00AE4BCF"/>
    <w:rsid w:val="00B016EC"/>
    <w:rsid w:val="00B01A11"/>
    <w:rsid w:val="00B04DA0"/>
    <w:rsid w:val="00B067E3"/>
    <w:rsid w:val="00B07598"/>
    <w:rsid w:val="00B0795D"/>
    <w:rsid w:val="00B1116F"/>
    <w:rsid w:val="00B12627"/>
    <w:rsid w:val="00B1726D"/>
    <w:rsid w:val="00B27012"/>
    <w:rsid w:val="00B27D6C"/>
    <w:rsid w:val="00B33686"/>
    <w:rsid w:val="00B35962"/>
    <w:rsid w:val="00B41CEB"/>
    <w:rsid w:val="00B434D7"/>
    <w:rsid w:val="00B44A35"/>
    <w:rsid w:val="00B466F0"/>
    <w:rsid w:val="00B517C1"/>
    <w:rsid w:val="00B52BC4"/>
    <w:rsid w:val="00B6025B"/>
    <w:rsid w:val="00B7742D"/>
    <w:rsid w:val="00BA1394"/>
    <w:rsid w:val="00BA38B2"/>
    <w:rsid w:val="00BA6749"/>
    <w:rsid w:val="00BA795F"/>
    <w:rsid w:val="00BB741A"/>
    <w:rsid w:val="00BC15E1"/>
    <w:rsid w:val="00BC1F01"/>
    <w:rsid w:val="00BC33C1"/>
    <w:rsid w:val="00BC39F5"/>
    <w:rsid w:val="00BC6325"/>
    <w:rsid w:val="00BD7612"/>
    <w:rsid w:val="00BE298B"/>
    <w:rsid w:val="00BE3CE9"/>
    <w:rsid w:val="00BF43EF"/>
    <w:rsid w:val="00BF5EBA"/>
    <w:rsid w:val="00C050DF"/>
    <w:rsid w:val="00C06D77"/>
    <w:rsid w:val="00C06FD3"/>
    <w:rsid w:val="00C104F0"/>
    <w:rsid w:val="00C1051D"/>
    <w:rsid w:val="00C122B2"/>
    <w:rsid w:val="00C1377F"/>
    <w:rsid w:val="00C21E55"/>
    <w:rsid w:val="00C27537"/>
    <w:rsid w:val="00C30B94"/>
    <w:rsid w:val="00C352BA"/>
    <w:rsid w:val="00C369D7"/>
    <w:rsid w:val="00C41B5E"/>
    <w:rsid w:val="00C422F2"/>
    <w:rsid w:val="00C55ED2"/>
    <w:rsid w:val="00C608C6"/>
    <w:rsid w:val="00C60A90"/>
    <w:rsid w:val="00C64F04"/>
    <w:rsid w:val="00C65766"/>
    <w:rsid w:val="00C7064C"/>
    <w:rsid w:val="00C72961"/>
    <w:rsid w:val="00C770E1"/>
    <w:rsid w:val="00C8352C"/>
    <w:rsid w:val="00C91ABF"/>
    <w:rsid w:val="00C93CD5"/>
    <w:rsid w:val="00C97511"/>
    <w:rsid w:val="00CA1BAD"/>
    <w:rsid w:val="00CA32AB"/>
    <w:rsid w:val="00CA5723"/>
    <w:rsid w:val="00CB020A"/>
    <w:rsid w:val="00CC001D"/>
    <w:rsid w:val="00CC6913"/>
    <w:rsid w:val="00CD0404"/>
    <w:rsid w:val="00CE0015"/>
    <w:rsid w:val="00CE3750"/>
    <w:rsid w:val="00CF18FF"/>
    <w:rsid w:val="00CF2687"/>
    <w:rsid w:val="00CF71BD"/>
    <w:rsid w:val="00D01400"/>
    <w:rsid w:val="00D05B3D"/>
    <w:rsid w:val="00D074DE"/>
    <w:rsid w:val="00D16CA3"/>
    <w:rsid w:val="00D2583E"/>
    <w:rsid w:val="00D33489"/>
    <w:rsid w:val="00D465EE"/>
    <w:rsid w:val="00D50E9F"/>
    <w:rsid w:val="00D51830"/>
    <w:rsid w:val="00D539CE"/>
    <w:rsid w:val="00D56A15"/>
    <w:rsid w:val="00D6095B"/>
    <w:rsid w:val="00D67D26"/>
    <w:rsid w:val="00D72E3C"/>
    <w:rsid w:val="00D81DB1"/>
    <w:rsid w:val="00D84999"/>
    <w:rsid w:val="00DD0764"/>
    <w:rsid w:val="00DD35C8"/>
    <w:rsid w:val="00DD7C7D"/>
    <w:rsid w:val="00DE40FD"/>
    <w:rsid w:val="00DF284C"/>
    <w:rsid w:val="00DF341A"/>
    <w:rsid w:val="00E1350C"/>
    <w:rsid w:val="00E20F65"/>
    <w:rsid w:val="00E3115F"/>
    <w:rsid w:val="00E336C3"/>
    <w:rsid w:val="00E41622"/>
    <w:rsid w:val="00E56089"/>
    <w:rsid w:val="00E66351"/>
    <w:rsid w:val="00E7035F"/>
    <w:rsid w:val="00E80D9C"/>
    <w:rsid w:val="00E82280"/>
    <w:rsid w:val="00E83094"/>
    <w:rsid w:val="00E92D60"/>
    <w:rsid w:val="00E936AC"/>
    <w:rsid w:val="00E9435B"/>
    <w:rsid w:val="00EA0776"/>
    <w:rsid w:val="00EC70ED"/>
    <w:rsid w:val="00EC7803"/>
    <w:rsid w:val="00ED37B4"/>
    <w:rsid w:val="00ED5BFF"/>
    <w:rsid w:val="00EE2246"/>
    <w:rsid w:val="00EE3F43"/>
    <w:rsid w:val="00EE645C"/>
    <w:rsid w:val="00EF2C19"/>
    <w:rsid w:val="00EF35A0"/>
    <w:rsid w:val="00F013AC"/>
    <w:rsid w:val="00F04236"/>
    <w:rsid w:val="00F20992"/>
    <w:rsid w:val="00F26E4A"/>
    <w:rsid w:val="00F32097"/>
    <w:rsid w:val="00F34157"/>
    <w:rsid w:val="00F47760"/>
    <w:rsid w:val="00F47BC5"/>
    <w:rsid w:val="00F54B1D"/>
    <w:rsid w:val="00F637A7"/>
    <w:rsid w:val="00F86FC6"/>
    <w:rsid w:val="00F92FE8"/>
    <w:rsid w:val="00FD1A22"/>
    <w:rsid w:val="00FD6A67"/>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4463</Words>
  <Characters>25440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21</cp:revision>
  <dcterms:created xsi:type="dcterms:W3CDTF">2022-12-19T14:29:00Z</dcterms:created>
  <dcterms:modified xsi:type="dcterms:W3CDTF">2022-12-19T21:15:00Z</dcterms:modified>
</cp:coreProperties>
</file>