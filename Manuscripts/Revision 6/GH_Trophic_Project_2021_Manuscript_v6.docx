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2677C4E4" w:rsidR="00FB38DD" w:rsidRDefault="00FB38DD" w:rsidP="00D05B3D">
      <w:pPr>
        <w:spacing w:after="0" w:line="480" w:lineRule="auto"/>
        <w:rPr>
          <w:rFonts w:ascii="Times New Roman" w:hAnsi="Times New Roman" w:cs="Times New Roman"/>
          <w:sz w:val="24"/>
          <w:szCs w:val="24"/>
        </w:rPr>
      </w:pPr>
      <w:del w:id="2" w:author="Robert Clark" w:date="2024-02-19T12:54:00Z" w16du:dateUtc="2024-02-19T17:54:00Z">
        <w:r w:rsidRPr="00FB38DD" w:rsidDel="00046074">
          <w:rPr>
            <w:rFonts w:ascii="Times New Roman" w:hAnsi="Times New Roman" w:cs="Times New Roman"/>
            <w:sz w:val="24"/>
            <w:szCs w:val="24"/>
          </w:rPr>
          <w:delText xml:space="preserve">Are native plants always better for wildlife than </w:delText>
        </w:r>
        <w:r w:rsidR="00F93EC9" w:rsidDel="00046074">
          <w:rPr>
            <w:rFonts w:ascii="Times New Roman" w:hAnsi="Times New Roman" w:cs="Times New Roman"/>
            <w:sz w:val="24"/>
            <w:szCs w:val="24"/>
          </w:rPr>
          <w:delText>invasive</w:delText>
        </w:r>
        <w:r w:rsidRPr="00FB38DD" w:rsidDel="00046074">
          <w:rPr>
            <w:rFonts w:ascii="Times New Roman" w:hAnsi="Times New Roman" w:cs="Times New Roman"/>
            <w:sz w:val="24"/>
            <w:szCs w:val="24"/>
          </w:rPr>
          <w:delText>s</w:delText>
        </w:r>
      </w:del>
      <w:bookmarkStart w:id="3" w:name="_Hlk159239775"/>
      <w:ins w:id="4" w:author="Robert Clark" w:date="2024-02-19T12:54:00Z" w16du:dateUtc="2024-02-19T17:54:00Z">
        <w:r w:rsidR="00046074">
          <w:rPr>
            <w:rFonts w:ascii="Times New Roman" w:hAnsi="Times New Roman" w:cs="Times New Roman"/>
            <w:sz w:val="24"/>
            <w:szCs w:val="24"/>
          </w:rPr>
          <w:t xml:space="preserve">Do native plants always </w:t>
        </w:r>
      </w:ins>
      <w:ins w:id="5" w:author="Robert Clark" w:date="2024-02-19T12:55:00Z" w16du:dateUtc="2024-02-19T17:55:00Z">
        <w:r w:rsidR="00046074">
          <w:rPr>
            <w:rFonts w:ascii="Times New Roman" w:hAnsi="Times New Roman" w:cs="Times New Roman"/>
            <w:sz w:val="24"/>
            <w:szCs w:val="24"/>
          </w:rPr>
          <w:t>present</w:t>
        </w:r>
      </w:ins>
      <w:ins w:id="6" w:author="Robert Clark" w:date="2024-02-19T12:54:00Z" w16du:dateUtc="2024-02-19T17:54:00Z">
        <w:r w:rsidR="00046074">
          <w:rPr>
            <w:rFonts w:ascii="Times New Roman" w:hAnsi="Times New Roman" w:cs="Times New Roman"/>
            <w:sz w:val="24"/>
            <w:szCs w:val="24"/>
          </w:rPr>
          <w:t xml:space="preserve"> higher food availability</w:t>
        </w:r>
      </w:ins>
      <w:ins w:id="7" w:author="Robert Clark" w:date="2024-02-19T12:55:00Z" w16du:dateUtc="2024-02-19T17:55:00Z">
        <w:r w:rsidR="00046074">
          <w:rPr>
            <w:rFonts w:ascii="Times New Roman" w:hAnsi="Times New Roman" w:cs="Times New Roman"/>
            <w:sz w:val="24"/>
            <w:szCs w:val="24"/>
          </w:rPr>
          <w:t xml:space="preserve"> when</w:t>
        </w:r>
      </w:ins>
      <w:ins w:id="8" w:author="Robert Clark" w:date="2024-02-19T12:54:00Z" w16du:dateUtc="2024-02-19T17:54:00Z">
        <w:r w:rsidR="00046074">
          <w:rPr>
            <w:rFonts w:ascii="Times New Roman" w:hAnsi="Times New Roman" w:cs="Times New Roman"/>
            <w:sz w:val="24"/>
            <w:szCs w:val="24"/>
          </w:rPr>
          <w:t xml:space="preserve"> </w:t>
        </w:r>
      </w:ins>
      <w:ins w:id="9" w:author="Robert Clark" w:date="2024-02-19T12:55:00Z" w16du:dateUtc="2024-02-19T17:55:00Z">
        <w:r w:rsidR="00046074">
          <w:rPr>
            <w:rFonts w:ascii="Times New Roman" w:hAnsi="Times New Roman" w:cs="Times New Roman"/>
            <w:sz w:val="24"/>
            <w:szCs w:val="24"/>
          </w:rPr>
          <w:t>compared to</w:t>
        </w:r>
      </w:ins>
      <w:ins w:id="10" w:author="Robert Clark" w:date="2024-02-19T12:54:00Z" w16du:dateUtc="2024-02-19T17:54:00Z">
        <w:r w:rsidR="00046074">
          <w:rPr>
            <w:rFonts w:ascii="Times New Roman" w:hAnsi="Times New Roman" w:cs="Times New Roman"/>
            <w:sz w:val="24"/>
            <w:szCs w:val="24"/>
          </w:rPr>
          <w:t xml:space="preserve"> invasive plants</w:t>
        </w:r>
      </w:ins>
      <w:r w:rsidRPr="00FB38DD">
        <w:rPr>
          <w:rFonts w:ascii="Times New Roman" w:hAnsi="Times New Roman" w:cs="Times New Roman"/>
          <w:sz w:val="24"/>
          <w:szCs w:val="24"/>
        </w:rPr>
        <w:t>? Insights from a community-level bird-exclusion experiment</w:t>
      </w:r>
      <w:bookmarkEnd w:id="3"/>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72F98AD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C54117">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6F402658" w:rsidR="00675DCD" w:rsidRDefault="00C54117"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FC6B0E">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3E645AD1"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roofErr w:type="spellStart"/>
      <w:r w:rsidR="00C54117">
        <w:rPr>
          <w:rFonts w:ascii="Times New Roman" w:hAnsi="Times New Roman" w:cs="Times New Roman"/>
          <w:sz w:val="24"/>
          <w:szCs w:val="24"/>
        </w:rPr>
        <w:t>robclark@ecodata.tech</w:t>
      </w:r>
      <w:proofErr w:type="spellEnd"/>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0960EC9E"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bookmarkStart w:id="11" w:name="_Hlk159241752"/>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w:t>
      </w:r>
      <w:r w:rsidR="00726BC5">
        <w:rPr>
          <w:rFonts w:ascii="Times New Roman" w:hAnsi="Times New Roman" w:cs="Times New Roman"/>
          <w:sz w:val="24"/>
          <w:szCs w:val="24"/>
        </w:rPr>
        <w:t>-</w:t>
      </w:r>
      <w:r w:rsidR="009627D8">
        <w:rPr>
          <w:rFonts w:ascii="Times New Roman" w:hAnsi="Times New Roman" w:cs="Times New Roman"/>
          <w:sz w:val="24"/>
          <w:szCs w:val="24"/>
        </w:rPr>
        <w:t>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bookmarkEnd w:id="11"/>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1AA9865B"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12" w:name="_Hlk146616015"/>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66B81">
        <w:rPr>
          <w:rFonts w:ascii="Times New Roman" w:hAnsi="Times New Roman" w:cs="Times New Roman"/>
          <w:sz w:val="24"/>
          <w:szCs w:val="24"/>
        </w:rPr>
        <w:t>. Invasive species management totals</w:t>
      </w:r>
      <w:r w:rsidR="00930C05">
        <w:rPr>
          <w:rFonts w:ascii="Times New Roman" w:hAnsi="Times New Roman" w:cs="Times New Roman"/>
          <w:sz w:val="24"/>
          <w:szCs w:val="24"/>
        </w:rPr>
        <w:t xml:space="preserve"> $120 billion spent </w:t>
      </w:r>
      <w:r w:rsidR="00C66B81">
        <w:rPr>
          <w:rFonts w:ascii="Times New Roman" w:hAnsi="Times New Roman" w:cs="Times New Roman"/>
          <w:sz w:val="24"/>
          <w:szCs w:val="24"/>
        </w:rPr>
        <w:t xml:space="preserve">annually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w:t>
      </w:r>
      <w:r w:rsidR="00C66B81">
        <w:rPr>
          <w:rFonts w:ascii="Times New Roman" w:hAnsi="Times New Roman" w:cs="Times New Roman"/>
          <w:sz w:val="24"/>
          <w:szCs w:val="24"/>
        </w:rPr>
        <w:t xml:space="preserve">a </w:t>
      </w:r>
      <w:r>
        <w:rPr>
          <w:rFonts w:ascii="Times New Roman" w:hAnsi="Times New Roman" w:cs="Times New Roman"/>
          <w:sz w:val="24"/>
          <w:szCs w:val="24"/>
        </w:rPr>
        <w:t xml:space="preserve">particularly challenging </w:t>
      </w:r>
      <w:r w:rsidR="00C66B81">
        <w:rPr>
          <w:rFonts w:ascii="Times New Roman" w:hAnsi="Times New Roman" w:cs="Times New Roman"/>
          <w:sz w:val="24"/>
          <w:szCs w:val="24"/>
        </w:rPr>
        <w:t xml:space="preserve">category of invasives </w:t>
      </w:r>
      <w:r>
        <w:rPr>
          <w:rFonts w:ascii="Times New Roman" w:hAnsi="Times New Roman" w:cs="Times New Roman"/>
          <w:sz w:val="24"/>
          <w:szCs w:val="24"/>
        </w:rPr>
        <w:t xml:space="preserve">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w:t>
      </w:r>
      <w:r w:rsidR="00C66B81">
        <w:rPr>
          <w:rFonts w:ascii="Times New Roman" w:hAnsi="Times New Roman" w:cs="Times New Roman"/>
          <w:sz w:val="24"/>
          <w:szCs w:val="24"/>
        </w:rPr>
        <w:t xml:space="preserve">plant </w:t>
      </w:r>
      <w:r w:rsidR="00CA32AB">
        <w:rPr>
          <w:rFonts w:ascii="Times New Roman" w:hAnsi="Times New Roman" w:cs="Times New Roman"/>
          <w:sz w:val="24"/>
          <w:szCs w:val="24"/>
        </w:rPr>
        <w:t xml:space="preserve">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bookmarkEnd w:id="12"/>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bookmarkStart w:id="13" w:name="_Hlk148465348"/>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w:t>
      </w:r>
      <w:r w:rsidR="008028CE">
        <w:rPr>
          <w:rFonts w:ascii="Times New Roman" w:hAnsi="Times New Roman" w:cs="Times New Roman"/>
          <w:sz w:val="24"/>
          <w:szCs w:val="24"/>
        </w:rPr>
        <w:t xml:space="preserve">are still doubts about how reliably these interventions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w:t>
      </w:r>
      <w:bookmarkEnd w:id="13"/>
      <w:r w:rsidR="004745F6">
        <w:rPr>
          <w:rFonts w:ascii="Times New Roman" w:hAnsi="Times New Roman" w:cs="Times New Roman"/>
          <w:sz w:val="24"/>
          <w:szCs w:val="24"/>
        </w:rPr>
        <w:t xml:space="preserve">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2655BAFA"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 xml:space="preserve">One target for invasive plant removal is to allow native plants to reestablish, which will provide more food resources to wildlife. </w:t>
      </w:r>
      <w:bookmarkStart w:id="14" w:name="_Hlk146616120"/>
      <w:r w:rsidR="00C66B81">
        <w:rPr>
          <w:rFonts w:ascii="Times New Roman" w:hAnsi="Times New Roman" w:cs="Times New Roman"/>
          <w:sz w:val="24"/>
          <w:szCs w:val="24"/>
        </w:rPr>
        <w:t>R</w:t>
      </w:r>
      <w:r w:rsidR="008A3C60">
        <w:rPr>
          <w:rFonts w:ascii="Times New Roman" w:hAnsi="Times New Roman" w:cs="Times New Roman"/>
          <w:sz w:val="24"/>
          <w:szCs w:val="24"/>
        </w:rPr>
        <w:t xml:space="preserve">emoval of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w:t>
      </w:r>
      <w:r w:rsidR="00C66B81">
        <w:rPr>
          <w:rFonts w:ascii="Times New Roman" w:hAnsi="Times New Roman" w:cs="Times New Roman"/>
          <w:sz w:val="24"/>
          <w:szCs w:val="24"/>
        </w:rPr>
        <w:t xml:space="preserve"> by allowing higher food-quality native plants to reestablish</w:t>
      </w:r>
      <w:r w:rsidR="008A3C60">
        <w:rPr>
          <w:rFonts w:ascii="Times New Roman" w:hAnsi="Times New Roman" w:cs="Times New Roman"/>
          <w:sz w:val="24"/>
          <w:szCs w:val="24"/>
        </w:rPr>
        <w:t>,</w:t>
      </w:r>
      <w:r w:rsidR="00C66B81">
        <w:rPr>
          <w:rFonts w:ascii="Times New Roman" w:hAnsi="Times New Roman" w:cs="Times New Roman"/>
          <w:sz w:val="24"/>
          <w:szCs w:val="24"/>
        </w:rPr>
        <w:t xml:space="preserve"> facilitating an increase in insect prey abundance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w:t>
      </w:r>
      <w:bookmarkEnd w:id="14"/>
      <w:r w:rsidR="00767FE8">
        <w:rPr>
          <w:rFonts w:ascii="Times New Roman" w:hAnsi="Times New Roman" w:cs="Times New Roman"/>
          <w:sz w:val="24"/>
          <w:szCs w:val="24"/>
        </w:rPr>
        <w:t xml:space="preserve">Native plants are recommended as replacements for </w:t>
      </w:r>
      <w:r w:rsidR="00767FE8">
        <w:rPr>
          <w:rFonts w:ascii="Times New Roman" w:hAnsi="Times New Roman" w:cs="Times New Roman"/>
          <w:sz w:val="24"/>
          <w:szCs w:val="24"/>
        </w:rPr>
        <w:lastRenderedPageBreak/>
        <w:t>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1E251C8"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 xml:space="preserve">invasive plants impact arthropods </w:t>
      </w:r>
      <w:r w:rsidR="008A63CB">
        <w:rPr>
          <w:rFonts w:ascii="Times New Roman" w:hAnsi="Times New Roman" w:cs="Times New Roman"/>
          <w:sz w:val="24"/>
          <w:szCs w:val="24"/>
        </w:rPr>
        <w:t>range from chemical to behavioral: 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8A63CB">
        <w:rPr>
          <w:rFonts w:ascii="Times New Roman" w:hAnsi="Times New Roman" w:cs="Times New Roman"/>
          <w:sz w:val="24"/>
          <w:szCs w:val="24"/>
        </w:rPr>
        <w:t xml:space="preserve">. </w:t>
      </w:r>
      <w:bookmarkStart w:id="15" w:name="_Hlk146616304"/>
      <w:r w:rsidR="008A63CB">
        <w:rPr>
          <w:rFonts w:ascii="Times New Roman" w:hAnsi="Times New Roman" w:cs="Times New Roman"/>
          <w:sz w:val="24"/>
          <w:szCs w:val="24"/>
        </w:rPr>
        <w:t>Furthermore, t</w:t>
      </w:r>
      <w:r w:rsidR="00767FE8">
        <w:rPr>
          <w:rFonts w:ascii="Times New Roman" w:hAnsi="Times New Roman" w:cs="Times New Roman"/>
          <w:sz w:val="24"/>
          <w:szCs w:val="24"/>
        </w:rPr>
        <w:t xml:space="preserve">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w:t>
      </w:r>
      <w:r w:rsidR="008A63CB">
        <w:rPr>
          <w:rFonts w:ascii="Times New Roman" w:hAnsi="Times New Roman" w:cs="Times New Roman"/>
          <w:sz w:val="24"/>
          <w:szCs w:val="24"/>
        </w:rPr>
        <w:t xml:space="preserve">foraging </w:t>
      </w:r>
      <w:r w:rsidR="00767FE8">
        <w:rPr>
          <w:rFonts w:ascii="Times New Roman" w:hAnsi="Times New Roman" w:cs="Times New Roman"/>
          <w:sz w:val="24"/>
          <w:szCs w:val="24"/>
        </w:rPr>
        <w:t>behavior of arthropod communities</w:t>
      </w:r>
      <w:r w:rsidR="008A63CB">
        <w:rPr>
          <w:rFonts w:ascii="Times New Roman" w:hAnsi="Times New Roman" w:cs="Times New Roman"/>
          <w:sz w:val="24"/>
          <w:szCs w:val="24"/>
        </w:rPr>
        <w:t>, changing encounter rates between predatory arthropods and prey</w:t>
      </w:r>
      <w:r w:rsidR="00767FE8">
        <w:rPr>
          <w:rFonts w:ascii="Times New Roman" w:hAnsi="Times New Roman" w:cs="Times New Roman"/>
          <w:sz w:val="24"/>
          <w:szCs w:val="24"/>
        </w:rPr>
        <w:t xml:space="preserve">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bookmarkEnd w:id="15"/>
    </w:p>
    <w:p w14:paraId="7F2FE697" w14:textId="5AE16C30"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w:t>
      </w:r>
      <w:proofErr w:type="gramStart"/>
      <w:r w:rsidR="00B66B07">
        <w:rPr>
          <w:rFonts w:ascii="Times New Roman" w:hAnsi="Times New Roman" w:cs="Times New Roman"/>
          <w:sz w:val="24"/>
          <w:szCs w:val="24"/>
        </w:rPr>
        <w:t>host</w:t>
      </w:r>
      <w:proofErr w:type="gramEnd"/>
      <w:r>
        <w:rPr>
          <w:rFonts w:ascii="Times New Roman" w:hAnsi="Times New Roman" w:cs="Times New Roman"/>
          <w:sz w:val="24"/>
          <w:szCs w:val="24"/>
        </w:rPr>
        <w:t xml:space="preserve"> lower quality food resources to birds compared to the alternative native woody plants in the same habitat patch.</w:t>
      </w:r>
    </w:p>
    <w:p w14:paraId="3C3644D3" w14:textId="66B72DC0"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16" w:name="_Hlk159242085"/>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 xml:space="preserve">and native members of a plant community within a </w:t>
      </w:r>
      <w:r w:rsidR="00CC0297">
        <w:rPr>
          <w:rFonts w:ascii="Times New Roman" w:hAnsi="Times New Roman" w:cs="Times New Roman"/>
          <w:sz w:val="24"/>
          <w:szCs w:val="24"/>
        </w:rPr>
        <w:t>secondary</w:t>
      </w:r>
      <w:r w:rsidR="0003479B">
        <w:rPr>
          <w:rFonts w:ascii="Times New Roman" w:hAnsi="Times New Roman" w:cs="Times New Roman"/>
          <w:sz w:val="24"/>
          <w:szCs w:val="24"/>
        </w:rPr>
        <w:t xml:space="preserve"> forest</w:t>
      </w:r>
      <w:r w:rsidR="00B7742D">
        <w:rPr>
          <w:rFonts w:ascii="Times New Roman" w:hAnsi="Times New Roman" w:cs="Times New Roman"/>
          <w:sz w:val="24"/>
          <w:szCs w:val="24"/>
        </w:rPr>
        <w:t>.</w:t>
      </w:r>
      <w:r w:rsidR="00B7742D">
        <w:rPr>
          <w:rStyle w:val="CommentReference"/>
        </w:rPr>
        <w:t xml:space="preserve"> </w:t>
      </w:r>
      <w:bookmarkEnd w:id="16"/>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lastRenderedPageBreak/>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alatus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3BAFFBCD"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 xml:space="preserve">May,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w:t>
      </w:r>
      <w:r w:rsidR="00592A4A">
        <w:rPr>
          <w:rFonts w:ascii="Times New Roman" w:hAnsi="Times New Roman" w:cs="Times New Roman"/>
          <w:sz w:val="24"/>
          <w:szCs w:val="24"/>
        </w:rPr>
        <w:t xml:space="preserve">1/2-inch </w:t>
      </w:r>
      <w:r w:rsidR="00BC57BA">
        <w:rPr>
          <w:rFonts w:ascii="Times New Roman" w:hAnsi="Times New Roman" w:cs="Times New Roman"/>
          <w:sz w:val="24"/>
          <w:szCs w:val="24"/>
        </w:rPr>
        <w:t>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w:t>
      </w:r>
      <w:bookmarkStart w:id="17" w:name="_Hlk146616604"/>
      <w:r w:rsidR="00C1051D">
        <w:rPr>
          <w:rFonts w:ascii="Times New Roman" w:hAnsi="Times New Roman" w:cs="Times New Roman"/>
          <w:sz w:val="24"/>
          <w:szCs w:val="24"/>
        </w:rPr>
        <w:t xml:space="preserve">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w:t>
      </w:r>
      <w:r w:rsidR="00BB31A7">
        <w:rPr>
          <w:rFonts w:ascii="Times New Roman" w:hAnsi="Times New Roman" w:cs="Times New Roman"/>
          <w:sz w:val="24"/>
          <w:szCs w:val="24"/>
        </w:rPr>
        <w:t>2-</w:t>
      </w:r>
      <w:r w:rsidR="00C1051D">
        <w:rPr>
          <w:rFonts w:ascii="Times New Roman" w:hAnsi="Times New Roman" w:cs="Times New Roman"/>
          <w:sz w:val="24"/>
          <w:szCs w:val="24"/>
        </w:rPr>
        <w:t>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8A63CB">
        <w:rPr>
          <w:rFonts w:ascii="Times New Roman" w:hAnsi="Times New Roman" w:cs="Times New Roman"/>
          <w:sz w:val="24"/>
          <w:szCs w:val="24"/>
        </w:rPr>
        <w:t xml:space="preserve"> and similar apparent leaf area</w:t>
      </w:r>
      <w:bookmarkEnd w:id="17"/>
      <w:r w:rsidR="00C1051D">
        <w:rPr>
          <w:rFonts w:ascii="Times New Roman" w:hAnsi="Times New Roman" w:cs="Times New Roman"/>
          <w:sz w:val="24"/>
          <w:szCs w:val="24"/>
        </w:rPr>
        <w:t>.</w:t>
      </w:r>
      <w:r w:rsidR="00BB31A7">
        <w:rPr>
          <w:rFonts w:ascii="Times New Roman" w:hAnsi="Times New Roman" w:cs="Times New Roman"/>
          <w:sz w:val="24"/>
          <w:szCs w:val="24"/>
        </w:rPr>
        <w:t xml:space="preserve"> </w:t>
      </w:r>
      <w:bookmarkStart w:id="18" w:name="_Hlk146616879"/>
      <w:r w:rsidR="00BB31A7">
        <w:rPr>
          <w:rFonts w:ascii="Times New Roman" w:hAnsi="Times New Roman" w:cs="Times New Roman"/>
          <w:sz w:val="24"/>
          <w:szCs w:val="24"/>
        </w:rPr>
        <w:t xml:space="preserve">When trees with larger understory canopies were variable, control and removal pairs were erected on the same tree (following methodology from </w:t>
      </w:r>
      <w:del w:id="19" w:author="Robert Clark" w:date="2024-02-19T13:05:00Z" w16du:dateUtc="2024-02-19T18:05:00Z">
        <w:r w:rsidR="00BB31A7" w:rsidDel="00224C9E">
          <w:rPr>
            <w:rFonts w:ascii="Times New Roman" w:hAnsi="Times New Roman" w:cs="Times New Roman"/>
            <w:sz w:val="24"/>
            <w:szCs w:val="24"/>
          </w:rPr>
          <w:delText xml:space="preserve">Singer et al. 2012 and </w:delText>
        </w:r>
      </w:del>
      <w:r w:rsidR="00BB31A7">
        <w:rPr>
          <w:rFonts w:ascii="Times New Roman" w:hAnsi="Times New Roman" w:cs="Times New Roman"/>
          <w:sz w:val="24"/>
          <w:szCs w:val="24"/>
        </w:rPr>
        <w:t>Clark et al. 2016).</w:t>
      </w:r>
      <w:ins w:id="20" w:author="Robert Clark" w:date="2024-02-19T13:04:00Z" w16du:dateUtc="2024-02-19T18:04:00Z">
        <w:r w:rsidR="00224C9E">
          <w:rPr>
            <w:rFonts w:ascii="Times New Roman" w:hAnsi="Times New Roman" w:cs="Times New Roman"/>
            <w:sz w:val="24"/>
            <w:szCs w:val="24"/>
          </w:rPr>
          <w:t xml:space="preserve"> </w:t>
        </w:r>
        <w:bookmarkStart w:id="21" w:name="_Hlk159240493"/>
        <w:r w:rsidR="00224C9E">
          <w:rPr>
            <w:rFonts w:ascii="Times New Roman" w:hAnsi="Times New Roman" w:cs="Times New Roman"/>
            <w:sz w:val="24"/>
            <w:szCs w:val="24"/>
          </w:rPr>
          <w:t xml:space="preserve">Bird-exclusion methodologies for determining </w:t>
        </w:r>
      </w:ins>
      <w:ins w:id="22" w:author="Robert Clark" w:date="2024-02-19T13:05:00Z" w16du:dateUtc="2024-02-19T18:05:00Z">
        <w:r w:rsidR="00224C9E">
          <w:rPr>
            <w:rFonts w:ascii="Times New Roman" w:hAnsi="Times New Roman" w:cs="Times New Roman"/>
            <w:sz w:val="24"/>
            <w:szCs w:val="24"/>
          </w:rPr>
          <w:t>insectivorous bird</w:t>
        </w:r>
      </w:ins>
      <w:ins w:id="23" w:author="Robert Clark" w:date="2024-02-19T13:04:00Z" w16du:dateUtc="2024-02-19T18:04:00Z">
        <w:r w:rsidR="00224C9E">
          <w:rPr>
            <w:rFonts w:ascii="Times New Roman" w:hAnsi="Times New Roman" w:cs="Times New Roman"/>
            <w:sz w:val="24"/>
            <w:szCs w:val="24"/>
          </w:rPr>
          <w:t xml:space="preserve"> impacts on </w:t>
        </w:r>
      </w:ins>
      <w:ins w:id="24" w:author="Robert Clark" w:date="2024-02-19T13:05:00Z" w16du:dateUtc="2024-02-19T18:05:00Z">
        <w:r w:rsidR="00224C9E">
          <w:rPr>
            <w:rFonts w:ascii="Times New Roman" w:hAnsi="Times New Roman" w:cs="Times New Roman"/>
            <w:sz w:val="24"/>
            <w:szCs w:val="24"/>
          </w:rPr>
          <w:t xml:space="preserve">arthropods (e.g. caterpillars) have been </w:t>
        </w:r>
      </w:ins>
      <w:ins w:id="25" w:author="Robert Clark" w:date="2024-02-19T13:06:00Z" w16du:dateUtc="2024-02-19T18:06:00Z">
        <w:r w:rsidR="00224C9E">
          <w:rPr>
            <w:rFonts w:ascii="Times New Roman" w:hAnsi="Times New Roman" w:cs="Times New Roman"/>
            <w:sz w:val="24"/>
            <w:szCs w:val="24"/>
          </w:rPr>
          <w:t xml:space="preserve">effectively </w:t>
        </w:r>
      </w:ins>
      <w:ins w:id="26" w:author="Robert Clark" w:date="2024-02-19T13:05:00Z" w16du:dateUtc="2024-02-19T18:05:00Z">
        <w:r w:rsidR="00224C9E">
          <w:rPr>
            <w:rFonts w:ascii="Times New Roman" w:hAnsi="Times New Roman" w:cs="Times New Roman"/>
            <w:sz w:val="24"/>
            <w:szCs w:val="24"/>
          </w:rPr>
          <w:t xml:space="preserve">employed in other studies </w:t>
        </w:r>
      </w:ins>
      <w:ins w:id="27" w:author="Robert Clark" w:date="2024-02-19T13:06:00Z" w16du:dateUtc="2024-02-19T18:06:00Z">
        <w:r w:rsidR="00224C9E">
          <w:rPr>
            <w:rFonts w:ascii="Times New Roman" w:hAnsi="Times New Roman" w:cs="Times New Roman"/>
            <w:sz w:val="24"/>
            <w:szCs w:val="24"/>
          </w:rPr>
          <w:t xml:space="preserve">in Connecticut forests </w:t>
        </w:r>
      </w:ins>
      <w:ins w:id="28" w:author="Robert Clark" w:date="2024-02-19T13:05:00Z" w16du:dateUtc="2024-02-19T18:05:00Z">
        <w:r w:rsidR="00224C9E">
          <w:rPr>
            <w:rFonts w:ascii="Times New Roman" w:hAnsi="Times New Roman" w:cs="Times New Roman"/>
            <w:sz w:val="24"/>
            <w:szCs w:val="24"/>
          </w:rPr>
          <w:t>(Singer et. al. 2012),</w:t>
        </w:r>
      </w:ins>
      <w:ins w:id="29" w:author="Robert Clark" w:date="2024-02-19T13:06:00Z" w16du:dateUtc="2024-02-19T18:06:00Z">
        <w:r w:rsidR="00224C9E">
          <w:rPr>
            <w:rFonts w:ascii="Times New Roman" w:hAnsi="Times New Roman" w:cs="Times New Roman"/>
            <w:sz w:val="24"/>
            <w:szCs w:val="24"/>
          </w:rPr>
          <w:t xml:space="preserve"> however once barriers are erected it is possible adult lepidoptera are excluded from branches preventing oviposition.</w:t>
        </w:r>
      </w:ins>
      <w:ins w:id="30" w:author="Robert Clark" w:date="2024-02-19T13:05:00Z" w16du:dateUtc="2024-02-19T18:05:00Z">
        <w:r w:rsidR="00224C9E">
          <w:rPr>
            <w:rFonts w:ascii="Times New Roman" w:hAnsi="Times New Roman" w:cs="Times New Roman"/>
            <w:sz w:val="24"/>
            <w:szCs w:val="24"/>
          </w:rPr>
          <w:t xml:space="preserve"> </w:t>
        </w:r>
      </w:ins>
      <w:r w:rsidR="00C1051D">
        <w:rPr>
          <w:rFonts w:ascii="Times New Roman" w:hAnsi="Times New Roman" w:cs="Times New Roman"/>
          <w:sz w:val="24"/>
          <w:szCs w:val="24"/>
        </w:rPr>
        <w:t xml:space="preserve"> </w:t>
      </w:r>
      <w:bookmarkStart w:id="31" w:name="_Hlk146616670"/>
      <w:bookmarkEnd w:id="18"/>
      <w:bookmarkEnd w:id="21"/>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lastRenderedPageBreak/>
        <w:t xml:space="preserve">treatment </w:t>
      </w:r>
      <w:r w:rsidR="00C1051D">
        <w:rPr>
          <w:rFonts w:ascii="Times New Roman" w:hAnsi="Times New Roman" w:cs="Times New Roman"/>
          <w:sz w:val="24"/>
          <w:szCs w:val="24"/>
        </w:rPr>
        <w:t>pairs</w:t>
      </w:r>
      <w:r w:rsidR="008A63CB">
        <w:rPr>
          <w:rFonts w:ascii="Times New Roman" w:hAnsi="Times New Roman" w:cs="Times New Roman"/>
          <w:sz w:val="24"/>
          <w:szCs w:val="24"/>
        </w:rPr>
        <w:t xml:space="preserve"> </w:t>
      </w:r>
      <w:r w:rsidR="00C1051D">
        <w:rPr>
          <w:rFonts w:ascii="Times New Roman" w:hAnsi="Times New Roman" w:cs="Times New Roman"/>
          <w:sz w:val="24"/>
          <w:szCs w:val="24"/>
        </w:rPr>
        <w:t xml:space="preserve">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592A4A">
        <w:rPr>
          <w:rFonts w:ascii="Times New Roman" w:hAnsi="Times New Roman" w:cs="Times New Roman"/>
          <w:sz w:val="24"/>
          <w:szCs w:val="24"/>
        </w:rPr>
        <w:t xml:space="preserve"> (240 total individual host plants)</w:t>
      </w:r>
      <w:r w:rsidR="003025D8">
        <w:rPr>
          <w:rFonts w:ascii="Times New Roman" w:hAnsi="Times New Roman" w:cs="Times New Roman"/>
          <w:sz w:val="24"/>
          <w:szCs w:val="24"/>
        </w:rPr>
        <w:t>,</w:t>
      </w:r>
      <w:r w:rsidR="00592A4A">
        <w:rPr>
          <w:rFonts w:ascii="Times New Roman" w:hAnsi="Times New Roman" w:cs="Times New Roman"/>
          <w:sz w:val="24"/>
          <w:szCs w:val="24"/>
        </w:rPr>
        <w:t xml:space="preserve"> </w:t>
      </w:r>
      <w:r w:rsidR="003025D8">
        <w:rPr>
          <w:rFonts w:ascii="Times New Roman" w:hAnsi="Times New Roman" w:cs="Times New Roman"/>
          <w:sz w:val="24"/>
          <w:szCs w:val="24"/>
        </w:rPr>
        <w:t xml:space="preserve">which were </w:t>
      </w:r>
      <w:r w:rsidR="00592A4A">
        <w:rPr>
          <w:rFonts w:ascii="Times New Roman" w:hAnsi="Times New Roman" w:cs="Times New Roman"/>
          <w:sz w:val="24"/>
          <w:szCs w:val="24"/>
        </w:rPr>
        <w:t>located at least 10 m from actively used trails and 50 m from any conspecific pair</w:t>
      </w:r>
      <w:r w:rsidR="003025D8">
        <w:rPr>
          <w:rFonts w:ascii="Times New Roman" w:hAnsi="Times New Roman" w:cs="Times New Roman"/>
          <w:sz w:val="24"/>
          <w:szCs w:val="24"/>
        </w:rPr>
        <w:t>.</w:t>
      </w:r>
      <w:r w:rsidR="00C1051D">
        <w:rPr>
          <w:rFonts w:ascii="Times New Roman" w:hAnsi="Times New Roman" w:cs="Times New Roman"/>
          <w:sz w:val="24"/>
          <w:szCs w:val="24"/>
        </w:rPr>
        <w:t xml:space="preserve"> </w:t>
      </w:r>
      <w:bookmarkEnd w:id="31"/>
      <w:r w:rsidR="00C1051D">
        <w:rPr>
          <w:rFonts w:ascii="Times New Roman" w:hAnsi="Times New Roman" w:cs="Times New Roman"/>
          <w:sz w:val="24"/>
          <w:szCs w:val="24"/>
        </w:rPr>
        <w:t xml:space="preserve">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5D557B59"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lastRenderedPageBreak/>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w:t>
      </w:r>
      <w:bookmarkStart w:id="32" w:name="_Hlk159242285"/>
      <w:r w:rsidR="00C1051D">
        <w:rPr>
          <w:rFonts w:ascii="Times New Roman" w:hAnsi="Times New Roman" w:cs="Times New Roman"/>
          <w:sz w:val="24"/>
          <w:szCs w:val="24"/>
        </w:rPr>
        <w:t xml:space="preserve">Arthropod biomass </w:t>
      </w:r>
      <w:r w:rsidR="005E6DA2">
        <w:rPr>
          <w:rFonts w:ascii="Times New Roman" w:hAnsi="Times New Roman" w:cs="Times New Roman"/>
          <w:sz w:val="24"/>
          <w:szCs w:val="24"/>
        </w:rPr>
        <w:t>log</w:t>
      </w:r>
      <w:r w:rsidR="00C1051D">
        <w:rPr>
          <w:rFonts w:ascii="Times New Roman" w:hAnsi="Times New Roman" w:cs="Times New Roman"/>
          <w:sz w:val="24"/>
          <w:szCs w:val="24"/>
        </w:rPr>
        <w:t>-</w:t>
      </w:r>
      <w:r w:rsidR="00CC0297">
        <w:rPr>
          <w:rFonts w:ascii="Times New Roman" w:hAnsi="Times New Roman" w:cs="Times New Roman"/>
          <w:sz w:val="24"/>
          <w:szCs w:val="24"/>
        </w:rPr>
        <w:t>transform</w:t>
      </w:r>
      <w:r w:rsidR="00CC0297">
        <w:rPr>
          <w:rFonts w:ascii="Times New Roman" w:hAnsi="Times New Roman" w:cs="Times New Roman"/>
          <w:sz w:val="24"/>
          <w:szCs w:val="24"/>
        </w:rPr>
        <w:t>ed</w:t>
      </w:r>
      <w:r w:rsidR="00CC0297">
        <w:rPr>
          <w:rFonts w:ascii="Times New Roman" w:hAnsi="Times New Roman" w:cs="Times New Roman"/>
          <w:sz w:val="24"/>
          <w:szCs w:val="24"/>
        </w:rPr>
        <w:t xml:space="preserve"> </w:t>
      </w:r>
      <w:r w:rsidR="00FF56B9">
        <w:rPr>
          <w:rFonts w:ascii="Times New Roman" w:hAnsi="Times New Roman" w:cs="Times New Roman"/>
          <w:sz w:val="24"/>
          <w:szCs w:val="24"/>
        </w:rPr>
        <w:t>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C0297">
        <w:rPr>
          <w:rFonts w:ascii="Times New Roman" w:hAnsi="Times New Roman" w:cs="Times New Roman"/>
          <w:sz w:val="24"/>
          <w:szCs w:val="24"/>
        </w:rPr>
        <w:t xml:space="preserve"> in a GLMM</w:t>
      </w:r>
      <w:r w:rsidR="00C1051D">
        <w:rPr>
          <w:rFonts w:ascii="Times New Roman" w:hAnsi="Times New Roman" w:cs="Times New Roman"/>
          <w:sz w:val="24"/>
          <w:szCs w:val="24"/>
        </w:rPr>
        <w:t xml:space="preserve">. </w:t>
      </w:r>
      <w:bookmarkEnd w:id="32"/>
      <w:r w:rsidR="00C1051D">
        <w:rPr>
          <w:rFonts w:ascii="Times New Roman" w:hAnsi="Times New Roman" w:cs="Times New Roman"/>
          <w:sz w:val="24"/>
          <w:szCs w:val="24"/>
        </w:rPr>
        <w:t xml:space="preserve">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w:t>
      </w:r>
      <w:bookmarkStart w:id="33" w:name="_Hlk146617610"/>
      <w:r w:rsidR="00FF56B9">
        <w:rPr>
          <w:rFonts w:ascii="Times New Roman" w:hAnsi="Times New Roman" w:cs="Times New Roman"/>
          <w:sz w:val="24"/>
          <w:szCs w:val="24"/>
        </w:rPr>
        <w:t xml:space="preserve">In abundance models, </w:t>
      </w:r>
      <w:r w:rsidR="003035E3">
        <w:rPr>
          <w:rFonts w:ascii="Times New Roman" w:hAnsi="Times New Roman" w:cs="Times New Roman"/>
          <w:sz w:val="24"/>
          <w:szCs w:val="24"/>
        </w:rPr>
        <w:t>host-plant species</w:t>
      </w:r>
      <w:r w:rsidR="00FF56B9">
        <w:rPr>
          <w:rFonts w:ascii="Times New Roman" w:hAnsi="Times New Roman" w:cs="Times New Roman"/>
          <w:sz w:val="24"/>
          <w:szCs w:val="24"/>
        </w:rPr>
        <w:t xml:space="preserve"> with bird-exclusion treatment</w:t>
      </w:r>
      <w:r w:rsidR="00C05F5C">
        <w:rPr>
          <w:rFonts w:ascii="Times New Roman" w:hAnsi="Times New Roman" w:cs="Times New Roman"/>
          <w:sz w:val="24"/>
          <w:szCs w:val="24"/>
        </w:rPr>
        <w:t xml:space="preserve"> were fitted as fixed effects</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w:t>
      </w:r>
      <w:r w:rsidR="003035E3">
        <w:rPr>
          <w:rFonts w:ascii="Times New Roman" w:hAnsi="Times New Roman" w:cs="Times New Roman"/>
          <w:sz w:val="24"/>
          <w:szCs w:val="24"/>
        </w:rPr>
        <w:t>was included</w:t>
      </w:r>
      <w:r w:rsidR="00FF56B9">
        <w:rPr>
          <w:rFonts w:ascii="Times New Roman" w:hAnsi="Times New Roman" w:cs="Times New Roman"/>
          <w:sz w:val="24"/>
          <w:szCs w:val="24"/>
        </w:rPr>
        <w:t xml:space="preserve"> as </w:t>
      </w:r>
      <w:r w:rsidR="003035E3">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bookmarkStart w:id="34" w:name="_Hlk146617511"/>
      <w:bookmarkEnd w:id="33"/>
      <w:r w:rsidR="003612E6">
        <w:rPr>
          <w:rFonts w:ascii="Times New Roman" w:hAnsi="Times New Roman" w:cs="Times New Roman"/>
          <w:sz w:val="24"/>
          <w:szCs w:val="24"/>
        </w:rPr>
        <w:t>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w:t>
      </w:r>
      <w:r w:rsidR="003035E3">
        <w:rPr>
          <w:rFonts w:ascii="Times New Roman" w:hAnsi="Times New Roman" w:cs="Times New Roman"/>
          <w:sz w:val="24"/>
          <w:szCs w:val="24"/>
        </w:rPr>
        <w:t>to gain enough biomass for the assay.</w:t>
      </w:r>
      <w:r w:rsidR="00FF56B9">
        <w:rPr>
          <w:rFonts w:ascii="Times New Roman" w:hAnsi="Times New Roman" w:cs="Times New Roman"/>
          <w:sz w:val="24"/>
          <w:szCs w:val="24"/>
        </w:rPr>
        <w:t xml:space="preserve"> </w:t>
      </w:r>
      <w:r w:rsidR="003035E3">
        <w:rPr>
          <w:rFonts w:ascii="Times New Roman" w:hAnsi="Times New Roman" w:cs="Times New Roman"/>
          <w:sz w:val="24"/>
          <w:szCs w:val="24"/>
        </w:rPr>
        <w:t>In these analyses, h</w:t>
      </w:r>
      <w:r w:rsidR="00FF56B9">
        <w:rPr>
          <w:rFonts w:ascii="Times New Roman" w:hAnsi="Times New Roman" w:cs="Times New Roman"/>
          <w:sz w:val="24"/>
          <w:szCs w:val="24"/>
        </w:rPr>
        <w:t>ost-plant species was used as a main effect (GLM)</w:t>
      </w:r>
      <w:r w:rsidR="006D5CAB">
        <w:rPr>
          <w:rFonts w:ascii="Times New Roman" w:hAnsi="Times New Roman" w:cs="Times New Roman"/>
          <w:sz w:val="24"/>
          <w:szCs w:val="24"/>
        </w:rPr>
        <w:t>.</w:t>
      </w:r>
      <w:r w:rsidR="00E008F1">
        <w:rPr>
          <w:rFonts w:ascii="Times New Roman" w:hAnsi="Times New Roman" w:cs="Times New Roman"/>
          <w:sz w:val="24"/>
          <w:szCs w:val="24"/>
        </w:rPr>
        <w:t xml:space="preserve"> </w:t>
      </w:r>
      <w:bookmarkEnd w:id="34"/>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w:t>
      </w:r>
      <w:r>
        <w:rPr>
          <w:rFonts w:ascii="Times New Roman" w:hAnsi="Times New Roman" w:cs="Times New Roman"/>
          <w:sz w:val="24"/>
          <w:szCs w:val="24"/>
        </w:rPr>
        <w:lastRenderedPageBreak/>
        <w:t xml:space="preserve">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56DB662"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sidR="00046074">
        <w:rPr>
          <w:rFonts w:ascii="Times New Roman" w:hAnsi="Times New Roman" w:cs="Times New Roman"/>
          <w:sz w:val="24"/>
          <w:szCs w:val="24"/>
        </w:rPr>
        <w:t xml:space="preserve">arthropod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w:t>
      </w:r>
      <w:r w:rsidR="00046074">
        <w:rPr>
          <w:rFonts w:ascii="Times New Roman" w:hAnsi="Times New Roman" w:cs="Times New Roman"/>
          <w:sz w:val="24"/>
          <w:szCs w:val="24"/>
        </w:rPr>
        <w:t xml:space="preserve"> arthropod</w:t>
      </w:r>
      <w:r>
        <w:rPr>
          <w:rFonts w:ascii="Times New Roman" w:hAnsi="Times New Roman" w:cs="Times New Roman"/>
          <w:sz w:val="24"/>
          <w:szCs w:val="24"/>
        </w:rPr>
        <w:t xml:space="preserve">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w:t>
      </w:r>
      <w:r w:rsidR="00046074">
        <w:rPr>
          <w:rFonts w:ascii="Times New Roman" w:hAnsi="Times New Roman" w:cs="Times New Roman"/>
          <w:sz w:val="24"/>
          <w:szCs w:val="24"/>
        </w:rPr>
        <w:t xml:space="preserve">arthropod </w:t>
      </w:r>
      <w:r w:rsidR="00DD35C8">
        <w:rPr>
          <w:rFonts w:ascii="Times New Roman" w:hAnsi="Times New Roman" w:cs="Times New Roman"/>
          <w:sz w:val="24"/>
          <w:szCs w:val="24"/>
        </w:rPr>
        <w:t>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w:t>
      </w:r>
      <w:r w:rsidR="00046074">
        <w:rPr>
          <w:rFonts w:ascii="Times New Roman" w:hAnsi="Times New Roman" w:cs="Times New Roman"/>
          <w:sz w:val="24"/>
          <w:szCs w:val="24"/>
        </w:rPr>
        <w:t xml:space="preserve">arthropod </w:t>
      </w:r>
      <w:r w:rsidR="00F637A7">
        <w:rPr>
          <w:rFonts w:ascii="Times New Roman" w:hAnsi="Times New Roman" w:cs="Times New Roman"/>
          <w:sz w:val="24"/>
          <w:szCs w:val="24"/>
        </w:rPr>
        <w:t xml:space="preserve">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514A6DD9" w:rsidR="00614FB3" w:rsidRDefault="00614FB3" w:rsidP="00614FB3">
      <w:pPr>
        <w:spacing w:after="0" w:line="480" w:lineRule="auto"/>
        <w:rPr>
          <w:rFonts w:ascii="Times New Roman" w:hAnsi="Times New Roman" w:cs="Times New Roman"/>
          <w:sz w:val="24"/>
          <w:szCs w:val="24"/>
        </w:rPr>
      </w:pPr>
    </w:p>
    <w:p w14:paraId="3C23EF75" w14:textId="5250E580" w:rsidR="00614FB3" w:rsidRDefault="007E7E8A" w:rsidP="00614FB3">
      <w:pPr>
        <w:spacing w:line="480" w:lineRule="auto"/>
        <w:rPr>
          <w:rFonts w:ascii="Times New Roman" w:hAnsi="Times New Roman" w:cs="Times New Roman"/>
          <w:sz w:val="24"/>
          <w:szCs w:val="24"/>
        </w:rPr>
      </w:pPr>
      <w:r>
        <w:rPr>
          <w:noProof/>
        </w:rPr>
        <w:lastRenderedPageBreak/>
        <w:drawing>
          <wp:inline distT="0" distB="0" distL="0" distR="0" wp14:anchorId="0481445C" wp14:editId="6625A872">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614FB3" w:rsidRPr="009E6DDE">
        <w:rPr>
          <w:rFonts w:ascii="Times New Roman" w:hAnsi="Times New Roman" w:cs="Times New Roman"/>
          <w:b/>
          <w:bCs/>
          <w:sz w:val="24"/>
          <w:szCs w:val="24"/>
        </w:rPr>
        <w:t>Fig. 1</w:t>
      </w:r>
      <w:r w:rsidR="00614FB3">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00614FB3" w:rsidRPr="003C6002">
        <w:rPr>
          <w:rFonts w:ascii="Times New Roman" w:hAnsi="Times New Roman" w:cs="Times New Roman"/>
          <w:sz w:val="24"/>
          <w:szCs w:val="24"/>
        </w:rPr>
        <w:t>M</w:t>
      </w:r>
      <w:r w:rsidR="00614FB3">
        <w:rPr>
          <w:rFonts w:ascii="Times New Roman" w:hAnsi="Times New Roman" w:cs="Times New Roman"/>
          <w:sz w:val="24"/>
          <w:szCs w:val="24"/>
        </w:rPr>
        <w:t>ean</w:t>
      </w:r>
      <w:r w:rsidR="00614FB3" w:rsidRPr="003C6002">
        <w:rPr>
          <w:rFonts w:ascii="Times New Roman" w:hAnsi="Times New Roman" w:cs="Times New Roman"/>
          <w:sz w:val="24"/>
          <w:szCs w:val="24"/>
        </w:rPr>
        <w:t xml:space="preserve"> ± SE</w:t>
      </w:r>
      <w:r w:rsidR="00614FB3">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404BFB5A" w:rsidR="00614FB3" w:rsidRDefault="00614FB3" w:rsidP="00614FB3">
      <w:pPr>
        <w:spacing w:after="0" w:line="480" w:lineRule="auto"/>
        <w:rPr>
          <w:rFonts w:ascii="Times New Roman" w:hAnsi="Times New Roman" w:cs="Times New Roman"/>
          <w:sz w:val="24"/>
          <w:szCs w:val="24"/>
        </w:rPr>
      </w:pPr>
    </w:p>
    <w:p w14:paraId="42890A74" w14:textId="2DE70607" w:rsidR="00614FB3" w:rsidRDefault="007E7E8A" w:rsidP="00614FB3">
      <w:pPr>
        <w:spacing w:line="480" w:lineRule="auto"/>
        <w:rPr>
          <w:rFonts w:ascii="Times New Roman" w:hAnsi="Times New Roman" w:cs="Times New Roman"/>
          <w:sz w:val="24"/>
          <w:szCs w:val="24"/>
        </w:rPr>
      </w:pPr>
      <w:r>
        <w:rPr>
          <w:noProof/>
        </w:rPr>
        <w:drawing>
          <wp:inline distT="0" distB="0" distL="0" distR="0" wp14:anchorId="12DEFBCF" wp14:editId="407F7327">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614FB3" w:rsidRPr="009E6DDE">
        <w:rPr>
          <w:rFonts w:ascii="Times New Roman" w:hAnsi="Times New Roman" w:cs="Times New Roman"/>
          <w:b/>
          <w:bCs/>
          <w:sz w:val="24"/>
          <w:szCs w:val="24"/>
        </w:rPr>
        <w:t>Fig. 2</w:t>
      </w:r>
      <w:r w:rsidR="00614FB3">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00614FB3" w:rsidRPr="003C6002">
        <w:rPr>
          <w:rFonts w:ascii="Times New Roman" w:hAnsi="Times New Roman" w:cs="Times New Roman"/>
          <w:sz w:val="24"/>
          <w:szCs w:val="24"/>
        </w:rPr>
        <w:t>M</w:t>
      </w:r>
      <w:r w:rsidR="00614FB3">
        <w:rPr>
          <w:rFonts w:ascii="Times New Roman" w:hAnsi="Times New Roman" w:cs="Times New Roman"/>
          <w:sz w:val="24"/>
          <w:szCs w:val="24"/>
        </w:rPr>
        <w:t>ean</w:t>
      </w:r>
      <w:r w:rsidR="00614FB3" w:rsidRPr="003C6002">
        <w:rPr>
          <w:rFonts w:ascii="Times New Roman" w:hAnsi="Times New Roman" w:cs="Times New Roman"/>
          <w:sz w:val="24"/>
          <w:szCs w:val="24"/>
        </w:rPr>
        <w:t xml:space="preserve"> ± SE</w:t>
      </w:r>
      <w:r w:rsidR="00614FB3">
        <w:rPr>
          <w:rFonts w:ascii="Times New Roman" w:hAnsi="Times New Roman" w:cs="Times New Roman"/>
          <w:sz w:val="24"/>
          <w:szCs w:val="24"/>
        </w:rPr>
        <w:t>M is plotted, with levels of significance illustrated for natives versus invasive plant species using grouped, planned contrasts.</w:t>
      </w:r>
      <w:r w:rsidR="00614FB3"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 xml:space="preserve">varied </w:t>
      </w:r>
      <w:r w:rsidR="00CB020A">
        <w:rPr>
          <w:rFonts w:ascii="Times New Roman" w:hAnsi="Times New Roman" w:cs="Times New Roman"/>
          <w:sz w:val="24"/>
          <w:szCs w:val="24"/>
        </w:rPr>
        <w:lastRenderedPageBreak/>
        <w:t>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lastRenderedPageBreak/>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lastRenderedPageBreak/>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671A51D" w:rsidR="00E80D9C" w:rsidRDefault="00C66B81"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United States alone, invasive species are estimated to also cause a yearly average of $19.9 billion in economic losses (Fantle-Lepczyk et al. 2021). Consequently, t</w:t>
      </w:r>
      <w:r w:rsidR="00AA5C48">
        <w:rPr>
          <w:rFonts w:ascii="Times New Roman" w:hAnsi="Times New Roman" w:cs="Times New Roman"/>
          <w:sz w:val="24"/>
          <w:szCs w:val="24"/>
        </w:rPr>
        <w:t xml:space="preserve">he prevailing paradigm </w:t>
      </w:r>
      <w:r>
        <w:rPr>
          <w:rFonts w:ascii="Times New Roman" w:hAnsi="Times New Roman" w:cs="Times New Roman"/>
          <w:sz w:val="24"/>
          <w:szCs w:val="24"/>
        </w:rPr>
        <w:t>is that</w:t>
      </w:r>
      <w:r w:rsidR="00AA5C48">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w:t>
      </w:r>
      <w:r>
        <w:rPr>
          <w:rFonts w:ascii="Times New Roman" w:hAnsi="Times New Roman" w:cs="Times New Roman"/>
          <w:sz w:val="24"/>
          <w:szCs w:val="24"/>
        </w:rPr>
        <w:t>species</w:t>
      </w:r>
      <w:r w:rsidR="00AA5C48">
        <w:rPr>
          <w:rFonts w:ascii="Times New Roman" w:hAnsi="Times New Roman" w:cs="Times New Roman"/>
          <w:sz w:val="24"/>
          <w:szCs w:val="24"/>
        </w:rPr>
        <w:t xml:space="preserve"> are of little value or harmful. However, this </w:t>
      </w:r>
      <w:r w:rsidR="005864F3">
        <w:rPr>
          <w:rFonts w:ascii="Times New Roman" w:hAnsi="Times New Roman" w:cs="Times New Roman"/>
          <w:sz w:val="24"/>
          <w:szCs w:val="24"/>
        </w:rPr>
        <w:t>broad-brush approach</w:t>
      </w:r>
      <w:r>
        <w:rPr>
          <w:rFonts w:ascii="Times New Roman" w:hAnsi="Times New Roman" w:cs="Times New Roman"/>
          <w:sz w:val="24"/>
          <w:szCs w:val="24"/>
        </w:rPr>
        <w:t xml:space="preserve"> prevents prioritization of management efforts on the most ecologically impactful species. For invasive plants, most research</w:t>
      </w:r>
      <w:r w:rsidR="005864F3">
        <w:rPr>
          <w:rFonts w:ascii="Times New Roman" w:hAnsi="Times New Roman" w:cs="Times New Roman"/>
          <w:sz w:val="24"/>
          <w:szCs w:val="24"/>
        </w:rPr>
        <w:t xml:space="preserve"> </w:t>
      </w:r>
      <w:r w:rsidR="00AA5C48">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sidR="00AA5C48">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sidR="00AA5C48">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sidR="00AA5C48">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sidR="00AA5C48">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sidR="00AA5C48">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sidR="00AA5C48">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lastRenderedPageBreak/>
        <w:t>invasive</w:t>
      </w:r>
      <w:r w:rsidR="00AA5C48">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sidR="00AA5C48">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sidR="00AA5C48">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sidR="00AA5C48">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sidR="00AA5C48">
        <w:rPr>
          <w:rFonts w:ascii="Times New Roman" w:hAnsi="Times New Roman" w:cs="Times New Roman"/>
          <w:sz w:val="24"/>
          <w:szCs w:val="24"/>
        </w:rPr>
        <w:t xml:space="preserve">on </w:t>
      </w:r>
      <w:r w:rsidR="00A27E41">
        <w:rPr>
          <w:rFonts w:ascii="Times New Roman" w:hAnsi="Times New Roman" w:cs="Times New Roman"/>
          <w:sz w:val="24"/>
          <w:szCs w:val="24"/>
        </w:rPr>
        <w:t>both</w:t>
      </w:r>
      <w:r w:rsidR="00AA5C48">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and native plants. </w:t>
      </w:r>
      <w:bookmarkStart w:id="35" w:name="_Hlk146617830"/>
      <w:r w:rsidR="00AA5C48">
        <w:rPr>
          <w:rFonts w:ascii="Times New Roman" w:hAnsi="Times New Roman" w:cs="Times New Roman"/>
          <w:sz w:val="24"/>
          <w:szCs w:val="24"/>
        </w:rPr>
        <w:t xml:space="preserve">While our study does not suggest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sidR="00AA5C48">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C05F5C">
        <w:rPr>
          <w:rFonts w:ascii="Times New Roman" w:hAnsi="Times New Roman" w:cs="Times New Roman"/>
          <w:sz w:val="24"/>
          <w:szCs w:val="24"/>
        </w:rPr>
        <w:t>nearby native plants do not always yield significant differences in food availability to songbirds.</w:t>
      </w:r>
      <w:r w:rsidR="00AA5C48">
        <w:rPr>
          <w:rFonts w:ascii="Times New Roman" w:hAnsi="Times New Roman" w:cs="Times New Roman"/>
          <w:sz w:val="24"/>
          <w:szCs w:val="24"/>
        </w:rPr>
        <w:t xml:space="preserve"> </w:t>
      </w:r>
      <w:bookmarkEnd w:id="35"/>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2E92D46" w:rsidR="002F6D13" w:rsidRPr="002F6D13" w:rsidRDefault="003418A6" w:rsidP="00D05B3D">
      <w:pPr>
        <w:spacing w:after="0" w:line="480" w:lineRule="auto"/>
        <w:ind w:firstLine="720"/>
        <w:rPr>
          <w:rFonts w:ascii="Times New Roman" w:hAnsi="Times New Roman" w:cs="Times New Roman"/>
          <w:sz w:val="24"/>
          <w:szCs w:val="24"/>
        </w:rPr>
      </w:pPr>
      <w:bookmarkStart w:id="36" w:name="_Hlk146617945"/>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w:t>
      </w:r>
      <w:r w:rsidR="00C05F5C">
        <w:rPr>
          <w:rFonts w:ascii="Times New Roman" w:hAnsi="Times New Roman" w:cs="Times New Roman"/>
          <w:sz w:val="24"/>
          <w:szCs w:val="24"/>
        </w:rPr>
        <w:t>insectivorous songbirds</w:t>
      </w:r>
      <w:r w:rsidR="00533BEB" w:rsidRPr="00533BEB">
        <w:rPr>
          <w:rFonts w:ascii="Times New Roman" w:hAnsi="Times New Roman" w:cs="Times New Roman"/>
          <w:sz w:val="24"/>
          <w:szCs w:val="24"/>
        </w:rPr>
        <w:t xml:space="preserve">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bookmarkEnd w:id="36"/>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bookmarkStart w:id="37" w:name="_Hlk159242852"/>
      <w:bookmarkStart w:id="38" w:name="_Hlk159242880"/>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w:t>
      </w:r>
      <w:r w:rsidR="00735332">
        <w:rPr>
          <w:rFonts w:ascii="Times New Roman" w:hAnsi="Times New Roman" w:cs="Times New Roman"/>
          <w:sz w:val="24"/>
          <w:szCs w:val="24"/>
        </w:rPr>
        <w:t xml:space="preserve">expected to be </w:t>
      </w:r>
      <w:r w:rsidR="00533BEB">
        <w:rPr>
          <w:rFonts w:ascii="Times New Roman" w:hAnsi="Times New Roman" w:cs="Times New Roman"/>
          <w:sz w:val="24"/>
          <w:szCs w:val="24"/>
        </w:rPr>
        <w:t xml:space="preserve">of lower quality or more highly defended </w:t>
      </w:r>
      <w:r w:rsidR="00735332">
        <w:rPr>
          <w:rFonts w:ascii="Times New Roman" w:hAnsi="Times New Roman" w:cs="Times New Roman"/>
          <w:sz w:val="24"/>
          <w:szCs w:val="24"/>
        </w:rPr>
        <w:t>on invasive</w:t>
      </w:r>
      <w:r w:rsidR="00363EA8">
        <w:rPr>
          <w:rFonts w:ascii="Times New Roman" w:hAnsi="Times New Roman" w:cs="Times New Roman"/>
          <w:sz w:val="24"/>
          <w:szCs w:val="24"/>
        </w:rPr>
        <w:t xml:space="preserve"> woody plants</w:t>
      </w:r>
      <w:r w:rsidR="00735332">
        <w:rPr>
          <w:rFonts w:ascii="Times New Roman" w:hAnsi="Times New Roman" w:cs="Times New Roman"/>
          <w:sz w:val="24"/>
          <w:szCs w:val="24"/>
        </w:rPr>
        <w:t xml:space="preserve"> </w:t>
      </w:r>
      <w:r w:rsidR="00533BEB">
        <w:rPr>
          <w:rFonts w:ascii="Times New Roman" w:hAnsi="Times New Roman" w:cs="Times New Roman"/>
          <w:sz w:val="24"/>
          <w:szCs w:val="24"/>
        </w:rPr>
        <w:t xml:space="preserve">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363EA8">
        <w:rPr>
          <w:rFonts w:ascii="Times New Roman" w:hAnsi="Times New Roman" w:cs="Times New Roman"/>
          <w:sz w:val="24"/>
          <w:szCs w:val="24"/>
        </w:rPr>
        <w:t xml:space="preserve"> woody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w:t>
      </w:r>
      <w:r w:rsidR="004801BD">
        <w:rPr>
          <w:rFonts w:ascii="Times New Roman" w:hAnsi="Times New Roman" w:cs="Times New Roman"/>
          <w:sz w:val="24"/>
          <w:szCs w:val="24"/>
        </w:rPr>
        <w:lastRenderedPageBreak/>
        <w:t>al. 201</w:t>
      </w:r>
      <w:r w:rsidR="00934660">
        <w:rPr>
          <w:rFonts w:ascii="Times New Roman" w:hAnsi="Times New Roman" w:cs="Times New Roman"/>
          <w:sz w:val="24"/>
          <w:szCs w:val="24"/>
        </w:rPr>
        <w:t>4</w:t>
      </w:r>
      <w:bookmarkEnd w:id="37"/>
      <w:r w:rsidR="00680C87">
        <w:rPr>
          <w:rFonts w:ascii="Times New Roman" w:hAnsi="Times New Roman" w:cs="Times New Roman"/>
          <w:sz w:val="24"/>
          <w:szCs w:val="24"/>
        </w:rPr>
        <w:t>).</w:t>
      </w:r>
      <w:bookmarkEnd w:id="38"/>
      <w:r w:rsidR="00735332">
        <w:rPr>
          <w:rFonts w:ascii="Times New Roman" w:hAnsi="Times New Roman" w:cs="Times New Roman"/>
          <w:sz w:val="24"/>
          <w:szCs w:val="24"/>
        </w:rPr>
        <w:t xml:space="preserve"> Our finding of comparable numbers of herbivorous hemipterans and orthopterans on invasive and native plants (Figure S6) suggests that this is not universally true.</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bookmarkStart w:id="39" w:name="_Hlk146618148"/>
      <w:r w:rsidR="00A70395">
        <w:rPr>
          <w:rFonts w:ascii="Times New Roman" w:hAnsi="Times New Roman" w:cs="Times New Roman"/>
          <w:sz w:val="24"/>
          <w:szCs w:val="24"/>
        </w:rPr>
        <w:t>These difference</w:t>
      </w:r>
      <w:r w:rsidR="00667EBE">
        <w:rPr>
          <w:rFonts w:ascii="Times New Roman" w:hAnsi="Times New Roman" w:cs="Times New Roman"/>
          <w:sz w:val="24"/>
          <w:szCs w:val="24"/>
        </w:rPr>
        <w:t>s</w:t>
      </w:r>
      <w:r w:rsidR="00A70395">
        <w:rPr>
          <w:rFonts w:ascii="Times New Roman" w:hAnsi="Times New Roman" w:cs="Times New Roman"/>
          <w:sz w:val="24"/>
          <w:szCs w:val="24"/>
        </w:rPr>
        <w:t xml:space="preserve"> in architecture may explain why s</w:t>
      </w:r>
      <w:r w:rsidR="00E07E5A">
        <w:rPr>
          <w:rFonts w:ascii="Times New Roman" w:hAnsi="Times New Roman" w:cs="Times New Roman"/>
          <w:sz w:val="24"/>
          <w:szCs w:val="24"/>
        </w:rPr>
        <w:t xml:space="preserve">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r w:rsidR="00A70395">
        <w:rPr>
          <w:rFonts w:ascii="Times New Roman" w:hAnsi="Times New Roman" w:cs="Times New Roman"/>
          <w:sz w:val="24"/>
          <w:szCs w:val="24"/>
        </w:rPr>
        <w:t>matching</w:t>
      </w:r>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bookmarkEnd w:id="39"/>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2EB4192D"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40"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40"/>
      <w:r>
        <w:rPr>
          <w:rFonts w:ascii="Times New Roman" w:hAnsi="Times New Roman" w:cs="Times New Roman"/>
          <w:sz w:val="24"/>
          <w:szCs w:val="24"/>
        </w:rPr>
        <w:t xml:space="preserve">plants on wildlife through physical or chemical removal (Weidlich et al. 2020). However, our results </w:t>
      </w:r>
      <w:r>
        <w:rPr>
          <w:rFonts w:ascii="Times New Roman" w:hAnsi="Times New Roman" w:cs="Times New Roman"/>
          <w:sz w:val="24"/>
          <w:szCs w:val="24"/>
        </w:rPr>
        <w:lastRenderedPageBreak/>
        <w:t xml:space="preserve">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w:t>
      </w:r>
      <w:ins w:id="41" w:author="Robert Clark" w:date="2024-02-19T13:42:00Z" w16du:dateUtc="2024-02-19T18:42:00Z">
        <w:r w:rsidR="00363EA8">
          <w:rPr>
            <w:rFonts w:ascii="Times New Roman" w:hAnsi="Times New Roman" w:cs="Times New Roman"/>
            <w:sz w:val="24"/>
            <w:szCs w:val="24"/>
          </w:rPr>
          <w:t xml:space="preserve"> </w:t>
        </w:r>
        <w:bookmarkStart w:id="42" w:name="_Hlk159242610"/>
        <w:r w:rsidR="00363EA8">
          <w:rPr>
            <w:rFonts w:ascii="Times New Roman" w:hAnsi="Times New Roman" w:cs="Times New Roman"/>
            <w:sz w:val="24"/>
            <w:szCs w:val="24"/>
          </w:rPr>
          <w:t>(e.g. those that contain nitrogen-rich leaf tissue)</w:t>
        </w:r>
      </w:ins>
      <w:bookmarkEnd w:id="42"/>
      <w:r w:rsidR="00B27CEE">
        <w:rPr>
          <w:rFonts w:ascii="Times New Roman" w:hAnsi="Times New Roman" w:cs="Times New Roman"/>
          <w:sz w:val="24"/>
          <w:szCs w:val="24"/>
        </w:rPr>
        <w:t xml:space="preserve"> food plants for forest insects like caterpillars (Wagner 2005)</w:t>
      </w:r>
      <w:r w:rsidR="00DB59F9">
        <w:rPr>
          <w:rFonts w:ascii="Times New Roman" w:hAnsi="Times New Roman" w:cs="Times New Roman"/>
          <w:sz w:val="24"/>
          <w:szCs w:val="24"/>
        </w:rPr>
        <w:t>, because they are regenerating poorly and declining in many northeastern forests (including our study site) due to a variety of factors (e.g., deer over-browsing)</w:t>
      </w:r>
      <w:r>
        <w:rPr>
          <w:rFonts w:ascii="Times New Roman" w:hAnsi="Times New Roman" w:cs="Times New Roman"/>
          <w:sz w:val="24"/>
          <w:szCs w:val="24"/>
        </w:rPr>
        <w:t xml:space="preserve">. </w:t>
      </w:r>
      <w:bookmarkStart w:id="43" w:name="_Hlk148462903"/>
      <w:bookmarkStart w:id="44" w:name="_Hlk159240008"/>
      <w:ins w:id="45" w:author="Robert Clark" w:date="2024-02-19T12:58:00Z" w16du:dateUtc="2024-02-19T17:58:00Z">
        <w:r w:rsidR="00224C9E">
          <w:rPr>
            <w:rFonts w:ascii="Times New Roman" w:hAnsi="Times New Roman" w:cs="Times New Roman"/>
            <w:sz w:val="24"/>
            <w:szCs w:val="24"/>
          </w:rPr>
          <w:t xml:space="preserve">If comparisons were made in a different habitat dominated by native trees like </w:t>
        </w:r>
        <w:r w:rsidR="00224C9E">
          <w:rPr>
            <w:rFonts w:ascii="Times New Roman" w:hAnsi="Times New Roman" w:cs="Times New Roman"/>
            <w:i/>
            <w:iCs/>
            <w:sz w:val="24"/>
            <w:szCs w:val="24"/>
          </w:rPr>
          <w:t xml:space="preserve">Prunus </w:t>
        </w:r>
        <w:r w:rsidR="00224C9E">
          <w:rPr>
            <w:rFonts w:ascii="Times New Roman" w:hAnsi="Times New Roman" w:cs="Times New Roman"/>
            <w:sz w:val="24"/>
            <w:szCs w:val="24"/>
          </w:rPr>
          <w:t xml:space="preserve">and </w:t>
        </w:r>
        <w:r w:rsidR="00224C9E" w:rsidRPr="00224C9E">
          <w:rPr>
            <w:rFonts w:ascii="Times New Roman" w:hAnsi="Times New Roman" w:cs="Times New Roman"/>
            <w:i/>
            <w:iCs/>
            <w:sz w:val="24"/>
            <w:szCs w:val="24"/>
          </w:rPr>
          <w:t>Quercus</w:t>
        </w:r>
        <w:r w:rsidR="00224C9E">
          <w:rPr>
            <w:rFonts w:ascii="Times New Roman" w:hAnsi="Times New Roman" w:cs="Times New Roman"/>
            <w:sz w:val="24"/>
            <w:szCs w:val="24"/>
          </w:rPr>
          <w:t xml:space="preserve">, it is reasonable to assume the </w:t>
        </w:r>
      </w:ins>
      <w:ins w:id="46" w:author="Robert Clark" w:date="2024-02-19T12:59:00Z" w16du:dateUtc="2024-02-19T17:59:00Z">
        <w:r w:rsidR="00224C9E">
          <w:rPr>
            <w:rFonts w:ascii="Times New Roman" w:hAnsi="Times New Roman" w:cs="Times New Roman"/>
            <w:sz w:val="24"/>
            <w:szCs w:val="24"/>
          </w:rPr>
          <w:t xml:space="preserve">results of this experiment may have been different. </w:t>
        </w:r>
      </w:ins>
      <w:bookmarkEnd w:id="44"/>
      <w:r w:rsidR="00055241" w:rsidRPr="00224C9E">
        <w:rPr>
          <w:rFonts w:ascii="Times New Roman" w:hAnsi="Times New Roman" w:cs="Times New Roman"/>
          <w:sz w:val="24"/>
          <w:szCs w:val="24"/>
        </w:rPr>
        <w:t>Accordingly</w:t>
      </w:r>
      <w:r w:rsidR="00055241">
        <w:rPr>
          <w:rFonts w:ascii="Times New Roman" w:hAnsi="Times New Roman" w:cs="Times New Roman"/>
          <w:sz w:val="24"/>
          <w:szCs w:val="24"/>
        </w:rPr>
        <w:t xml:space="preserve">, future studies replicating our work in less-disturbed plant communities may provide interesting insights into variation in resources provided by native plant communities relative to invasives. </w:t>
      </w:r>
      <w:bookmarkEnd w:id="43"/>
      <w:r w:rsidR="00055241">
        <w:rPr>
          <w:rFonts w:ascii="Times New Roman" w:hAnsi="Times New Roman" w:cs="Times New Roman"/>
          <w:sz w:val="24"/>
          <w:szCs w:val="24"/>
        </w:rPr>
        <w:t>However, o</w:t>
      </w:r>
      <w:r w:rsidR="00526F66">
        <w:rPr>
          <w:rFonts w:ascii="Times New Roman" w:hAnsi="Times New Roman" w:cs="Times New Roman"/>
          <w:sz w:val="24"/>
          <w:szCs w:val="24"/>
        </w:rPr>
        <w:t xml:space="preserve">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w:t>
      </w:r>
      <w:bookmarkStart w:id="47" w:name="_Hlk148463216"/>
      <w:r w:rsidR="00DB59F9">
        <w:rPr>
          <w:rFonts w:ascii="Times New Roman" w:hAnsi="Times New Roman" w:cs="Times New Roman"/>
          <w:sz w:val="24"/>
          <w:szCs w:val="24"/>
        </w:rPr>
        <w:t>and thus we chose for comparison the native trees and shrubs that are dominant or becoming dominant in our region’s forests</w:t>
      </w:r>
      <w:r w:rsidR="009A3C33">
        <w:rPr>
          <w:rFonts w:ascii="Times New Roman" w:hAnsi="Times New Roman" w:cs="Times New Roman"/>
          <w:sz w:val="24"/>
          <w:szCs w:val="24"/>
        </w:rPr>
        <w:t xml:space="preserve"> and would therefore replace invasives in the absence of efforts to actively restore </w:t>
      </w:r>
      <w:r w:rsidR="009A3C33">
        <w:rPr>
          <w:rFonts w:ascii="Times New Roman" w:hAnsi="Times New Roman" w:cs="Times New Roman"/>
          <w:i/>
          <w:iCs/>
          <w:sz w:val="24"/>
          <w:szCs w:val="24"/>
        </w:rPr>
        <w:t>Prunus</w:t>
      </w:r>
      <w:r w:rsidR="009A3C33">
        <w:rPr>
          <w:rFonts w:ascii="Times New Roman" w:hAnsi="Times New Roman" w:cs="Times New Roman"/>
          <w:sz w:val="24"/>
          <w:szCs w:val="24"/>
        </w:rPr>
        <w:t xml:space="preserve">, </w:t>
      </w:r>
      <w:r w:rsidR="009A3C33">
        <w:rPr>
          <w:rFonts w:ascii="Times New Roman" w:hAnsi="Times New Roman" w:cs="Times New Roman"/>
          <w:i/>
          <w:iCs/>
          <w:sz w:val="24"/>
          <w:szCs w:val="24"/>
        </w:rPr>
        <w:t>Quercus</w:t>
      </w:r>
      <w:r w:rsidR="009A3C33">
        <w:rPr>
          <w:rFonts w:ascii="Times New Roman" w:hAnsi="Times New Roman" w:cs="Times New Roman"/>
          <w:sz w:val="24"/>
          <w:szCs w:val="24"/>
        </w:rPr>
        <w:t>, and similarly high-quality native plants</w:t>
      </w:r>
      <w:r w:rsidR="00A27E41">
        <w:rPr>
          <w:rFonts w:ascii="Times New Roman" w:hAnsi="Times New Roman" w:cs="Times New Roman"/>
          <w:sz w:val="24"/>
          <w:szCs w:val="24"/>
        </w:rPr>
        <w:t xml:space="preserve">. </w:t>
      </w:r>
      <w:r w:rsidR="00E427F7">
        <w:rPr>
          <w:rFonts w:ascii="Times New Roman" w:hAnsi="Times New Roman" w:cs="Times New Roman"/>
          <w:sz w:val="24"/>
          <w:szCs w:val="24"/>
        </w:rPr>
        <w:t>The lack of distinction between invasives and the present native-plant community in o</w:t>
      </w:r>
      <w:r w:rsidR="00A27E41">
        <w:rPr>
          <w:rFonts w:ascii="Times New Roman" w:hAnsi="Times New Roman" w:cs="Times New Roman"/>
          <w:sz w:val="24"/>
          <w:szCs w:val="24"/>
        </w:rPr>
        <w:t xml:space="preserve">ur study suggests </w:t>
      </w:r>
      <w:r w:rsidR="00C15FFE">
        <w:rPr>
          <w:rFonts w:ascii="Times New Roman" w:hAnsi="Times New Roman" w:cs="Times New Roman"/>
          <w:sz w:val="24"/>
          <w:szCs w:val="24"/>
        </w:rPr>
        <w:t xml:space="preserve">that in many northeastern forests the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bookmarkEnd w:id="47"/>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lastRenderedPageBreak/>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lastRenderedPageBreak/>
        <w:t>Clark RE, Seewagen</w:t>
      </w:r>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thunbergii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lastRenderedPageBreak/>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lastRenderedPageBreak/>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lastRenderedPageBreak/>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5:e10429.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8:e10387.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Oecologia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lastRenderedPageBreak/>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Simberloff</w:t>
      </w:r>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13:e0207389.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30:e13548.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lastRenderedPageBreak/>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Oecologia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16:e2005568.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36:e13931.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lastRenderedPageBreak/>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35:e02092.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118:e2023989118.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lastRenderedPageBreak/>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unding: Funding for this research was provided by Great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A70388">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076CE" w14:textId="77777777" w:rsidR="00A70388" w:rsidRDefault="00A70388" w:rsidP="00D5349B">
      <w:pPr>
        <w:spacing w:after="0" w:line="240" w:lineRule="auto"/>
      </w:pPr>
      <w:r>
        <w:separator/>
      </w:r>
    </w:p>
  </w:endnote>
  <w:endnote w:type="continuationSeparator" w:id="0">
    <w:p w14:paraId="279BC12D" w14:textId="77777777" w:rsidR="00A70388" w:rsidRDefault="00A70388"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EE891" w14:textId="77777777" w:rsidR="00A70388" w:rsidRDefault="00A70388" w:rsidP="00D5349B">
      <w:pPr>
        <w:spacing w:after="0" w:line="240" w:lineRule="auto"/>
      </w:pPr>
      <w:r>
        <w:separator/>
      </w:r>
    </w:p>
  </w:footnote>
  <w:footnote w:type="continuationSeparator" w:id="0">
    <w:p w14:paraId="5D0BBB74" w14:textId="77777777" w:rsidR="00A70388" w:rsidRDefault="00A70388" w:rsidP="00D5349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 Clark">
    <w15:presenceInfo w15:providerId="AD" w15:userId="S::robclark@ecodata.tech::6e77d95f-59a6-4d11-909d-b91c395c1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46074"/>
    <w:rsid w:val="00055241"/>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764F6"/>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1BD0"/>
    <w:rsid w:val="001F58A3"/>
    <w:rsid w:val="0020214E"/>
    <w:rsid w:val="0021063E"/>
    <w:rsid w:val="00212091"/>
    <w:rsid w:val="002174D1"/>
    <w:rsid w:val="002176DB"/>
    <w:rsid w:val="002212C9"/>
    <w:rsid w:val="002238D7"/>
    <w:rsid w:val="00224C9E"/>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25D8"/>
    <w:rsid w:val="003035E3"/>
    <w:rsid w:val="00305D78"/>
    <w:rsid w:val="00314527"/>
    <w:rsid w:val="00333E2F"/>
    <w:rsid w:val="00336593"/>
    <w:rsid w:val="00337901"/>
    <w:rsid w:val="003418A6"/>
    <w:rsid w:val="003612E6"/>
    <w:rsid w:val="00363EA8"/>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210D"/>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174C"/>
    <w:rsid w:val="00583CD7"/>
    <w:rsid w:val="00583E7E"/>
    <w:rsid w:val="005864F3"/>
    <w:rsid w:val="00587C1C"/>
    <w:rsid w:val="00587F18"/>
    <w:rsid w:val="00591E74"/>
    <w:rsid w:val="00592A4A"/>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67EBE"/>
    <w:rsid w:val="0067185B"/>
    <w:rsid w:val="00671BCE"/>
    <w:rsid w:val="0067269D"/>
    <w:rsid w:val="006753EC"/>
    <w:rsid w:val="00675DCD"/>
    <w:rsid w:val="00680C87"/>
    <w:rsid w:val="0068375A"/>
    <w:rsid w:val="00692667"/>
    <w:rsid w:val="00692E8D"/>
    <w:rsid w:val="00694CA6"/>
    <w:rsid w:val="006965F5"/>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26BC5"/>
    <w:rsid w:val="00733532"/>
    <w:rsid w:val="00734B55"/>
    <w:rsid w:val="00735332"/>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E7E8A"/>
    <w:rsid w:val="007F0854"/>
    <w:rsid w:val="007F5FA9"/>
    <w:rsid w:val="007F71B6"/>
    <w:rsid w:val="008028CE"/>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A63CB"/>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0B45"/>
    <w:rsid w:val="009627C5"/>
    <w:rsid w:val="009627D8"/>
    <w:rsid w:val="00970BB4"/>
    <w:rsid w:val="00972D61"/>
    <w:rsid w:val="0097518D"/>
    <w:rsid w:val="009813A5"/>
    <w:rsid w:val="00981635"/>
    <w:rsid w:val="00985514"/>
    <w:rsid w:val="00986BCE"/>
    <w:rsid w:val="009913D0"/>
    <w:rsid w:val="00996908"/>
    <w:rsid w:val="00996914"/>
    <w:rsid w:val="009A343B"/>
    <w:rsid w:val="009A3C33"/>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388"/>
    <w:rsid w:val="00A70395"/>
    <w:rsid w:val="00A7079F"/>
    <w:rsid w:val="00A71A02"/>
    <w:rsid w:val="00A72289"/>
    <w:rsid w:val="00A75264"/>
    <w:rsid w:val="00A82C5F"/>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D83"/>
    <w:rsid w:val="00B33FD3"/>
    <w:rsid w:val="00B35962"/>
    <w:rsid w:val="00B41CEB"/>
    <w:rsid w:val="00B434D7"/>
    <w:rsid w:val="00B44A35"/>
    <w:rsid w:val="00B466F0"/>
    <w:rsid w:val="00B517C1"/>
    <w:rsid w:val="00B52BC4"/>
    <w:rsid w:val="00B6025B"/>
    <w:rsid w:val="00B64E22"/>
    <w:rsid w:val="00B66B07"/>
    <w:rsid w:val="00B675DE"/>
    <w:rsid w:val="00B73F05"/>
    <w:rsid w:val="00B749F4"/>
    <w:rsid w:val="00B7742D"/>
    <w:rsid w:val="00B80D84"/>
    <w:rsid w:val="00B83427"/>
    <w:rsid w:val="00B92815"/>
    <w:rsid w:val="00BA1394"/>
    <w:rsid w:val="00BA38B2"/>
    <w:rsid w:val="00BA6749"/>
    <w:rsid w:val="00BA795F"/>
    <w:rsid w:val="00BB31A7"/>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5F5C"/>
    <w:rsid w:val="00C06D77"/>
    <w:rsid w:val="00C06FD3"/>
    <w:rsid w:val="00C104F0"/>
    <w:rsid w:val="00C1051D"/>
    <w:rsid w:val="00C122B2"/>
    <w:rsid w:val="00C1377F"/>
    <w:rsid w:val="00C15FFE"/>
    <w:rsid w:val="00C21E55"/>
    <w:rsid w:val="00C27537"/>
    <w:rsid w:val="00C30B94"/>
    <w:rsid w:val="00C31F20"/>
    <w:rsid w:val="00C32949"/>
    <w:rsid w:val="00C352BA"/>
    <w:rsid w:val="00C369D7"/>
    <w:rsid w:val="00C41B5E"/>
    <w:rsid w:val="00C422F2"/>
    <w:rsid w:val="00C4284E"/>
    <w:rsid w:val="00C5064B"/>
    <w:rsid w:val="00C54117"/>
    <w:rsid w:val="00C54E92"/>
    <w:rsid w:val="00C55ED2"/>
    <w:rsid w:val="00C608C6"/>
    <w:rsid w:val="00C60A90"/>
    <w:rsid w:val="00C614CA"/>
    <w:rsid w:val="00C64F04"/>
    <w:rsid w:val="00C65165"/>
    <w:rsid w:val="00C65766"/>
    <w:rsid w:val="00C66B81"/>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0297"/>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08F1"/>
    <w:rsid w:val="00E02D22"/>
    <w:rsid w:val="00E07E5A"/>
    <w:rsid w:val="00E1350C"/>
    <w:rsid w:val="00E20F65"/>
    <w:rsid w:val="00E26AFF"/>
    <w:rsid w:val="00E3115F"/>
    <w:rsid w:val="00E32128"/>
    <w:rsid w:val="00E336C3"/>
    <w:rsid w:val="00E41622"/>
    <w:rsid w:val="00E427F7"/>
    <w:rsid w:val="00E47EB8"/>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29</Pages>
  <Words>6539</Words>
  <Characters>37277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2024-02-19T17:48:00Z</dcterms:created>
  <dcterms:modified xsi:type="dcterms:W3CDTF">2024-02-19T18:48:00Z</dcterms:modified>
</cp:coreProperties>
</file>