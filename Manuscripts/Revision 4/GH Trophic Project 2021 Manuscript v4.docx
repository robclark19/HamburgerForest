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2F9A7F76"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bookmarkEnd w:id="0"/>
    <w:p w14:paraId="253E02E1" w14:textId="3B5D0FB5" w:rsidR="00FB38DD" w:rsidRDefault="00FB38DD" w:rsidP="00D05B3D">
      <w:pPr>
        <w:spacing w:after="0" w:line="480" w:lineRule="auto"/>
        <w:rPr>
          <w:rFonts w:ascii="Times New Roman" w:hAnsi="Times New Roman" w:cs="Times New Roman"/>
          <w:sz w:val="24"/>
          <w:szCs w:val="24"/>
        </w:rPr>
      </w:pPr>
      <w:r w:rsidRPr="00FB38DD">
        <w:rPr>
          <w:rFonts w:ascii="Times New Roman" w:hAnsi="Times New Roman" w:cs="Times New Roman"/>
          <w:sz w:val="24"/>
          <w:szCs w:val="24"/>
        </w:rPr>
        <w:t>Are native plants always better for wildlife than invasives? Insights from a community-level bird-exclusion experiment</w:t>
      </w:r>
    </w:p>
    <w:p w14:paraId="7C306313" w14:textId="77777777" w:rsidR="00FB38DD" w:rsidRDefault="00FB38D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4C5F30F4"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sidR="00FC6B0E">
        <w:rPr>
          <w:rFonts w:ascii="Times New Roman" w:hAnsi="Times New Roman" w:cs="Times New Roman"/>
          <w:sz w:val="24"/>
          <w:szCs w:val="24"/>
          <w:vertAlign w:val="superscript"/>
        </w:rPr>
        <w:t>,3</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xml:space="preserve">, Timothy C.W. </w:t>
      </w:r>
      <w:r w:rsidR="00FC6B0E">
        <w:rPr>
          <w:rFonts w:ascii="Times New Roman" w:hAnsi="Times New Roman" w:cs="Times New Roman"/>
          <w:sz w:val="24"/>
          <w:szCs w:val="24"/>
        </w:rPr>
        <w:t>Ku</w:t>
      </w:r>
      <w:r w:rsidR="00FC6B0E">
        <w:rPr>
          <w:rFonts w:ascii="Times New Roman" w:hAnsi="Times New Roman" w:cs="Times New Roman"/>
          <w:sz w:val="24"/>
          <w:szCs w:val="24"/>
          <w:vertAlign w:val="superscript"/>
        </w:rPr>
        <w:t>4</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D29D46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5E4F3B14" w14:textId="77777777" w:rsidR="004A7887" w:rsidRPr="004A7887" w:rsidRDefault="00FC6B0E" w:rsidP="004A7887">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3</w:t>
      </w:r>
      <w:r>
        <w:rPr>
          <w:rFonts w:ascii="Times New Roman" w:hAnsi="Times New Roman" w:cs="Times New Roman"/>
          <w:sz w:val="24"/>
          <w:szCs w:val="24"/>
        </w:rPr>
        <w:t xml:space="preserve"> Washington State University, </w:t>
      </w:r>
      <w:r w:rsidR="004A7887">
        <w:rPr>
          <w:rFonts w:ascii="Times New Roman" w:hAnsi="Times New Roman" w:cs="Times New Roman"/>
          <w:sz w:val="24"/>
          <w:szCs w:val="24"/>
        </w:rPr>
        <w:t xml:space="preserve">Department of Entomology, </w:t>
      </w:r>
      <w:r w:rsidR="004A7887" w:rsidRPr="004A7887">
        <w:rPr>
          <w:rFonts w:ascii="Times New Roman" w:hAnsi="Times New Roman" w:cs="Times New Roman"/>
          <w:sz w:val="24"/>
          <w:szCs w:val="24"/>
        </w:rPr>
        <w:t>100 Dairy Road</w:t>
      </w:r>
    </w:p>
    <w:p w14:paraId="233818DC" w14:textId="2945ADF6" w:rsidR="00FC6B0E" w:rsidRDefault="004A7887" w:rsidP="004A7887">
      <w:pPr>
        <w:spacing w:after="0" w:line="480" w:lineRule="auto"/>
        <w:rPr>
          <w:rFonts w:ascii="Times New Roman" w:hAnsi="Times New Roman" w:cs="Times New Roman"/>
          <w:sz w:val="24"/>
          <w:szCs w:val="24"/>
        </w:rPr>
      </w:pPr>
      <w:r w:rsidRPr="004A7887">
        <w:rPr>
          <w:rFonts w:ascii="Times New Roman" w:hAnsi="Times New Roman" w:cs="Times New Roman"/>
          <w:sz w:val="24"/>
          <w:szCs w:val="24"/>
        </w:rPr>
        <w:t xml:space="preserve">Pullman, WA </w:t>
      </w:r>
      <w:r>
        <w:rPr>
          <w:rFonts w:ascii="Times New Roman" w:hAnsi="Times New Roman" w:cs="Times New Roman"/>
          <w:sz w:val="24"/>
          <w:szCs w:val="24"/>
        </w:rPr>
        <w:t>USA</w:t>
      </w:r>
    </w:p>
    <w:p w14:paraId="745AD6D4" w14:textId="71A57702" w:rsidR="00675DCD" w:rsidRDefault="00FC6B0E" w:rsidP="00675DCD">
      <w:pPr>
        <w:spacing w:after="0" w:line="480" w:lineRule="auto"/>
        <w:rPr>
          <w:rFonts w:ascii="Times New Roman" w:hAnsi="Times New Roman" w:cs="Times New Roman"/>
          <w:sz w:val="24"/>
          <w:szCs w:val="24"/>
        </w:rPr>
      </w:pPr>
      <w:r>
        <w:rPr>
          <w:rFonts w:ascii="Times New Roman" w:hAnsi="Times New Roman" w:cs="Times New Roman"/>
          <w:sz w:val="24"/>
          <w:szCs w:val="24"/>
          <w:vertAlign w:val="superscript"/>
        </w:rPr>
        <w:t>4</w:t>
      </w:r>
      <w:r>
        <w:rPr>
          <w:rFonts w:ascii="Times New Roman" w:hAnsi="Times New Roman" w:cs="Times New Roman"/>
          <w:sz w:val="24"/>
          <w:szCs w:val="24"/>
        </w:rPr>
        <w:t xml:space="preserve"> </w:t>
      </w:r>
      <w:r w:rsidR="00675DCD">
        <w:rPr>
          <w:rFonts w:ascii="Times New Roman" w:hAnsi="Times New Roman" w:cs="Times New Roman"/>
          <w:sz w:val="24"/>
          <w:szCs w:val="24"/>
        </w:rPr>
        <w:t xml:space="preserve">Wesleyan University, Department of Earth &amp; Environmental Sciences, </w:t>
      </w:r>
      <w:r w:rsidR="00675DCD" w:rsidRPr="00675DCD">
        <w:rPr>
          <w:rFonts w:ascii="Times New Roman" w:hAnsi="Times New Roman" w:cs="Times New Roman"/>
          <w:sz w:val="24"/>
          <w:szCs w:val="24"/>
        </w:rPr>
        <w:t>45 Wyllys Ave, Middletown, CT</w:t>
      </w:r>
      <w:r w:rsidR="00675DCD">
        <w:rPr>
          <w:rFonts w:ascii="Times New Roman" w:hAnsi="Times New Roman" w:cs="Times New Roman"/>
          <w:sz w:val="24"/>
          <w:szCs w:val="24"/>
        </w:rPr>
        <w:t xml:space="preserve"> USA</w:t>
      </w:r>
    </w:p>
    <w:p w14:paraId="04CABD23" w14:textId="1125562D"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Corresponding author: </w:t>
      </w:r>
      <w:r w:rsidR="00CC6A81">
        <w:rPr>
          <w:rFonts w:ascii="Times New Roman" w:hAnsi="Times New Roman" w:cs="Times New Roman"/>
          <w:sz w:val="24"/>
          <w:szCs w:val="24"/>
        </w:rPr>
        <w:t>r</w:t>
      </w:r>
      <w:r w:rsidR="001D3380">
        <w:rPr>
          <w:rFonts w:ascii="Times New Roman" w:hAnsi="Times New Roman" w:cs="Times New Roman"/>
          <w:sz w:val="24"/>
          <w:szCs w:val="24"/>
        </w:rPr>
        <w:t>obert.e.clark@wsu.edu</w:t>
      </w:r>
    </w:p>
    <w:p w14:paraId="3648B0AC" w14:textId="62490BA7"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w:t>
      </w:r>
      <w:r w:rsidR="00CC6A81" w:rsidRPr="00CC6A81">
        <w:rPr>
          <w:rFonts w:ascii="Times New Roman" w:hAnsi="Times New Roman" w:cs="Times New Roman"/>
          <w:sz w:val="24"/>
          <w:szCs w:val="24"/>
        </w:rPr>
        <w:t>Data are provided for peer review (shared either privately or publicly in a repository).</w:t>
      </w:r>
      <w:r w:rsidR="00CC6A81">
        <w:rPr>
          <w:rFonts w:ascii="Times New Roman" w:hAnsi="Times New Roman" w:cs="Times New Roman"/>
          <w:sz w:val="24"/>
          <w:szCs w:val="24"/>
        </w:rPr>
        <w:t xml:space="preserve"> </w:t>
      </w:r>
      <w:r w:rsidR="002F1A54" w:rsidRPr="002F1A54">
        <w:rPr>
          <w:rFonts w:ascii="Times New Roman" w:hAnsi="Times New Roman" w:cs="Times New Roman"/>
          <w:sz w:val="24"/>
          <w:szCs w:val="24"/>
        </w:rPr>
        <w:t xml:space="preserve">Upon acceptance, </w:t>
      </w:r>
      <w:r w:rsidR="002F1A54">
        <w:rPr>
          <w:rFonts w:ascii="Times New Roman" w:hAnsi="Times New Roman" w:cs="Times New Roman"/>
          <w:sz w:val="24"/>
          <w:szCs w:val="24"/>
        </w:rPr>
        <w:t>data and R code</w:t>
      </w:r>
      <w:r w:rsidR="002F1A54" w:rsidRPr="002F1A54">
        <w:rPr>
          <w:rFonts w:ascii="Times New Roman" w:hAnsi="Times New Roman" w:cs="Times New Roman"/>
          <w:sz w:val="24"/>
          <w:szCs w:val="24"/>
        </w:rPr>
        <w:t xml:space="preserve"> will be provided via </w:t>
      </w:r>
      <w:hyperlink r:id="rId5" w:history="1">
        <w:r w:rsidR="002F1A54" w:rsidRPr="00165367">
          <w:rPr>
            <w:rStyle w:val="Hyperlink"/>
            <w:rFonts w:ascii="Times New Roman" w:hAnsi="Times New Roman" w:cs="Times New Roman"/>
            <w:sz w:val="24"/>
            <w:szCs w:val="24"/>
          </w:rPr>
          <w:t>https://github.com/robclark19/HamburgerForest</w:t>
        </w:r>
      </w:hyperlink>
      <w:r w:rsidR="002F1A54">
        <w:rPr>
          <w:rFonts w:ascii="Times New Roman" w:hAnsi="Times New Roman" w:cs="Times New Roman"/>
          <w:sz w:val="24"/>
          <w:szCs w:val="24"/>
        </w:rPr>
        <w:t>.</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30EF5C1F" w14:textId="77777777" w:rsidR="004A7887" w:rsidRDefault="00675DCD" w:rsidP="004A7887">
      <w:pPr>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6E2965A4" w14:textId="77777777" w:rsidR="004A7887" w:rsidRDefault="004A7887" w:rsidP="004A7887">
      <w:pPr>
        <w:rPr>
          <w:rFonts w:ascii="Times New Roman" w:hAnsi="Times New Roman" w:cs="Times New Roman"/>
          <w:sz w:val="24"/>
          <w:szCs w:val="24"/>
        </w:rPr>
      </w:pPr>
    </w:p>
    <w:p w14:paraId="2BD37F8B" w14:textId="77777777" w:rsidR="004A7887" w:rsidRDefault="004A7887" w:rsidP="004A7887">
      <w:pPr>
        <w:rPr>
          <w:rFonts w:ascii="Times New Roman" w:hAnsi="Times New Roman" w:cs="Times New Roman"/>
          <w:sz w:val="24"/>
          <w:szCs w:val="24"/>
        </w:rPr>
      </w:pPr>
    </w:p>
    <w:p w14:paraId="0AD3639A" w14:textId="31DDFA2E" w:rsidR="009F317C" w:rsidRDefault="00C55ED2" w:rsidP="00E07E5A">
      <w:pPr>
        <w:rPr>
          <w:rFonts w:ascii="Times New Roman" w:hAnsi="Times New Roman" w:cs="Times New Roman"/>
          <w:sz w:val="24"/>
          <w:szCs w:val="24"/>
        </w:rPr>
      </w:pPr>
      <w:r>
        <w:rPr>
          <w:rFonts w:ascii="Times New Roman" w:hAnsi="Times New Roman" w:cs="Times New Roman"/>
          <w:sz w:val="24"/>
          <w:szCs w:val="24"/>
        </w:rPr>
        <w:t>Abstract</w:t>
      </w:r>
      <w:r w:rsidR="00CF2687">
        <w:rPr>
          <w:rFonts w:ascii="Times New Roman" w:hAnsi="Times New Roman" w:cs="Times New Roman"/>
          <w:sz w:val="24"/>
          <w:szCs w:val="24"/>
        </w:rPr>
        <w:t>:</w:t>
      </w:r>
    </w:p>
    <w:p w14:paraId="74B3E5A6" w14:textId="4C2E24F3"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eastern North America</w:t>
      </w:r>
      <w:r w:rsidR="00E07E5A">
        <w:rPr>
          <w:rFonts w:ascii="Times New Roman" w:hAnsi="Times New Roman" w:cs="Times New Roman"/>
          <w:sz w:val="24"/>
          <w:szCs w:val="24"/>
        </w:rPr>
        <w:t xml:space="preserv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w:t>
      </w:r>
      <w:r w:rsidR="007B1EEC">
        <w:rPr>
          <w:rFonts w:ascii="Times New Roman" w:hAnsi="Times New Roman" w:cs="Times New Roman"/>
          <w:sz w:val="24"/>
          <w:szCs w:val="24"/>
        </w:rPr>
        <w:t>.</w:t>
      </w:r>
      <w:r w:rsidR="004D29A3">
        <w:rPr>
          <w:rFonts w:ascii="Times New Roman" w:hAnsi="Times New Roman" w:cs="Times New Roman"/>
          <w:sz w:val="24"/>
          <w:szCs w:val="24"/>
        </w:rPr>
        <w:t xml:space="preserve"> </w:t>
      </w:r>
      <w:r w:rsidR="007B1EEC">
        <w:rPr>
          <w:rFonts w:ascii="Times New Roman" w:hAnsi="Times New Roman" w:cs="Times New Roman"/>
          <w:sz w:val="24"/>
          <w:szCs w:val="24"/>
        </w:rPr>
        <w:t>Analysis of arthropods abundance, biomass, nutritional quality, and foraging intensity</w:t>
      </w:r>
      <w:r w:rsidR="008B43BF">
        <w:rPr>
          <w:rFonts w:ascii="Times New Roman" w:hAnsi="Times New Roman" w:cs="Times New Roman"/>
          <w:sz w:val="24"/>
          <w:szCs w:val="24"/>
        </w:rPr>
        <w:t xml:space="preserve"> </w:t>
      </w:r>
      <w:r w:rsidR="007B1EEC">
        <w:rPr>
          <w:rFonts w:ascii="Times New Roman" w:hAnsi="Times New Roman" w:cs="Times New Roman"/>
          <w:sz w:val="24"/>
          <w:szCs w:val="24"/>
        </w:rPr>
        <w:t>revealed</w:t>
      </w:r>
      <w:r w:rsidR="00807FEA">
        <w:rPr>
          <w:rFonts w:ascii="Times New Roman" w:hAnsi="Times New Roman" w:cs="Times New Roman"/>
          <w:sz w:val="24"/>
          <w:szCs w:val="24"/>
        </w:rPr>
        <w:t xml:space="preserve"> </w:t>
      </w:r>
      <w:r w:rsidR="007B1EEC">
        <w:rPr>
          <w:rFonts w:ascii="Times New Roman" w:hAnsi="Times New Roman" w:cs="Times New Roman"/>
          <w:sz w:val="24"/>
          <w:szCs w:val="24"/>
        </w:rPr>
        <w:t>instances where native trees were actually poorer</w:t>
      </w:r>
      <w:r w:rsidR="00523016">
        <w:rPr>
          <w:rFonts w:ascii="Times New Roman" w:hAnsi="Times New Roman" w:cs="Times New Roman"/>
          <w:sz w:val="24"/>
          <w:szCs w:val="24"/>
        </w:rPr>
        <w:t xml:space="preserve"> foraging opportunities for songbirds</w:t>
      </w:r>
      <w:r w:rsidR="007B1EEC">
        <w:rPr>
          <w:rFonts w:ascii="Times New Roman" w:hAnsi="Times New Roman" w:cs="Times New Roman"/>
          <w:sz w:val="24"/>
          <w:szCs w:val="24"/>
        </w:rPr>
        <w:t xml:space="preserve"> compared to NNI shrubs</w:t>
      </w:r>
      <w:r w:rsidR="00A24107">
        <w:rPr>
          <w:rFonts w:ascii="Times New Roman" w:hAnsi="Times New Roman" w:cs="Times New Roman"/>
          <w:sz w:val="24"/>
          <w:szCs w:val="24"/>
        </w:rPr>
        <w:t xml:space="preserve">. </w:t>
      </w:r>
      <w:r w:rsidR="00807FEA">
        <w:rPr>
          <w:rFonts w:ascii="Times New Roman" w:hAnsi="Times New Roman" w:cs="Times New Roman"/>
          <w:sz w:val="24"/>
          <w:szCs w:val="24"/>
        </w:rPr>
        <w:t>S</w:t>
      </w:r>
      <w:r w:rsidR="00F26E4A">
        <w:rPr>
          <w:rFonts w:ascii="Times New Roman" w:hAnsi="Times New Roman" w:cs="Times New Roman"/>
          <w:sz w:val="24"/>
          <w:szCs w:val="24"/>
        </w:rPr>
        <w:t xml:space="preserve">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species</w:t>
      </w:r>
      <w:r w:rsidR="00807FEA">
        <w:rPr>
          <w:rFonts w:ascii="Times New Roman" w:hAnsi="Times New Roman" w:cs="Times New Roman"/>
          <w:sz w:val="24"/>
          <w:szCs w:val="24"/>
        </w:rPr>
        <w:t>, such as</w:t>
      </w:r>
      <w:r w:rsidR="00A24107">
        <w:rPr>
          <w:rFonts w:ascii="Times New Roman" w:hAnsi="Times New Roman" w:cs="Times New Roman"/>
          <w:sz w:val="24"/>
          <w:szCs w:val="24"/>
        </w:rPr>
        <w:t xml:space="preserv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w:t>
      </w:r>
      <w:r w:rsidR="00807FEA">
        <w:rPr>
          <w:rFonts w:ascii="Times New Roman" w:hAnsi="Times New Roman" w:cs="Times New Roman"/>
          <w:sz w:val="24"/>
          <w:szCs w:val="24"/>
        </w:rPr>
        <w:t>,</w:t>
      </w:r>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807FEA">
        <w:rPr>
          <w:rFonts w:ascii="Times New Roman" w:hAnsi="Times New Roman" w:cs="Times New Roman"/>
          <w:sz w:val="24"/>
          <w:szCs w:val="24"/>
        </w:rPr>
        <w:t xml:space="preserve"> than the native plants</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807FEA">
        <w:rPr>
          <w:rFonts w:ascii="Times New Roman" w:hAnsi="Times New Roman" w:cs="Times New Roman"/>
          <w:sz w:val="24"/>
          <w:szCs w:val="24"/>
        </w:rPr>
        <w:t xml:space="preserve">demonstrating that </w:t>
      </w:r>
      <w:r w:rsidR="00A906B6">
        <w:rPr>
          <w:rFonts w:ascii="Times New Roman" w:hAnsi="Times New Roman" w:cs="Times New Roman"/>
          <w:sz w:val="24"/>
          <w:szCs w:val="24"/>
        </w:rPr>
        <w:t>insectivorous songbirds forage</w:t>
      </w:r>
      <w:r w:rsidR="00807FEA">
        <w:rPr>
          <w:rFonts w:ascii="Times New Roman" w:hAnsi="Times New Roman" w:cs="Times New Roman"/>
          <w:sz w:val="24"/>
          <w:szCs w:val="24"/>
        </w:rPr>
        <w:t>d</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 xml:space="preserve">as they </w:t>
      </w:r>
      <w:r w:rsidR="00807FEA">
        <w:rPr>
          <w:rFonts w:ascii="Times New Roman" w:hAnsi="Times New Roman" w:cs="Times New Roman"/>
          <w:sz w:val="24"/>
          <w:szCs w:val="24"/>
        </w:rPr>
        <w:t xml:space="preserve">did </w:t>
      </w:r>
      <w:r w:rsidR="00E936AC">
        <w:rPr>
          <w:rFonts w:ascii="Times New Roman" w:hAnsi="Times New Roman" w:cs="Times New Roman"/>
          <w:sz w:val="24"/>
          <w:szCs w:val="24"/>
        </w:rPr>
        <w:t xml:space="preserve">on </w:t>
      </w:r>
      <w:r w:rsidR="00807FEA">
        <w:rPr>
          <w:rFonts w:ascii="Times New Roman" w:hAnsi="Times New Roman" w:cs="Times New Roman"/>
          <w:sz w:val="24"/>
          <w:szCs w:val="24"/>
        </w:rPr>
        <w:t xml:space="preserve">the </w:t>
      </w:r>
      <w:r w:rsidR="00E936AC">
        <w:rPr>
          <w:rFonts w:ascii="Times New Roman" w:hAnsi="Times New Roman" w:cs="Times New Roman"/>
          <w:sz w:val="24"/>
          <w:szCs w:val="24"/>
        </w:rPr>
        <w:t>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5A2492CF" w14:textId="77777777" w:rsidR="00604C69" w:rsidRDefault="00604C69" w:rsidP="00D05B3D">
      <w:pPr>
        <w:spacing w:after="0" w:line="480" w:lineRule="auto"/>
        <w:rPr>
          <w:rFonts w:ascii="Times New Roman" w:hAnsi="Times New Roman" w:cs="Times New Roman"/>
          <w:sz w:val="24"/>
          <w:szCs w:val="24"/>
        </w:rPr>
      </w:pPr>
    </w:p>
    <w:p w14:paraId="3CA2EE0A" w14:textId="5D387670"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46415016"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w:t>
      </w:r>
      <w:r w:rsidR="00807FEA">
        <w:rPr>
          <w:rFonts w:ascii="Times New Roman" w:hAnsi="Times New Roman" w:cs="Times New Roman"/>
          <w:sz w:val="24"/>
          <w:szCs w:val="24"/>
        </w:rPr>
        <w:t xml:space="preserve">also </w:t>
      </w:r>
      <w:r w:rsidR="00930C05">
        <w:rPr>
          <w:rFonts w:ascii="Times New Roman" w:hAnsi="Times New Roman" w:cs="Times New Roman"/>
          <w:sz w:val="24"/>
          <w:szCs w:val="24"/>
        </w:rPr>
        <w:t xml:space="preserve">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be a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383F71">
        <w:rPr>
          <w:rFonts w:ascii="Times New Roman" w:hAnsi="Times New Roman" w:cs="Times New Roman"/>
          <w:sz w:val="24"/>
          <w:szCs w:val="24"/>
        </w:rPr>
        <w:t xml:space="preserve">NNI </w:t>
      </w:r>
      <w:r w:rsidR="00CA32AB">
        <w:rPr>
          <w:rFonts w:ascii="Times New Roman" w:hAnsi="Times New Roman" w:cs="Times New Roman"/>
          <w:sz w:val="24"/>
          <w:szCs w:val="24"/>
        </w:rPr>
        <w:t>plant</w:t>
      </w:r>
      <w:r w:rsidR="00807FEA">
        <w:rPr>
          <w:rFonts w:ascii="Times New Roman" w:hAnsi="Times New Roman" w:cs="Times New Roman"/>
          <w:sz w:val="24"/>
          <w:szCs w:val="24"/>
        </w:rPr>
        <w: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807FEA">
        <w:rPr>
          <w:rFonts w:ascii="Times New Roman" w:hAnsi="Times New Roman" w:cs="Times New Roman"/>
          <w:sz w:val="24"/>
          <w:szCs w:val="24"/>
        </w:rPr>
        <w:t>wildlife communities</w:t>
      </w:r>
      <w:r w:rsidR="004A7887">
        <w:rPr>
          <w:rFonts w:ascii="Times New Roman" w:hAnsi="Times New Roman" w:cs="Times New Roman"/>
          <w:sz w:val="24"/>
          <w:szCs w:val="24"/>
        </w:rPr>
        <w:t xml:space="preserv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w:t>
      </w:r>
      <w:r w:rsidR="002C6AB9">
        <w:rPr>
          <w:rFonts w:ascii="Times New Roman" w:hAnsi="Times New Roman" w:cs="Times New Roman"/>
          <w:sz w:val="24"/>
          <w:szCs w:val="24"/>
        </w:rPr>
        <w:t xml:space="preserve">, and in some cases, </w:t>
      </w:r>
      <w:r w:rsidR="00383F71">
        <w:rPr>
          <w:rFonts w:ascii="Times New Roman" w:hAnsi="Times New Roman" w:cs="Times New Roman"/>
          <w:sz w:val="24"/>
          <w:szCs w:val="24"/>
        </w:rPr>
        <w:t>NNI plant removal</w:t>
      </w:r>
      <w:r w:rsidR="002C6AB9">
        <w:rPr>
          <w:rFonts w:ascii="Times New Roman" w:hAnsi="Times New Roman" w:cs="Times New Roman"/>
          <w:sz w:val="24"/>
          <w:szCs w:val="24"/>
        </w:rPr>
        <w:t xml:space="preserve"> can </w:t>
      </w:r>
      <w:r w:rsidR="00383F71">
        <w:rPr>
          <w:rFonts w:ascii="Times New Roman" w:hAnsi="Times New Roman" w:cs="Times New Roman"/>
          <w:sz w:val="24"/>
          <w:szCs w:val="24"/>
        </w:rPr>
        <w:t xml:space="preserve">even </w:t>
      </w:r>
      <w:r w:rsidR="002C6AB9">
        <w:rPr>
          <w:rFonts w:ascii="Times New Roman" w:hAnsi="Times New Roman" w:cs="Times New Roman"/>
          <w:sz w:val="24"/>
          <w:szCs w:val="24"/>
        </w:rPr>
        <w:t xml:space="preserve">have unintended negative consequences (Zavaleta et al. 2001, Lehtinen et al. 2022) </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4A7887">
        <w:rPr>
          <w:rFonts w:ascii="Times New Roman" w:hAnsi="Times New Roman" w:cs="Times New Roman"/>
          <w:sz w:val="24"/>
          <w:szCs w:val="24"/>
        </w:rPr>
        <w:t>NNI</w:t>
      </w:r>
      <w:r w:rsidR="00563F15">
        <w:rPr>
          <w:rFonts w:ascii="Times New Roman" w:hAnsi="Times New Roman" w:cs="Times New Roman"/>
          <w:sz w:val="24"/>
          <w:szCs w:val="24"/>
        </w:rPr>
        <w:t xml:space="preser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w:t>
      </w:r>
      <w:r w:rsidR="004A7887">
        <w:rPr>
          <w:rFonts w:ascii="Times New Roman" w:hAnsi="Times New Roman" w:cs="Times New Roman"/>
          <w:sz w:val="24"/>
          <w:szCs w:val="24"/>
        </w:rPr>
        <w:t>NNI</w:t>
      </w:r>
      <w:r w:rsidR="00875623">
        <w:rPr>
          <w:rFonts w:ascii="Times New Roman" w:hAnsi="Times New Roman" w:cs="Times New Roman"/>
          <w:sz w:val="24"/>
          <w:szCs w:val="24"/>
        </w:rPr>
        <w:t xml:space="preser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27E6853"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w:t>
      </w:r>
      <w:r w:rsidR="004A7887">
        <w:rPr>
          <w:rFonts w:ascii="Times New Roman" w:hAnsi="Times New Roman" w:cs="Times New Roman"/>
          <w:sz w:val="24"/>
          <w:szCs w:val="24"/>
        </w:rPr>
        <w:t>NNI</w:t>
      </w:r>
      <w:r>
        <w:rPr>
          <w:rFonts w:ascii="Times New Roman" w:hAnsi="Times New Roman" w:cs="Times New Roman"/>
          <w:sz w:val="24"/>
          <w:szCs w:val="24"/>
        </w:rPr>
        <w:t xml:space="preserve"> plant species that form monocultures can drive recovery of arthropod assemblages, which are an important food source for other wildlife (Gratton and </w:t>
      </w:r>
      <w:r>
        <w:rPr>
          <w:rFonts w:ascii="Times New Roman" w:hAnsi="Times New Roman" w:cs="Times New Roman"/>
          <w:sz w:val="24"/>
          <w:szCs w:val="24"/>
        </w:rPr>
        <w:lastRenderedPageBreak/>
        <w:t xml:space="preserve">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w:t>
      </w:r>
      <w:r w:rsidR="00383F71">
        <w:rPr>
          <w:rFonts w:ascii="Times New Roman" w:hAnsi="Times New Roman" w:cs="Times New Roman"/>
          <w:sz w:val="24"/>
          <w:szCs w:val="24"/>
        </w:rPr>
        <w:t>NNI plants</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581ACE"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w:t>
      </w:r>
      <w:r w:rsidR="004A7887">
        <w:rPr>
          <w:rFonts w:ascii="Times New Roman" w:hAnsi="Times New Roman" w:cs="Times New Roman"/>
          <w:sz w:val="24"/>
          <w:szCs w:val="24"/>
        </w:rPr>
        <w:t>NNI</w:t>
      </w:r>
      <w:r w:rsidR="00552427">
        <w:rPr>
          <w:rFonts w:ascii="Times New Roman" w:hAnsi="Times New Roman" w:cs="Times New Roman"/>
          <w:sz w:val="24"/>
          <w:szCs w:val="24"/>
        </w:rPr>
        <w:t xml:space="preser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w:t>
      </w:r>
      <w:r w:rsidR="004A7887">
        <w:rPr>
          <w:rFonts w:ascii="Times New Roman" w:hAnsi="Times New Roman" w:cs="Times New Roman"/>
          <w:sz w:val="24"/>
          <w:szCs w:val="24"/>
        </w:rPr>
        <w:t>NNI</w:t>
      </w:r>
      <w:r w:rsidR="00ED37B4">
        <w:rPr>
          <w:rFonts w:ascii="Times New Roman" w:hAnsi="Times New Roman" w:cs="Times New Roman"/>
          <w:sz w:val="24"/>
          <w:szCs w:val="24"/>
        </w:rPr>
        <w:t xml:space="preserve"> plants examined.</w:t>
      </w:r>
      <w:r w:rsidR="000D36D3">
        <w:rPr>
          <w:rFonts w:ascii="Times New Roman" w:hAnsi="Times New Roman" w:cs="Times New Roman"/>
          <w:sz w:val="24"/>
          <w:szCs w:val="24"/>
        </w:rPr>
        <w:t xml:space="preserve"> </w:t>
      </w:r>
    </w:p>
    <w:p w14:paraId="7F2FE697" w14:textId="22843639"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383F71">
        <w:rPr>
          <w:rFonts w:ascii="Times New Roman" w:hAnsi="Times New Roman" w:cs="Times New Roman"/>
          <w:sz w:val="24"/>
          <w:szCs w:val="24"/>
        </w:rPr>
        <w:t>NNI</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xml:space="preserve">. In </w:t>
      </w:r>
      <w:r w:rsidR="00383F71">
        <w:rPr>
          <w:rFonts w:ascii="Times New Roman" w:hAnsi="Times New Roman" w:cs="Times New Roman"/>
          <w:sz w:val="24"/>
          <w:szCs w:val="24"/>
        </w:rPr>
        <w:t xml:space="preserve">residential </w:t>
      </w:r>
      <w:r>
        <w:rPr>
          <w:rFonts w:ascii="Times New Roman" w:hAnsi="Times New Roman" w:cs="Times New Roman"/>
          <w:sz w:val="24"/>
          <w:szCs w:val="24"/>
        </w:rPr>
        <w:t>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w:t>
      </w:r>
      <w:r w:rsidR="002E20D3">
        <w:rPr>
          <w:rFonts w:ascii="Times New Roman" w:hAnsi="Times New Roman" w:cs="Times New Roman"/>
          <w:sz w:val="24"/>
          <w:szCs w:val="24"/>
        </w:rPr>
        <w:t xml:space="preserve">provide </w:t>
      </w:r>
      <w:r w:rsidR="00383F71">
        <w:rPr>
          <w:rFonts w:ascii="Times New Roman" w:hAnsi="Times New Roman" w:cs="Times New Roman"/>
          <w:sz w:val="24"/>
          <w:szCs w:val="24"/>
        </w:rPr>
        <w:t>more insect prey</w:t>
      </w:r>
      <w:r w:rsidR="002E20D3">
        <w:rPr>
          <w:rFonts w:ascii="Times New Roman" w:hAnsi="Times New Roman" w:cs="Times New Roman"/>
          <w:sz w:val="24"/>
          <w:szCs w:val="24"/>
        </w:rPr>
        <w:t xml:space="preserve">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383F71">
        <w:rPr>
          <w:rFonts w:ascii="Times New Roman" w:hAnsi="Times New Roman" w:cs="Times New Roman"/>
          <w:sz w:val="24"/>
          <w:szCs w:val="24"/>
        </w:rPr>
        <w:t>restoration of native plants</w:t>
      </w:r>
      <w:r w:rsidR="00BC39F5">
        <w:rPr>
          <w:rFonts w:ascii="Times New Roman" w:hAnsi="Times New Roman" w:cs="Times New Roman"/>
          <w:sz w:val="24"/>
          <w:szCs w:val="24"/>
        </w:rPr>
        <w:t xml:space="preserve">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 xml:space="preserve">Removal is suggested since habitats dominated by </w:t>
      </w:r>
      <w:r w:rsidR="00383F71">
        <w:rPr>
          <w:rFonts w:ascii="Times New Roman" w:hAnsi="Times New Roman" w:cs="Times New Roman"/>
          <w:sz w:val="24"/>
          <w:szCs w:val="24"/>
        </w:rPr>
        <w:t xml:space="preserve">NNI </w:t>
      </w:r>
      <w:r w:rsidR="00840B7A">
        <w:rPr>
          <w:rFonts w:ascii="Times New Roman" w:hAnsi="Times New Roman" w:cs="Times New Roman"/>
          <w:sz w:val="24"/>
          <w:szCs w:val="24"/>
        </w:rPr>
        <w:t>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03029F9C"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 xml:space="preserve">Our study </w:t>
      </w:r>
      <w:r w:rsidR="00383F71">
        <w:rPr>
          <w:rFonts w:ascii="Times New Roman" w:hAnsi="Times New Roman" w:cs="Times New Roman"/>
          <w:sz w:val="24"/>
          <w:szCs w:val="24"/>
        </w:rPr>
        <w:t>invo</w:t>
      </w:r>
      <w:r w:rsidR="0003479B">
        <w:rPr>
          <w:rFonts w:ascii="Times New Roman" w:hAnsi="Times New Roman" w:cs="Times New Roman"/>
          <w:sz w:val="24"/>
          <w:szCs w:val="24"/>
        </w:rPr>
        <w:t>lv</w:t>
      </w:r>
      <w:r w:rsidR="00383F71">
        <w:rPr>
          <w:rFonts w:ascii="Times New Roman" w:hAnsi="Times New Roman" w:cs="Times New Roman"/>
          <w:sz w:val="24"/>
          <w:szCs w:val="24"/>
        </w:rPr>
        <w:t xml:space="preserve">ed </w:t>
      </w:r>
      <w:r w:rsidR="00B7742D">
        <w:rPr>
          <w:rFonts w:ascii="Times New Roman" w:hAnsi="Times New Roman" w:cs="Times New Roman"/>
          <w:sz w:val="24"/>
          <w:szCs w:val="24"/>
        </w:rPr>
        <w:t xml:space="preserve">a comparison of </w:t>
      </w:r>
      <w:r w:rsidR="00383F71">
        <w:rPr>
          <w:rFonts w:ascii="Times New Roman" w:hAnsi="Times New Roman" w:cs="Times New Roman"/>
          <w:sz w:val="24"/>
          <w:szCs w:val="24"/>
        </w:rPr>
        <w:t>NNI</w:t>
      </w:r>
      <w:r w:rsidR="00B7742D">
        <w:rPr>
          <w:rFonts w:ascii="Times New Roman" w:hAnsi="Times New Roman" w:cs="Times New Roman"/>
          <w:sz w:val="24"/>
          <w:szCs w:val="24"/>
        </w:rPr>
        <w:t xml:space="preserve"> </w:t>
      </w:r>
      <w:r w:rsidR="0003479B">
        <w:rPr>
          <w:rFonts w:ascii="Times New Roman" w:hAnsi="Times New Roman" w:cs="Times New Roman"/>
          <w:sz w:val="24"/>
          <w:szCs w:val="24"/>
        </w:rPr>
        <w:t>and native members of a plant community within a Connecticut, USA mature forest</w:t>
      </w:r>
      <w:r w:rsidR="00B7742D">
        <w:rPr>
          <w:rFonts w:ascii="Times New Roman" w:hAnsi="Times New Roman" w:cs="Times New Roman"/>
          <w:sz w:val="24"/>
          <w:szCs w:val="24"/>
        </w:rPr>
        <w: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w:t>
      </w:r>
      <w:r w:rsidR="0003479B">
        <w:rPr>
          <w:rFonts w:ascii="Times New Roman" w:hAnsi="Times New Roman" w:cs="Times New Roman"/>
          <w:sz w:val="24"/>
          <w:szCs w:val="24"/>
        </w:rPr>
        <w:t>NNI</w:t>
      </w:r>
      <w:r>
        <w:rPr>
          <w:rFonts w:ascii="Times New Roman" w:hAnsi="Times New Roman" w:cs="Times New Roman"/>
          <w:sz w:val="24"/>
          <w:szCs w:val="24"/>
        </w:rPr>
        <w:t xml:space="preser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03479B">
        <w:rPr>
          <w:rFonts w:ascii="Times New Roman" w:hAnsi="Times New Roman" w:cs="Times New Roman"/>
          <w:sz w:val="24"/>
          <w:szCs w:val="24"/>
        </w:rPr>
        <w:t xml:space="preserve">were found to be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w:t>
      </w:r>
      <w:r w:rsidR="0003479B">
        <w:rPr>
          <w:rFonts w:ascii="Times New Roman" w:hAnsi="Times New Roman" w:cs="Times New Roman"/>
          <w:sz w:val="24"/>
          <w:szCs w:val="24"/>
        </w:rPr>
        <w:t>than</w:t>
      </w:r>
      <w:r w:rsidR="00467B6F">
        <w:rPr>
          <w:rFonts w:ascii="Times New Roman" w:hAnsi="Times New Roman" w:cs="Times New Roman"/>
          <w:sz w:val="24"/>
          <w:szCs w:val="24"/>
        </w:rPr>
        <w:t xml:space="preserve"> native plants</w:t>
      </w:r>
      <w:r w:rsidR="0003479B">
        <w:rPr>
          <w:rFonts w:ascii="Times New Roman" w:hAnsi="Times New Roman" w:cs="Times New Roman"/>
          <w:sz w:val="24"/>
          <w:szCs w:val="24"/>
        </w:rPr>
        <w:t xml:space="preserve"> in the suburbs around Washington, D.C.</w:t>
      </w:r>
      <w:r w:rsidR="004A7887">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lastRenderedPageBreak/>
        <w:t xml:space="preserve">quality food 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w:t>
      </w:r>
      <w:r w:rsidR="00314527">
        <w:rPr>
          <w:rFonts w:ascii="Times New Roman" w:hAnsi="Times New Roman" w:cs="Times New Roman"/>
          <w:sz w:val="24"/>
          <w:szCs w:val="24"/>
        </w:rPr>
        <w:t xml:space="preserve"> of the northeastern, U.S.</w:t>
      </w:r>
      <w:r w:rsidR="00C422F2">
        <w:rPr>
          <w:rFonts w:ascii="Times New Roman" w:hAnsi="Times New Roman" w:cs="Times New Roman"/>
          <w:sz w:val="24"/>
          <w:szCs w:val="24"/>
        </w:rPr>
        <w:t>,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152F8453"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B466F0">
        <w:rPr>
          <w:rFonts w:ascii="Times New Roman" w:hAnsi="Times New Roman" w:cs="Times New Roman"/>
          <w:sz w:val="24"/>
          <w:szCs w:val="24"/>
        </w:rPr>
        <w:t>m</w:t>
      </w:r>
      <w:r w:rsidR="00C1051D">
        <w:rPr>
          <w:rFonts w:ascii="Times New Roman" w:hAnsi="Times New Roman" w:cs="Times New Roman"/>
          <w:sz w:val="24"/>
          <w:szCs w:val="24"/>
        </w:rPr>
        <w:t>usclewood</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w:t>
      </w:r>
      <w:r w:rsidR="004A7887">
        <w:rPr>
          <w:rFonts w:ascii="Times New Roman" w:hAnsi="Times New Roman" w:cs="Times New Roman"/>
          <w:sz w:val="24"/>
          <w:szCs w:val="24"/>
        </w:rPr>
        <w:t>NNI</w:t>
      </w:r>
      <w:r w:rsidR="00854645">
        <w:rPr>
          <w:rFonts w:ascii="Times New Roman" w:hAnsi="Times New Roman" w:cs="Times New Roman"/>
          <w:sz w:val="24"/>
          <w:szCs w:val="24"/>
        </w:rPr>
        <w:t xml:space="preser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61406EC8"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w:t>
      </w:r>
      <w:r w:rsidR="00314527">
        <w:rPr>
          <w:rFonts w:ascii="Times New Roman" w:hAnsi="Times New Roman" w:cs="Times New Roman"/>
          <w:sz w:val="24"/>
          <w:szCs w:val="24"/>
        </w:rPr>
        <w:t xml:space="preserve"> </w:t>
      </w:r>
      <w:r w:rsidR="00C1051D">
        <w:rPr>
          <w:rFonts w:ascii="Times New Roman" w:hAnsi="Times New Roman" w:cs="Times New Roman"/>
          <w:sz w:val="24"/>
          <w:szCs w:val="24"/>
        </w:rPr>
        <w:t>m</w:t>
      </w:r>
      <w:r w:rsidR="00314527">
        <w:rPr>
          <w:rFonts w:ascii="Times New Roman" w:hAnsi="Times New Roman" w:cs="Times New Roman"/>
          <w:sz w:val="24"/>
          <w:szCs w:val="24"/>
        </w:rPr>
        <w:t xml:space="preserve"> away</w:t>
      </w:r>
      <w:r w:rsidR="00C1051D">
        <w:rPr>
          <w:rFonts w:ascii="Times New Roman" w:hAnsi="Times New Roman" w:cs="Times New Roman"/>
          <w:sz w:val="24"/>
          <w:szCs w:val="24"/>
        </w:rPr>
        <w:t>) unmanipulated control branch</w:t>
      </w:r>
      <w:r w:rsidR="001F58A3">
        <w:rPr>
          <w:rFonts w:ascii="Times New Roman" w:hAnsi="Times New Roman" w:cs="Times New Roman"/>
          <w:sz w:val="24"/>
          <w:szCs w:val="24"/>
        </w:rPr>
        <w:t xml:space="preserve"> of the same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ach branch with a 0.3</w:t>
      </w:r>
      <w:r w:rsidR="00314527">
        <w:rPr>
          <w:rFonts w:ascii="Times New Roman" w:hAnsi="Times New Roman" w:cs="Times New Roman"/>
          <w:sz w:val="24"/>
          <w:szCs w:val="24"/>
        </w:rPr>
        <w:t xml:space="preserve"> </w:t>
      </w:r>
      <w:r w:rsidR="006F36D0">
        <w:rPr>
          <w:rFonts w:ascii="Times New Roman" w:hAnsi="Times New Roman" w:cs="Times New Roman"/>
          <w:sz w:val="24"/>
          <w:szCs w:val="24"/>
        </w:rPr>
        <w:t xml:space="preserve">m dowel while </w:t>
      </w:r>
      <w:r w:rsidR="00314527">
        <w:rPr>
          <w:rFonts w:ascii="Times New Roman" w:hAnsi="Times New Roman" w:cs="Times New Roman"/>
          <w:sz w:val="24"/>
          <w:szCs w:val="24"/>
        </w:rPr>
        <w:t xml:space="preserve">held </w:t>
      </w:r>
      <w:r w:rsidR="006F36D0">
        <w:rPr>
          <w:rFonts w:ascii="Times New Roman" w:hAnsi="Times New Roman" w:cs="Times New Roman"/>
          <w:sz w:val="24"/>
          <w:szCs w:val="24"/>
        </w:rPr>
        <w:t>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(Aphidae,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1727ACF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314527">
        <w:rPr>
          <w:rFonts w:ascii="Times New Roman" w:hAnsi="Times New Roman" w:cs="Times New Roman"/>
          <w:sz w:val="24"/>
          <w:szCs w:val="24"/>
        </w:rPr>
        <w:t>As an indicator of</w:t>
      </w:r>
      <w:r w:rsidR="008A3C60">
        <w:rPr>
          <w:rFonts w:ascii="Times New Roman" w:hAnsi="Times New Roman" w:cs="Times New Roman"/>
          <w:sz w:val="24"/>
          <w:szCs w:val="24"/>
        </w:rPr>
        <w:t xml:space="preserve"> arthropod quality as prey for songbirds, we used elemental analysis to compare the protein content (percent elemental Nitrogen) of arthropods collected from native plants and NNI plants</w:t>
      </w:r>
      <w:r w:rsidR="00E07E5A">
        <w:rPr>
          <w:rFonts w:ascii="Times New Roman" w:hAnsi="Times New Roman" w:cs="Times New Roman"/>
          <w:sz w:val="24"/>
          <w:szCs w:val="24"/>
        </w:rPr>
        <w:t xml:space="preserve">. These </w:t>
      </w:r>
      <w:r w:rsidR="00D46829">
        <w:rPr>
          <w:rFonts w:ascii="Times New Roman" w:hAnsi="Times New Roman" w:cs="Times New Roman"/>
          <w:sz w:val="24"/>
          <w:szCs w:val="24"/>
        </w:rPr>
        <w:t>C:N ratios w</w:t>
      </w:r>
      <w:r w:rsidR="00FD08D3">
        <w:rPr>
          <w:rFonts w:ascii="Times New Roman" w:hAnsi="Times New Roman" w:cs="Times New Roman"/>
          <w:sz w:val="24"/>
          <w:szCs w:val="24"/>
        </w:rPr>
        <w:t>e</w:t>
      </w:r>
      <w:r w:rsidR="00E07E5A">
        <w:rPr>
          <w:rFonts w:ascii="Times New Roman" w:hAnsi="Times New Roman" w:cs="Times New Roman"/>
          <w:sz w:val="24"/>
          <w:szCs w:val="24"/>
        </w:rPr>
        <w:t>re used to assess</w:t>
      </w:r>
      <w:r w:rsidR="00FD08D3">
        <w:rPr>
          <w:rFonts w:ascii="Times New Roman" w:hAnsi="Times New Roman" w:cs="Times New Roman"/>
          <w:sz w:val="24"/>
          <w:szCs w:val="24"/>
        </w:rPr>
        <w:t xml:space="preserve"> the protein content of invertebrates as an indicator of their quality as food for birds</w:t>
      </w:r>
      <w:r w:rsidR="00E07E5A">
        <w:rPr>
          <w:rFonts w:ascii="Times New Roman" w:hAnsi="Times New Roman" w:cs="Times New Roman"/>
          <w:sz w:val="24"/>
          <w:szCs w:val="24"/>
        </w:rPr>
        <w:t xml:space="preserve"> (Smets et al. 2021)</w:t>
      </w:r>
      <w:r w:rsidR="00FD08D3">
        <w:rPr>
          <w:rFonts w:ascii="Times New Roman" w:hAnsi="Times New Roman" w:cs="Times New Roman"/>
          <w:sz w:val="24"/>
          <w:szCs w:val="24"/>
        </w:rPr>
        <w:t>.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C:N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foliage-gleaning</w:t>
      </w:r>
      <w:r w:rsidR="00314527">
        <w:rPr>
          <w:rFonts w:ascii="Times New Roman" w:hAnsi="Times New Roman" w:cs="Times New Roman"/>
          <w:sz w:val="24"/>
          <w:szCs w:val="24"/>
        </w:rPr>
        <w:t>,</w:t>
      </w:r>
      <w:r w:rsidR="00692E8D">
        <w:rPr>
          <w:rFonts w:ascii="Times New Roman" w:hAnsi="Times New Roman" w:cs="Times New Roman"/>
          <w:sz w:val="24"/>
          <w:szCs w:val="24"/>
        </w:rPr>
        <w:t xml:space="preserve">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xml:space="preserve">, </w:t>
      </w:r>
      <w:r w:rsidR="00314527">
        <w:rPr>
          <w:rFonts w:ascii="Times New Roman" w:hAnsi="Times New Roman" w:cs="Times New Roman"/>
          <w:sz w:val="24"/>
          <w:szCs w:val="24"/>
        </w:rPr>
        <w:t xml:space="preserve">and </w:t>
      </w:r>
      <w:r w:rsidR="00934660">
        <w:rPr>
          <w:rFonts w:ascii="Times New Roman" w:hAnsi="Times New Roman" w:cs="Times New Roman"/>
          <w:sz w:val="24"/>
          <w:szCs w:val="24"/>
        </w:rPr>
        <w:t>should differ in protein content</w:t>
      </w:r>
      <w:r w:rsidR="00314527">
        <w:rPr>
          <w:rFonts w:ascii="Times New Roman" w:hAnsi="Times New Roman" w:cs="Times New Roman"/>
          <w:sz w:val="24"/>
          <w:szCs w:val="24"/>
        </w:rPr>
        <w:t xml:space="preserve"> because of their different trophic levels</w:t>
      </w:r>
      <w:r w:rsidR="00934660">
        <w:rPr>
          <w:rFonts w:ascii="Times New Roman" w:hAnsi="Times New Roman" w:cs="Times New Roman"/>
          <w:sz w:val="24"/>
          <w:szCs w:val="24"/>
        </w:rPr>
        <w:t xml:space="preserve">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w:t>
      </w:r>
      <w:r w:rsidR="0037147A" w:rsidRPr="0037147A">
        <w:rPr>
          <w:rFonts w:ascii="Times New Roman" w:hAnsi="Times New Roman" w:cs="Times New Roman"/>
          <w:sz w:val="24"/>
          <w:szCs w:val="24"/>
        </w:rPr>
        <w:lastRenderedPageBreak/>
        <w:t xml:space="preserve">given branch. We then 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46A9C938"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D35445">
        <w:rPr>
          <w:rFonts w:ascii="Times New Roman" w:hAnsi="Times New Roman" w:cs="Times New Roman"/>
          <w:sz w:val="24"/>
          <w:szCs w:val="24"/>
        </w:rPr>
        <w:t>S</w:t>
      </w:r>
      <w:r w:rsidR="00900830">
        <w:rPr>
          <w:rFonts w:ascii="Times New Roman" w:hAnsi="Times New Roman" w:cs="Times New Roman"/>
          <w:sz w:val="24"/>
          <w:szCs w:val="24"/>
        </w:rPr>
        <w:t xml:space="preserve">amples taken across the two sampling periods were pooled together </w:t>
      </w:r>
      <w:r w:rsidR="00D35445">
        <w:rPr>
          <w:rFonts w:ascii="Times New Roman" w:hAnsi="Times New Roman" w:cs="Times New Roman"/>
          <w:sz w:val="24"/>
          <w:szCs w:val="24"/>
        </w:rPr>
        <w:t xml:space="preserve">in </w:t>
      </w:r>
      <w:r w:rsidR="00E07E5A">
        <w:rPr>
          <w:rFonts w:ascii="Times New Roman" w:hAnsi="Times New Roman" w:cs="Times New Roman"/>
          <w:sz w:val="24"/>
          <w:szCs w:val="24"/>
        </w:rPr>
        <w:t>arthropod models</w:t>
      </w:r>
      <w:r w:rsidR="00D35445">
        <w:rPr>
          <w:rFonts w:ascii="Times New Roman" w:hAnsi="Times New Roman" w:cs="Times New Roman"/>
          <w:sz w:val="24"/>
          <w:szCs w:val="24"/>
        </w:rPr>
        <w:t xml:space="preserve"> </w:t>
      </w:r>
      <w:r w:rsidR="00900830">
        <w:rPr>
          <w:rFonts w:ascii="Times New Roman" w:hAnsi="Times New Roman" w:cs="Times New Roman"/>
          <w:sz w:val="24"/>
          <w:szCs w:val="24"/>
        </w:rPr>
        <w:t xml:space="preserve">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r w:rsidR="00CF71BD">
        <w:rPr>
          <w:rFonts w:ascii="Times New Roman" w:hAnsi="Times New Roman" w:cs="Times New Roman"/>
          <w:sz w:val="24"/>
          <w:szCs w:val="24"/>
        </w:rPr>
        <w:t>Lenth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1774B470"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w:t>
      </w:r>
      <w:r w:rsidR="004A7887">
        <w:rPr>
          <w:rFonts w:ascii="Times New Roman" w:hAnsi="Times New Roman" w:cs="Times New Roman"/>
          <w:sz w:val="24"/>
          <w:szCs w:val="24"/>
        </w:rPr>
        <w:t>NNI</w:t>
      </w:r>
      <w:r>
        <w:rPr>
          <w:rFonts w:ascii="Times New Roman" w:hAnsi="Times New Roman" w:cs="Times New Roman"/>
          <w:sz w:val="24"/>
          <w:szCs w:val="24"/>
        </w:rPr>
        <w:t xml:space="preser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3DD595A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as </w:t>
      </w:r>
      <w:r w:rsidR="00DD35C8">
        <w:rPr>
          <w:rFonts w:ascii="Times New Roman" w:hAnsi="Times New Roman" w:cs="Times New Roman"/>
          <w:sz w:val="24"/>
          <w:szCs w:val="24"/>
        </w:rPr>
        <w:lastRenderedPageBreak/>
        <w:t>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w:t>
      </w:r>
      <w:r w:rsidR="004A7887">
        <w:rPr>
          <w:rFonts w:ascii="Times New Roman" w:hAnsi="Times New Roman" w:cs="Times New Roman"/>
          <w:sz w:val="24"/>
          <w:szCs w:val="24"/>
        </w:rPr>
        <w:t>NNI</w:t>
      </w:r>
      <w:r w:rsidR="00DD35C8">
        <w:rPr>
          <w:rFonts w:ascii="Times New Roman" w:hAnsi="Times New Roman" w:cs="Times New Roman"/>
          <w:sz w:val="24"/>
          <w:szCs w:val="24"/>
        </w:rPr>
        <w:t xml:space="preser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w:t>
      </w:r>
      <w:r w:rsidR="004A7887">
        <w:rPr>
          <w:rFonts w:ascii="Times New Roman" w:hAnsi="Times New Roman" w:cs="Times New Roman"/>
          <w:sz w:val="24"/>
          <w:szCs w:val="24"/>
        </w:rPr>
        <w:t>Bird predation reduced biomass of arthropods on all plant species except musclewood. M</w:t>
      </w:r>
      <w:r w:rsidR="00591E74">
        <w:rPr>
          <w:rFonts w:ascii="Times New Roman" w:hAnsi="Times New Roman" w:cs="Times New Roman"/>
          <w:sz w:val="24"/>
          <w:szCs w:val="24"/>
        </w:rPr>
        <w:t>usclewood</w:t>
      </w:r>
      <w:r w:rsidR="004A7887">
        <w:rPr>
          <w:rFonts w:ascii="Times New Roman" w:hAnsi="Times New Roman" w:cs="Times New Roman"/>
          <w:sz w:val="24"/>
          <w:szCs w:val="24"/>
        </w:rPr>
        <w:t xml:space="preserve"> branches</w:t>
      </w:r>
      <w:r w:rsidR="00591E74">
        <w:rPr>
          <w:rFonts w:ascii="Times New Roman" w:hAnsi="Times New Roman" w:cs="Times New Roman"/>
          <w:sz w:val="24"/>
          <w:szCs w:val="24"/>
        </w:rPr>
        <w:t xml:space="preserve">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0C76B1DA"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xml:space="preserve">). </w:t>
      </w:r>
      <w:r w:rsidR="005F7FBE">
        <w:rPr>
          <w:rFonts w:ascii="Times New Roman" w:hAnsi="Times New Roman" w:cs="Times New Roman"/>
          <w:sz w:val="24"/>
          <w:szCs w:val="24"/>
        </w:rPr>
        <w:t>A</w:t>
      </w:r>
      <w:r>
        <w:rPr>
          <w:rFonts w:ascii="Times New Roman" w:hAnsi="Times New Roman" w:cs="Times New Roman"/>
          <w:sz w:val="24"/>
          <w:szCs w:val="24"/>
        </w:rPr>
        <w:t xml:space="preserve"> grouped planned contrast </w:t>
      </w:r>
      <w:r w:rsidR="005F7FBE">
        <w:rPr>
          <w:rFonts w:ascii="Times New Roman" w:hAnsi="Times New Roman" w:cs="Times New Roman"/>
          <w:sz w:val="24"/>
          <w:szCs w:val="24"/>
        </w:rPr>
        <w:t xml:space="preserve">showed </w:t>
      </w:r>
      <w:r>
        <w:rPr>
          <w:rFonts w:ascii="Times New Roman" w:hAnsi="Times New Roman" w:cs="Times New Roman"/>
          <w:sz w:val="24"/>
          <w:szCs w:val="24"/>
        </w:rPr>
        <w:t xml:space="preserve">significantly higher %N content by mass </w:t>
      </w:r>
      <w:r w:rsidR="005F7FBE">
        <w:rPr>
          <w:rFonts w:ascii="Times New Roman" w:hAnsi="Times New Roman" w:cs="Times New Roman"/>
          <w:sz w:val="24"/>
          <w:szCs w:val="24"/>
        </w:rPr>
        <w:t xml:space="preserve">on the NNI than </w:t>
      </w:r>
      <w:r>
        <w:rPr>
          <w:rFonts w:ascii="Times New Roman" w:hAnsi="Times New Roman" w:cs="Times New Roman"/>
          <w:sz w:val="24"/>
          <w:szCs w:val="24"/>
        </w:rPr>
        <w:t>native</w:t>
      </w:r>
      <w:r w:rsidR="005F7FBE">
        <w:rPr>
          <w:rFonts w:ascii="Times New Roman" w:hAnsi="Times New Roman" w:cs="Times New Roman"/>
          <w:sz w:val="24"/>
          <w:szCs w:val="24"/>
        </w:rPr>
        <w:t xml:space="preserve"> plants</w:t>
      </w:r>
      <w:r>
        <w:rPr>
          <w:rFonts w:ascii="Times New Roman" w:hAnsi="Times New Roman" w:cs="Times New Roman"/>
          <w:sz w:val="24"/>
          <w:szCs w:val="24"/>
        </w:rPr>
        <w:t xml:space="preserve"> (Fig 4A,</w:t>
      </w:r>
      <w:r w:rsidR="00EC7803">
        <w:rPr>
          <w:rFonts w:ascii="Times New Roman" w:hAnsi="Times New Roman" w:cs="Times New Roman"/>
          <w:sz w:val="24"/>
          <w:szCs w:val="24"/>
        </w:rPr>
        <w:t xml:space="preserve"> planned </w:t>
      </w:r>
      <w:r w:rsidR="00EC7803">
        <w:rPr>
          <w:rFonts w:ascii="Times New Roman" w:hAnsi="Times New Roman" w:cs="Times New Roman"/>
          <w:sz w:val="24"/>
          <w:szCs w:val="24"/>
        </w:rPr>
        <w:lastRenderedPageBreak/>
        <w:t>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5F9C154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 xml:space="preserve">is based on region-specific case studies in which a single </w:t>
      </w:r>
      <w:r w:rsidR="004A7887">
        <w:rPr>
          <w:rFonts w:ascii="Times New Roman" w:hAnsi="Times New Roman" w:cs="Times New Roman"/>
          <w:sz w:val="24"/>
          <w:szCs w:val="24"/>
        </w:rPr>
        <w:t xml:space="preserve">NNI </w:t>
      </w:r>
      <w:r>
        <w:rPr>
          <w:rFonts w:ascii="Times New Roman" w:hAnsi="Times New Roman" w:cs="Times New Roman"/>
          <w:sz w:val="24"/>
          <w:szCs w:val="24"/>
        </w:rPr>
        <w:t>plant is compared to a high-quality native plant</w:t>
      </w:r>
      <w:r w:rsidR="00C32949">
        <w:rPr>
          <w:rFonts w:ascii="Times New Roman" w:hAnsi="Times New Roman" w:cs="Times New Roman"/>
          <w:sz w:val="24"/>
          <w:szCs w:val="24"/>
        </w:rPr>
        <w:t>, underemphasizing any contributions a NNI may make to biodiversity (Schlaepfer 2018)</w:t>
      </w:r>
      <w:r>
        <w:rPr>
          <w:rFonts w:ascii="Times New Roman" w:hAnsi="Times New Roman" w:cs="Times New Roman"/>
          <w:sz w:val="24"/>
          <w:szCs w:val="24"/>
        </w:rPr>
        <w:t>.</w:t>
      </w:r>
      <w:r w:rsidR="008A3C60">
        <w:rPr>
          <w:rFonts w:ascii="Times New Roman" w:hAnsi="Times New Roman" w:cs="Times New Roman"/>
          <w:sz w:val="24"/>
          <w:szCs w:val="24"/>
        </w:rPr>
        <w:t xml:space="preserve"> </w:t>
      </w:r>
      <w:r w:rsidR="00C32949">
        <w:rPr>
          <w:rFonts w:ascii="Times New Roman" w:hAnsi="Times New Roman" w:cs="Times New Roman"/>
          <w:sz w:val="24"/>
          <w:szCs w:val="24"/>
        </w:rPr>
        <w:t>R</w:t>
      </w:r>
      <w:r w:rsidR="008A3C60">
        <w:rPr>
          <w:rFonts w:ascii="Times New Roman" w:hAnsi="Times New Roman" w:cs="Times New Roman"/>
          <w:sz w:val="24"/>
          <w:szCs w:val="24"/>
        </w:rPr>
        <w:t xml:space="preserve">ecent perspective surveys of conservation biologists </w:t>
      </w:r>
      <w:r w:rsidR="005F7FBE">
        <w:rPr>
          <w:rFonts w:ascii="Times New Roman" w:hAnsi="Times New Roman" w:cs="Times New Roman"/>
          <w:sz w:val="24"/>
          <w:szCs w:val="24"/>
        </w:rPr>
        <w:t xml:space="preserve">and practitioners </w:t>
      </w:r>
      <w:r w:rsidR="008A3C60">
        <w:rPr>
          <w:rFonts w:ascii="Times New Roman" w:hAnsi="Times New Roman" w:cs="Times New Roman"/>
          <w:sz w:val="24"/>
          <w:szCs w:val="24"/>
        </w:rPr>
        <w:t xml:space="preserve">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t>
      </w:r>
      <w:r w:rsidR="00CB45E5">
        <w:rPr>
          <w:rFonts w:ascii="Times New Roman" w:hAnsi="Times New Roman" w:cs="Times New Roman"/>
          <w:sz w:val="24"/>
          <w:szCs w:val="24"/>
        </w:rPr>
        <w:t xml:space="preserve">insectivorous </w:t>
      </w:r>
      <w:r>
        <w:rPr>
          <w:rFonts w:ascii="Times New Roman" w:hAnsi="Times New Roman" w:cs="Times New Roman"/>
          <w:sz w:val="24"/>
          <w:szCs w:val="24"/>
        </w:rPr>
        <w:t>wildlife</w:t>
      </w:r>
      <w:r w:rsidR="00CB45E5">
        <w:rPr>
          <w:rFonts w:ascii="Times New Roman" w:hAnsi="Times New Roman" w:cs="Times New Roman"/>
          <w:sz w:val="24"/>
          <w:szCs w:val="24"/>
        </w:rPr>
        <w:t>.</w:t>
      </w:r>
      <w:r>
        <w:rPr>
          <w:rFonts w:ascii="Times New Roman" w:hAnsi="Times New Roman" w:cs="Times New Roman"/>
          <w:sz w:val="24"/>
          <w:szCs w:val="24"/>
        </w:rPr>
        <w:t xml:space="preserve"> These mixed results </w:t>
      </w:r>
      <w:r w:rsidR="00631911">
        <w:rPr>
          <w:rFonts w:ascii="Times New Roman" w:hAnsi="Times New Roman" w:cs="Times New Roman"/>
          <w:sz w:val="24"/>
          <w:szCs w:val="24"/>
        </w:rPr>
        <w:t>show that</w:t>
      </w:r>
      <w:r>
        <w:rPr>
          <w:rFonts w:ascii="Times New Roman" w:hAnsi="Times New Roman" w:cs="Times New Roman"/>
          <w:sz w:val="24"/>
          <w:szCs w:val="24"/>
        </w:rPr>
        <w:t xml:space="preserve"> negative impacts of NNI </w:t>
      </w:r>
      <w:r w:rsidR="00631911">
        <w:rPr>
          <w:rFonts w:ascii="Times New Roman" w:hAnsi="Times New Roman" w:cs="Times New Roman"/>
          <w:sz w:val="24"/>
          <w:szCs w:val="24"/>
        </w:rPr>
        <w:t>should be demonstrated, not assumed, before</w:t>
      </w:r>
      <w:r>
        <w:rPr>
          <w:rFonts w:ascii="Times New Roman" w:hAnsi="Times New Roman" w:cs="Times New Roman"/>
          <w:sz w:val="24"/>
          <w:szCs w:val="24"/>
        </w:rPr>
        <w:t xml:space="preserve"> extensive removal </w:t>
      </w:r>
      <w:r w:rsidR="00631911">
        <w:rPr>
          <w:rFonts w:ascii="Times New Roman" w:hAnsi="Times New Roman" w:cs="Times New Roman"/>
          <w:sz w:val="24"/>
          <w:szCs w:val="24"/>
        </w:rPr>
        <w:t xml:space="preserve">efforts </w:t>
      </w:r>
      <w:r>
        <w:rPr>
          <w:rFonts w:ascii="Times New Roman" w:hAnsi="Times New Roman" w:cs="Times New Roman"/>
          <w:sz w:val="24"/>
          <w:szCs w:val="24"/>
        </w:rPr>
        <w:t xml:space="preserve">are </w:t>
      </w:r>
      <w:r w:rsidR="00631911">
        <w:rPr>
          <w:rFonts w:ascii="Times New Roman" w:hAnsi="Times New Roman" w:cs="Times New Roman"/>
          <w:sz w:val="24"/>
          <w:szCs w:val="24"/>
        </w:rPr>
        <w:t>made─</w:t>
      </w:r>
      <w:r w:rsidR="006C7172">
        <w:rPr>
          <w:rFonts w:ascii="Times New Roman" w:hAnsi="Times New Roman" w:cs="Times New Roman"/>
          <w:sz w:val="24"/>
          <w:szCs w:val="24"/>
        </w:rPr>
        <w:t xml:space="preserve"> an </w:t>
      </w:r>
      <w:r w:rsidR="00631911">
        <w:rPr>
          <w:rFonts w:ascii="Times New Roman" w:hAnsi="Times New Roman" w:cs="Times New Roman"/>
          <w:sz w:val="24"/>
          <w:szCs w:val="24"/>
        </w:rPr>
        <w:t xml:space="preserve">approach </w:t>
      </w:r>
      <w:r w:rsidR="006C7172">
        <w:rPr>
          <w:rFonts w:ascii="Times New Roman" w:hAnsi="Times New Roman" w:cs="Times New Roman"/>
          <w:sz w:val="24"/>
          <w:szCs w:val="24"/>
        </w:rPr>
        <w:t>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w:t>
      </w:r>
      <w:r w:rsidR="004A7887">
        <w:rPr>
          <w:rFonts w:ascii="Times New Roman" w:hAnsi="Times New Roman" w:cs="Times New Roman"/>
          <w:sz w:val="24"/>
          <w:szCs w:val="24"/>
        </w:rPr>
        <w:t>NNI</w:t>
      </w:r>
      <w:r>
        <w:rPr>
          <w:rFonts w:ascii="Times New Roman" w:hAnsi="Times New Roman" w:cs="Times New Roman"/>
          <w:sz w:val="24"/>
          <w:szCs w:val="24"/>
        </w:rPr>
        <w:t xml:space="preserve"> plant removal in our region, we were surprised to see NNI plants supporting comparable abundances and protein-rich arthropod prey for songbirds. Moreover, songbirds appear to be foraging on these NNI plants </w:t>
      </w:r>
      <w:r w:rsidR="00631911">
        <w:rPr>
          <w:rFonts w:ascii="Times New Roman" w:hAnsi="Times New Roman" w:cs="Times New Roman"/>
          <w:sz w:val="24"/>
          <w:szCs w:val="24"/>
        </w:rPr>
        <w:t xml:space="preserve">with </w:t>
      </w:r>
      <w:r>
        <w:rPr>
          <w:rFonts w:ascii="Times New Roman" w:hAnsi="Times New Roman" w:cs="Times New Roman"/>
          <w:sz w:val="24"/>
          <w:szCs w:val="24"/>
        </w:rPr>
        <w:t xml:space="preserve">similar </w:t>
      </w:r>
      <w:r w:rsidR="00631911">
        <w:rPr>
          <w:rFonts w:ascii="Times New Roman" w:hAnsi="Times New Roman" w:cs="Times New Roman"/>
          <w:sz w:val="24"/>
          <w:szCs w:val="24"/>
        </w:rPr>
        <w:t>intensity</w:t>
      </w:r>
      <w:r>
        <w:rPr>
          <w:rFonts w:ascii="Times New Roman" w:hAnsi="Times New Roman" w:cs="Times New Roman"/>
          <w:sz w:val="24"/>
          <w:szCs w:val="24"/>
        </w:rPr>
        <w:t xml:space="preserve">, with strong bird predation effects </w:t>
      </w:r>
      <w:r w:rsidR="00631911">
        <w:rPr>
          <w:rFonts w:ascii="Times New Roman" w:hAnsi="Times New Roman" w:cs="Times New Roman"/>
          <w:sz w:val="24"/>
          <w:szCs w:val="24"/>
        </w:rPr>
        <w:t xml:space="preserve">found </w:t>
      </w:r>
      <w:r>
        <w:rPr>
          <w:rFonts w:ascii="Times New Roman" w:hAnsi="Times New Roman" w:cs="Times New Roman"/>
          <w:sz w:val="24"/>
          <w:szCs w:val="24"/>
        </w:rPr>
        <w:t xml:space="preserve">on all NNI and native plants. While our study does not suggest </w:t>
      </w:r>
      <w:r w:rsidR="004A7887">
        <w:rPr>
          <w:rFonts w:ascii="Times New Roman" w:hAnsi="Times New Roman" w:cs="Times New Roman"/>
          <w:sz w:val="24"/>
          <w:szCs w:val="24"/>
        </w:rPr>
        <w:t>NNI</w:t>
      </w:r>
      <w:r>
        <w:rPr>
          <w:rFonts w:ascii="Times New Roman" w:hAnsi="Times New Roman" w:cs="Times New Roman"/>
          <w:sz w:val="24"/>
          <w:szCs w:val="24"/>
        </w:rPr>
        <w:t xml:space="preserve"> plants </w:t>
      </w:r>
      <w:r w:rsidR="004A7887">
        <w:rPr>
          <w:rFonts w:ascii="Times New Roman" w:hAnsi="Times New Roman" w:cs="Times New Roman"/>
          <w:sz w:val="24"/>
          <w:szCs w:val="24"/>
        </w:rPr>
        <w:t>have no negative ecological consequences</w:t>
      </w:r>
      <w:r>
        <w:rPr>
          <w:rFonts w:ascii="Times New Roman" w:hAnsi="Times New Roman" w:cs="Times New Roman"/>
          <w:sz w:val="24"/>
          <w:szCs w:val="24"/>
        </w:rPr>
        <w:t xml:space="preserve">, it does call into question whether the fervor with which </w:t>
      </w:r>
      <w:r w:rsidR="004A7887">
        <w:rPr>
          <w:rFonts w:ascii="Times New Roman" w:hAnsi="Times New Roman" w:cs="Times New Roman"/>
          <w:sz w:val="24"/>
          <w:szCs w:val="24"/>
        </w:rPr>
        <w:t>NNI</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plants are </w:t>
      </w:r>
      <w:r w:rsidR="004A7887">
        <w:rPr>
          <w:rFonts w:ascii="Times New Roman" w:hAnsi="Times New Roman" w:cs="Times New Roman"/>
          <w:sz w:val="24"/>
          <w:szCs w:val="24"/>
        </w:rPr>
        <w:t>removed,</w:t>
      </w:r>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0DF0B949"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w:t>
      </w:r>
      <w:r w:rsidR="004A7887">
        <w:rPr>
          <w:rFonts w:ascii="Times New Roman" w:hAnsi="Times New Roman" w:cs="Times New Roman"/>
          <w:sz w:val="24"/>
          <w:szCs w:val="24"/>
        </w:rPr>
        <w:t>NNI</w:t>
      </w:r>
      <w:r w:rsidR="00533BEB">
        <w:rPr>
          <w:rFonts w:ascii="Times New Roman" w:hAnsi="Times New Roman" w:cs="Times New Roman"/>
          <w:sz w:val="24"/>
          <w:szCs w:val="24"/>
        </w:rPr>
        <w:t xml:space="preser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24DB368B"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sidR="00E07E5A">
        <w:rPr>
          <w:rFonts w:ascii="Times New Roman" w:hAnsi="Times New Roman" w:cs="Times New Roman"/>
          <w:sz w:val="24"/>
          <w:szCs w:val="24"/>
        </w:rPr>
        <w:t xml:space="preserve">Spider </w:t>
      </w:r>
      <w:r w:rsidR="00537F73">
        <w:rPr>
          <w:rFonts w:ascii="Times New Roman" w:hAnsi="Times New Roman" w:cs="Times New Roman"/>
          <w:sz w:val="24"/>
          <w:szCs w:val="24"/>
        </w:rPr>
        <w:t xml:space="preserve">abundance </w:t>
      </w:r>
      <w:r w:rsidR="00E07E5A">
        <w:rPr>
          <w:rFonts w:ascii="Times New Roman" w:hAnsi="Times New Roman" w:cs="Times New Roman"/>
          <w:sz w:val="24"/>
          <w:szCs w:val="24"/>
        </w:rPr>
        <w:t xml:space="preserve">was higher </w:t>
      </w:r>
      <w:r w:rsidR="00537F73">
        <w:rPr>
          <w:rFonts w:ascii="Times New Roman" w:hAnsi="Times New Roman" w:cs="Times New Roman"/>
          <w:sz w:val="24"/>
          <w:szCs w:val="24"/>
        </w:rPr>
        <w:t xml:space="preserve">on </w:t>
      </w:r>
      <w:r>
        <w:rPr>
          <w:rFonts w:ascii="Times New Roman" w:hAnsi="Times New Roman" w:cs="Times New Roman"/>
          <w:sz w:val="24"/>
          <w:szCs w:val="24"/>
        </w:rPr>
        <w:t>low-</w:t>
      </w:r>
      <w:r>
        <w:rPr>
          <w:rFonts w:ascii="Times New Roman" w:hAnsi="Times New Roman" w:cs="Times New Roman"/>
          <w:sz w:val="24"/>
          <w:szCs w:val="24"/>
        </w:rPr>
        <w:lastRenderedPageBreak/>
        <w:t>lying Japanese barberry</w:t>
      </w:r>
      <w:r w:rsidR="000D7381">
        <w:rPr>
          <w:rFonts w:ascii="Times New Roman" w:hAnsi="Times New Roman" w:cs="Times New Roman"/>
          <w:sz w:val="24"/>
          <w:szCs w:val="24"/>
        </w:rPr>
        <w:t xml:space="preserve">, similar to other observations with </w:t>
      </w:r>
      <w:r w:rsidR="004A7887">
        <w:rPr>
          <w:rFonts w:ascii="Times New Roman" w:hAnsi="Times New Roman" w:cs="Times New Roman"/>
          <w:sz w:val="24"/>
          <w:szCs w:val="24"/>
        </w:rPr>
        <w:t>NNI</w:t>
      </w:r>
      <w:r w:rsidR="000D7381">
        <w:rPr>
          <w:rFonts w:ascii="Times New Roman" w:hAnsi="Times New Roman" w:cs="Times New Roman"/>
          <w:sz w:val="24"/>
          <w:szCs w:val="24"/>
        </w:rPr>
        <w:t xml:space="preser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33EEBEBB"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w:t>
      </w:r>
      <w:r w:rsidR="00631911">
        <w:rPr>
          <w:rFonts w:ascii="Times New Roman" w:hAnsi="Times New Roman" w:cs="Times New Roman"/>
          <w:sz w:val="24"/>
          <w:szCs w:val="24"/>
        </w:rPr>
        <w:t>affect</w:t>
      </w:r>
      <w:r w:rsidR="00FE5504">
        <w:rPr>
          <w:rFonts w:ascii="Times New Roman" w:hAnsi="Times New Roman" w:cs="Times New Roman"/>
          <w:sz w:val="24"/>
          <w:szCs w:val="24"/>
        </w:rPr>
        <w:t xml:space="preserve"> </w:t>
      </w:r>
      <w:r w:rsidR="00631911">
        <w:rPr>
          <w:rFonts w:ascii="Times New Roman" w:hAnsi="Times New Roman" w:cs="Times New Roman"/>
          <w:sz w:val="24"/>
          <w:szCs w:val="24"/>
        </w:rPr>
        <w:t xml:space="preserve">their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comparably strong predation effects on native and non-native plants</w:t>
      </w:r>
      <w:r w:rsidR="00AE4BCF">
        <w:rPr>
          <w:rFonts w:ascii="Times New Roman" w:hAnsi="Times New Roman" w:cs="Times New Roman"/>
          <w:sz w:val="24"/>
          <w:szCs w:val="24"/>
        </w:rPr>
        <w:t xml:space="preserve">.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33E6ED8C"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w:t>
      </w:r>
      <w:r w:rsidR="00B27CEE">
        <w:rPr>
          <w:rFonts w:ascii="Times New Roman" w:hAnsi="Times New Roman" w:cs="Times New Roman"/>
          <w:sz w:val="24"/>
          <w:szCs w:val="24"/>
        </w:rPr>
        <w:t xml:space="preserve">survey did not include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(oaks)</w:t>
      </w:r>
      <w:r w:rsidR="00B27CEE">
        <w:rPr>
          <w:rFonts w:ascii="Times New Roman" w:hAnsi="Times New Roman" w:cs="Times New Roman"/>
          <w:sz w:val="24"/>
          <w:szCs w:val="24"/>
        </w:rPr>
        <w:t xml:space="preserve">, which are conventionally-known high-quality </w:t>
      </w:r>
      <w:r w:rsidR="00B27CEE">
        <w:rPr>
          <w:rFonts w:ascii="Times New Roman" w:hAnsi="Times New Roman" w:cs="Times New Roman"/>
          <w:sz w:val="24"/>
          <w:szCs w:val="24"/>
        </w:rPr>
        <w:lastRenderedPageBreak/>
        <w:t>food plants for forest insects like caterpillars (Wagner 2005)</w:t>
      </w:r>
      <w:r>
        <w:rPr>
          <w:rFonts w:ascii="Times New Roman" w:hAnsi="Times New Roman" w:cs="Times New Roman"/>
          <w:sz w:val="24"/>
          <w:szCs w:val="24"/>
        </w:rPr>
        <w:t xml:space="preserve">. </w:t>
      </w:r>
      <w:r w:rsidR="00526F66">
        <w:rPr>
          <w:rFonts w:ascii="Times New Roman" w:hAnsi="Times New Roman" w:cs="Times New Roman"/>
          <w:sz w:val="24"/>
          <w:szCs w:val="24"/>
        </w:rPr>
        <w:t xml:space="preserve">One of the key priorities for </w:t>
      </w:r>
      <w:r w:rsidR="004A7887">
        <w:rPr>
          <w:rFonts w:ascii="Times New Roman" w:hAnsi="Times New Roman" w:cs="Times New Roman"/>
          <w:sz w:val="24"/>
          <w:szCs w:val="24"/>
        </w:rPr>
        <w:t>NNI</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w:t>
      </w:r>
      <w:r w:rsidR="004A7887">
        <w:rPr>
          <w:rFonts w:ascii="Times New Roman" w:hAnsi="Times New Roman" w:cs="Times New Roman"/>
          <w:sz w:val="24"/>
          <w:szCs w:val="24"/>
        </w:rPr>
        <w:t>NNI</w:t>
      </w:r>
      <w:r w:rsidR="00374A99">
        <w:rPr>
          <w:rFonts w:ascii="Times New Roman" w:hAnsi="Times New Roman" w:cs="Times New Roman"/>
          <w:sz w:val="24"/>
          <w:szCs w:val="24"/>
        </w:rPr>
        <w:t xml:space="preser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4A7887">
        <w:rPr>
          <w:rFonts w:ascii="Times New Roman" w:hAnsi="Times New Roman" w:cs="Times New Roman"/>
          <w:sz w:val="24"/>
          <w:szCs w:val="24"/>
        </w:rPr>
        <w:t>NNI</w:t>
      </w:r>
      <w:r w:rsidR="003B36D1">
        <w:rPr>
          <w:rFonts w:ascii="Times New Roman" w:hAnsi="Times New Roman" w:cs="Times New Roman"/>
          <w:sz w:val="24"/>
          <w:szCs w:val="24"/>
        </w:rPr>
        <w:t xml:space="preser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xml:space="preserve">, as well as the density of </w:t>
      </w:r>
      <w:r w:rsidR="004A7887">
        <w:rPr>
          <w:rFonts w:ascii="Times New Roman" w:hAnsi="Times New Roman" w:cs="Times New Roman"/>
          <w:sz w:val="24"/>
          <w:szCs w:val="24"/>
        </w:rPr>
        <w:t>NNI</w:t>
      </w:r>
      <w:r w:rsidR="00934660">
        <w:rPr>
          <w:rFonts w:ascii="Times New Roman" w:hAnsi="Times New Roman" w:cs="Times New Roman"/>
          <w:sz w:val="24"/>
          <w:szCs w:val="24"/>
        </w:rPr>
        <w:t xml:space="preser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lastRenderedPageBreak/>
        <w:t>manipulation over the course of this project.</w:t>
      </w:r>
      <w:r w:rsidR="0097518D">
        <w:rPr>
          <w:rFonts w:ascii="Times New Roman" w:hAnsi="Times New Roman" w:cs="Times New Roman"/>
          <w:sz w:val="24"/>
          <w:szCs w:val="24"/>
        </w:rPr>
        <w:t xml:space="preserve"> Funding for this research was provided by Great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479B"/>
    <w:rsid w:val="00035096"/>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38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C6AB9"/>
    <w:rsid w:val="002D0AC8"/>
    <w:rsid w:val="002D4405"/>
    <w:rsid w:val="002E20D3"/>
    <w:rsid w:val="002F1A54"/>
    <w:rsid w:val="002F6D13"/>
    <w:rsid w:val="00301974"/>
    <w:rsid w:val="0030202F"/>
    <w:rsid w:val="00305D78"/>
    <w:rsid w:val="00314527"/>
    <w:rsid w:val="00333E2F"/>
    <w:rsid w:val="00336593"/>
    <w:rsid w:val="003612E6"/>
    <w:rsid w:val="00365918"/>
    <w:rsid w:val="00365C3D"/>
    <w:rsid w:val="003673F6"/>
    <w:rsid w:val="0037147A"/>
    <w:rsid w:val="0037439B"/>
    <w:rsid w:val="00374A99"/>
    <w:rsid w:val="00383F71"/>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21209"/>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A7887"/>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5F7FBE"/>
    <w:rsid w:val="00604334"/>
    <w:rsid w:val="00604C69"/>
    <w:rsid w:val="00606238"/>
    <w:rsid w:val="0061588F"/>
    <w:rsid w:val="00615EF7"/>
    <w:rsid w:val="00623897"/>
    <w:rsid w:val="006274EE"/>
    <w:rsid w:val="006304B0"/>
    <w:rsid w:val="00631911"/>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1EEC"/>
    <w:rsid w:val="007B2E0E"/>
    <w:rsid w:val="007B5BC9"/>
    <w:rsid w:val="007C388E"/>
    <w:rsid w:val="007D0C7E"/>
    <w:rsid w:val="007D4062"/>
    <w:rsid w:val="007E3D3B"/>
    <w:rsid w:val="007E66C9"/>
    <w:rsid w:val="007E6B1F"/>
    <w:rsid w:val="007F0854"/>
    <w:rsid w:val="007F5FA9"/>
    <w:rsid w:val="00807FEA"/>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497"/>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CEE"/>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1FF4"/>
    <w:rsid w:val="00C050DF"/>
    <w:rsid w:val="00C06D77"/>
    <w:rsid w:val="00C06FD3"/>
    <w:rsid w:val="00C104F0"/>
    <w:rsid w:val="00C1051D"/>
    <w:rsid w:val="00C122B2"/>
    <w:rsid w:val="00C1377F"/>
    <w:rsid w:val="00C21E55"/>
    <w:rsid w:val="00C27537"/>
    <w:rsid w:val="00C30B94"/>
    <w:rsid w:val="00C32949"/>
    <w:rsid w:val="00C352BA"/>
    <w:rsid w:val="00C369D7"/>
    <w:rsid w:val="00C41B5E"/>
    <w:rsid w:val="00C422F2"/>
    <w:rsid w:val="00C5064B"/>
    <w:rsid w:val="00C54E92"/>
    <w:rsid w:val="00C55ED2"/>
    <w:rsid w:val="00C608C6"/>
    <w:rsid w:val="00C60A90"/>
    <w:rsid w:val="00C64F04"/>
    <w:rsid w:val="00C65165"/>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B45E5"/>
    <w:rsid w:val="00CC001D"/>
    <w:rsid w:val="00CC6913"/>
    <w:rsid w:val="00CC6A81"/>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35445"/>
    <w:rsid w:val="00D465EE"/>
    <w:rsid w:val="00D46829"/>
    <w:rsid w:val="00D50E9F"/>
    <w:rsid w:val="00D51830"/>
    <w:rsid w:val="00D539CE"/>
    <w:rsid w:val="00D56A15"/>
    <w:rsid w:val="00D6095B"/>
    <w:rsid w:val="00D67D26"/>
    <w:rsid w:val="00D72E3C"/>
    <w:rsid w:val="00D81C38"/>
    <w:rsid w:val="00D81DB1"/>
    <w:rsid w:val="00D842D9"/>
    <w:rsid w:val="00D84999"/>
    <w:rsid w:val="00DD0764"/>
    <w:rsid w:val="00DD35C8"/>
    <w:rsid w:val="00DD7C7D"/>
    <w:rsid w:val="00DE40FD"/>
    <w:rsid w:val="00DF284C"/>
    <w:rsid w:val="00DF341A"/>
    <w:rsid w:val="00E07E5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4A5"/>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B38DD"/>
    <w:rsid w:val="00FC6B0E"/>
    <w:rsid w:val="00FD08D3"/>
    <w:rsid w:val="00FD1A22"/>
    <w:rsid w:val="00FD6A67"/>
    <w:rsid w:val="00FD7E6E"/>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thub.com/robclark19/HamburgerFor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16</Pages>
  <Words>4371</Words>
  <Characters>24918</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Robert Clark</cp:lastModifiedBy>
  <cp:revision>7</cp:revision>
  <dcterms:created xsi:type="dcterms:W3CDTF">2023-01-03T19:54:00Z</dcterms:created>
  <dcterms:modified xsi:type="dcterms:W3CDTF">2023-06-19T17:01:00Z</dcterms:modified>
</cp:coreProperties>
</file>