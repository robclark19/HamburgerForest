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38683" w14:textId="3698ED17" w:rsidR="00675DCD" w:rsidRDefault="00142AEC" w:rsidP="00D05B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Hlk123215983"/>
      <w:r>
        <w:rPr>
          <w:rFonts w:ascii="Times New Roman" w:hAnsi="Times New Roman" w:cs="Times New Roman"/>
          <w:i/>
          <w:iCs/>
          <w:sz w:val="24"/>
          <w:szCs w:val="24"/>
        </w:rPr>
        <w:t>Biological Invasions</w:t>
      </w:r>
      <w:r w:rsidR="00675DCD">
        <w:rPr>
          <w:rFonts w:ascii="Times New Roman" w:hAnsi="Times New Roman" w:cs="Times New Roman"/>
          <w:sz w:val="24"/>
          <w:szCs w:val="24"/>
        </w:rPr>
        <w:t xml:space="preserve"> Article</w:t>
      </w:r>
    </w:p>
    <w:p w14:paraId="059365E4" w14:textId="77777777" w:rsidR="00675DCD" w:rsidRDefault="00675DCD" w:rsidP="00D05B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Title: </w:t>
      </w:r>
    </w:p>
    <w:bookmarkEnd w:id="0"/>
    <w:p w14:paraId="253E02E1" w14:textId="6F233BDA" w:rsidR="00FB38DD" w:rsidRDefault="00FB38DD" w:rsidP="00D05B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B38DD">
        <w:rPr>
          <w:rFonts w:ascii="Times New Roman" w:hAnsi="Times New Roman" w:cs="Times New Roman"/>
          <w:sz w:val="24"/>
          <w:szCs w:val="24"/>
        </w:rPr>
        <w:t xml:space="preserve">Are native plants always better for wildlife than </w:t>
      </w:r>
      <w:r w:rsidR="00F93EC9">
        <w:rPr>
          <w:rFonts w:ascii="Times New Roman" w:hAnsi="Times New Roman" w:cs="Times New Roman"/>
          <w:sz w:val="24"/>
          <w:szCs w:val="24"/>
        </w:rPr>
        <w:t>invasive</w:t>
      </w:r>
      <w:r w:rsidRPr="00FB38DD">
        <w:rPr>
          <w:rFonts w:ascii="Times New Roman" w:hAnsi="Times New Roman" w:cs="Times New Roman"/>
          <w:sz w:val="24"/>
          <w:szCs w:val="24"/>
        </w:rPr>
        <w:t>s? Insights from a community-level bird-exclusion experiment</w:t>
      </w:r>
    </w:p>
    <w:p w14:paraId="7C306313" w14:textId="77777777" w:rsidR="00FB38DD" w:rsidRDefault="00FB38DD" w:rsidP="00D05B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D2D5DE2" w14:textId="2A89BA1A" w:rsidR="00675DCD" w:rsidRDefault="00675DCD" w:rsidP="00D05B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Author(s):</w:t>
      </w:r>
    </w:p>
    <w:p w14:paraId="07969121" w14:textId="4C5F30F4" w:rsidR="006B1C5D" w:rsidRDefault="006B1C5D" w:rsidP="00D05B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Robert E. Clark</w:t>
      </w:r>
      <w:r w:rsidR="00035096">
        <w:rPr>
          <w:rFonts w:ascii="Times New Roman" w:hAnsi="Times New Roman" w:cs="Times New Roman"/>
          <w:sz w:val="24"/>
          <w:szCs w:val="24"/>
        </w:rPr>
        <w:t>*</w:t>
      </w:r>
      <w:r w:rsidRPr="006B1C5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2C1048"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 w:rsidRPr="006B1C5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C6B0E">
        <w:rPr>
          <w:rFonts w:ascii="Times New Roman" w:hAnsi="Times New Roman" w:cs="Times New Roman"/>
          <w:sz w:val="24"/>
          <w:szCs w:val="24"/>
          <w:vertAlign w:val="superscript"/>
        </w:rPr>
        <w:t>,3</w:t>
      </w:r>
      <w:r>
        <w:rPr>
          <w:rFonts w:ascii="Times New Roman" w:hAnsi="Times New Roman" w:cs="Times New Roman"/>
          <w:sz w:val="24"/>
          <w:szCs w:val="24"/>
        </w:rPr>
        <w:t>, Wales A. Carter</w:t>
      </w:r>
      <w:r w:rsidRPr="006B1C5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Timothy C.W. </w:t>
      </w:r>
      <w:r w:rsidR="00FC6B0E">
        <w:rPr>
          <w:rFonts w:ascii="Times New Roman" w:hAnsi="Times New Roman" w:cs="Times New Roman"/>
          <w:sz w:val="24"/>
          <w:szCs w:val="24"/>
        </w:rPr>
        <w:t>Ku</w:t>
      </w:r>
      <w:r w:rsidR="00FC6B0E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, and Chad L. Seewagen</w:t>
      </w:r>
      <w:r w:rsidRPr="006B1C5D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3A767234" w14:textId="77777777" w:rsidR="00675DCD" w:rsidRDefault="00675DCD" w:rsidP="00D05B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01568F9" w14:textId="54898314" w:rsidR="00675DCD" w:rsidRDefault="00675DCD" w:rsidP="00D05B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Affiliations:</w:t>
      </w:r>
    </w:p>
    <w:p w14:paraId="799705A7" w14:textId="77777777" w:rsidR="00675DCD" w:rsidRPr="00675DCD" w:rsidRDefault="00675DCD" w:rsidP="00675DC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A3C6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Great Hollow Nature Preserve &amp; Ecological Research Center, </w:t>
      </w:r>
      <w:r w:rsidRPr="00675DCD">
        <w:rPr>
          <w:rFonts w:ascii="Times New Roman" w:hAnsi="Times New Roman" w:cs="Times New Roman"/>
          <w:sz w:val="24"/>
          <w:szCs w:val="24"/>
        </w:rPr>
        <w:t>225 State Route 37</w:t>
      </w:r>
    </w:p>
    <w:p w14:paraId="71A59C4C" w14:textId="44481DCA" w:rsidR="00675DCD" w:rsidRDefault="00675DCD" w:rsidP="00675DC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75DCD">
        <w:rPr>
          <w:rFonts w:ascii="Times New Roman" w:hAnsi="Times New Roman" w:cs="Times New Roman"/>
          <w:sz w:val="24"/>
          <w:szCs w:val="24"/>
        </w:rPr>
        <w:t>New Fairfield, CT</w:t>
      </w:r>
      <w:r>
        <w:rPr>
          <w:rFonts w:ascii="Times New Roman" w:hAnsi="Times New Roman" w:cs="Times New Roman"/>
          <w:sz w:val="24"/>
          <w:szCs w:val="24"/>
        </w:rPr>
        <w:t xml:space="preserve"> USA</w:t>
      </w:r>
    </w:p>
    <w:p w14:paraId="796A0BFD" w14:textId="1D29D468" w:rsidR="00675DCD" w:rsidRDefault="00675DCD" w:rsidP="00675DC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A3C6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EcoData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Technology LLC, 59 </w:t>
      </w:r>
      <w:proofErr w:type="spellStart"/>
      <w:r>
        <w:rPr>
          <w:rFonts w:ascii="Times New Roman" w:hAnsi="Times New Roman" w:cs="Times New Roman"/>
          <w:sz w:val="24"/>
          <w:szCs w:val="24"/>
        </w:rPr>
        <w:t>Lagana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Ave, Plantsville CT USA</w:t>
      </w:r>
    </w:p>
    <w:p w14:paraId="5E4F3B14" w14:textId="77777777" w:rsidR="004A7887" w:rsidRPr="004A7887" w:rsidRDefault="00FC6B0E" w:rsidP="004A78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Washington State University, </w:t>
      </w:r>
      <w:r w:rsidR="004A7887">
        <w:rPr>
          <w:rFonts w:ascii="Times New Roman" w:hAnsi="Times New Roman" w:cs="Times New Roman"/>
          <w:sz w:val="24"/>
          <w:szCs w:val="24"/>
        </w:rPr>
        <w:t xml:space="preserve">Department of Entomology, </w:t>
      </w:r>
      <w:r w:rsidR="004A7887" w:rsidRPr="004A7887">
        <w:rPr>
          <w:rFonts w:ascii="Times New Roman" w:hAnsi="Times New Roman" w:cs="Times New Roman"/>
          <w:sz w:val="24"/>
          <w:szCs w:val="24"/>
        </w:rPr>
        <w:t>100 Dairy Road</w:t>
      </w:r>
    </w:p>
    <w:p w14:paraId="233818DC" w14:textId="2945ADF6" w:rsidR="00FC6B0E" w:rsidRDefault="004A7887" w:rsidP="004A78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A7887">
        <w:rPr>
          <w:rFonts w:ascii="Times New Roman" w:hAnsi="Times New Roman" w:cs="Times New Roman"/>
          <w:sz w:val="24"/>
          <w:szCs w:val="24"/>
        </w:rPr>
        <w:t xml:space="preserve">Pullman, WA </w:t>
      </w:r>
      <w:r>
        <w:rPr>
          <w:rFonts w:ascii="Times New Roman" w:hAnsi="Times New Roman" w:cs="Times New Roman"/>
          <w:sz w:val="24"/>
          <w:szCs w:val="24"/>
        </w:rPr>
        <w:t>USA</w:t>
      </w:r>
    </w:p>
    <w:p w14:paraId="745AD6D4" w14:textId="71A57702" w:rsidR="00675DCD" w:rsidRDefault="00FC6B0E" w:rsidP="00675DC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5DCD">
        <w:rPr>
          <w:rFonts w:ascii="Times New Roman" w:hAnsi="Times New Roman" w:cs="Times New Roman"/>
          <w:sz w:val="24"/>
          <w:szCs w:val="24"/>
        </w:rPr>
        <w:t xml:space="preserve">Wesleyan University, Department of Earth &amp; Environmental Sciences, </w:t>
      </w:r>
      <w:r w:rsidR="00675DCD" w:rsidRPr="00675DCD">
        <w:rPr>
          <w:rFonts w:ascii="Times New Roman" w:hAnsi="Times New Roman" w:cs="Times New Roman"/>
          <w:sz w:val="24"/>
          <w:szCs w:val="24"/>
        </w:rPr>
        <w:t xml:space="preserve">45 </w:t>
      </w:r>
      <w:proofErr w:type="spellStart"/>
      <w:r w:rsidR="00675DCD" w:rsidRPr="00675DCD">
        <w:rPr>
          <w:rFonts w:ascii="Times New Roman" w:hAnsi="Times New Roman" w:cs="Times New Roman"/>
          <w:sz w:val="24"/>
          <w:szCs w:val="24"/>
        </w:rPr>
        <w:t>Wyllys</w:t>
      </w:r>
      <w:proofErr w:type="spellEnd"/>
      <w:r w:rsidR="00675DCD" w:rsidRPr="00675DCD">
        <w:rPr>
          <w:rFonts w:ascii="Times New Roman" w:hAnsi="Times New Roman" w:cs="Times New Roman"/>
          <w:sz w:val="24"/>
          <w:szCs w:val="24"/>
        </w:rPr>
        <w:t xml:space="preserve"> Ave, Middletown, CT</w:t>
      </w:r>
      <w:r w:rsidR="00675DCD">
        <w:rPr>
          <w:rFonts w:ascii="Times New Roman" w:hAnsi="Times New Roman" w:cs="Times New Roman"/>
          <w:sz w:val="24"/>
          <w:szCs w:val="24"/>
        </w:rPr>
        <w:t xml:space="preserve"> USA</w:t>
      </w:r>
    </w:p>
    <w:p w14:paraId="04CABD23" w14:textId="1125562D" w:rsidR="00D05B3D" w:rsidRDefault="00035096" w:rsidP="00D05B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Corresponding author: </w:t>
      </w:r>
      <w:r w:rsidR="00CC6A81">
        <w:rPr>
          <w:rFonts w:ascii="Times New Roman" w:hAnsi="Times New Roman" w:cs="Times New Roman"/>
          <w:sz w:val="24"/>
          <w:szCs w:val="24"/>
        </w:rPr>
        <w:t>r</w:t>
      </w:r>
      <w:r w:rsidR="001D3380">
        <w:rPr>
          <w:rFonts w:ascii="Times New Roman" w:hAnsi="Times New Roman" w:cs="Times New Roman"/>
          <w:sz w:val="24"/>
          <w:szCs w:val="24"/>
        </w:rPr>
        <w:t>obert.e.clark@wsu.edu</w:t>
      </w:r>
    </w:p>
    <w:p w14:paraId="3648B0AC" w14:textId="3F1CB9F6" w:rsidR="00675DCD" w:rsidRDefault="00675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research statement:</w:t>
      </w:r>
      <w:r w:rsidR="00956DD0">
        <w:rPr>
          <w:rFonts w:ascii="Times New Roman" w:hAnsi="Times New Roman" w:cs="Times New Roman"/>
          <w:sz w:val="24"/>
          <w:szCs w:val="24"/>
        </w:rPr>
        <w:t xml:space="preserve"> </w:t>
      </w:r>
      <w:r w:rsidR="00B64E22">
        <w:rPr>
          <w:rFonts w:ascii="Times New Roman" w:hAnsi="Times New Roman" w:cs="Times New Roman"/>
          <w:sz w:val="24"/>
          <w:szCs w:val="24"/>
        </w:rPr>
        <w:t>All d</w:t>
      </w:r>
      <w:r w:rsidR="00956DD0">
        <w:rPr>
          <w:rFonts w:ascii="Times New Roman" w:hAnsi="Times New Roman" w:cs="Times New Roman"/>
          <w:sz w:val="24"/>
          <w:szCs w:val="24"/>
        </w:rPr>
        <w:t>ata and R Code for this manuscript are available through Open Science Framework (osf.i</w:t>
      </w:r>
      <w:r w:rsidR="00337901">
        <w:rPr>
          <w:rFonts w:ascii="Times New Roman" w:hAnsi="Times New Roman" w:cs="Times New Roman"/>
          <w:sz w:val="24"/>
          <w:szCs w:val="24"/>
        </w:rPr>
        <w:t>o</w:t>
      </w:r>
      <w:r w:rsidR="00956DD0">
        <w:rPr>
          <w:rFonts w:ascii="Times New Roman" w:hAnsi="Times New Roman" w:cs="Times New Roman"/>
          <w:sz w:val="24"/>
          <w:szCs w:val="24"/>
        </w:rPr>
        <w:t xml:space="preserve">) at </w:t>
      </w:r>
      <w:r w:rsidR="00956DD0" w:rsidRPr="00956DD0">
        <w:rPr>
          <w:rFonts w:ascii="Times New Roman" w:hAnsi="Times New Roman" w:cs="Times New Roman"/>
          <w:sz w:val="24"/>
          <w:szCs w:val="24"/>
        </w:rPr>
        <w:t>DOI 10.17605/OSF.IO/BVFNA</w:t>
      </w:r>
      <w:r w:rsidR="00956DD0">
        <w:rPr>
          <w:rFonts w:ascii="Times New Roman" w:hAnsi="Times New Roman" w:cs="Times New Roman"/>
          <w:sz w:val="24"/>
          <w:szCs w:val="24"/>
        </w:rPr>
        <w:t>.</w:t>
      </w:r>
    </w:p>
    <w:p w14:paraId="5B571530" w14:textId="77777777" w:rsidR="00675DCD" w:rsidRDefault="00675DCD" w:rsidP="00675DC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6D4C4B4" w14:textId="77777777" w:rsidR="00675DCD" w:rsidRDefault="00675DCD" w:rsidP="00675DC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Keywords:</w:t>
      </w:r>
    </w:p>
    <w:p w14:paraId="30EF5C1F" w14:textId="0553B640" w:rsidR="004A7887" w:rsidRDefault="00F93EC9" w:rsidP="004A7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Invasive</w:t>
      </w:r>
      <w:r w:rsidR="00675DCD">
        <w:rPr>
          <w:rFonts w:ascii="Times New Roman" w:hAnsi="Times New Roman" w:cs="Times New Roman"/>
          <w:sz w:val="24"/>
          <w:szCs w:val="24"/>
        </w:rPr>
        <w:t xml:space="preserve"> species, </w:t>
      </w:r>
      <w:r>
        <w:rPr>
          <w:rFonts w:ascii="Times New Roman" w:hAnsi="Times New Roman" w:cs="Times New Roman"/>
          <w:sz w:val="24"/>
          <w:szCs w:val="24"/>
        </w:rPr>
        <w:t>invasive</w:t>
      </w:r>
      <w:r w:rsidR="00675DCD">
        <w:rPr>
          <w:rFonts w:ascii="Times New Roman" w:hAnsi="Times New Roman" w:cs="Times New Roman"/>
          <w:sz w:val="24"/>
          <w:szCs w:val="24"/>
        </w:rPr>
        <w:t xml:space="preserve"> plants, </w:t>
      </w:r>
      <w:r w:rsidR="00DF4557">
        <w:rPr>
          <w:rFonts w:ascii="Times New Roman" w:hAnsi="Times New Roman" w:cs="Times New Roman"/>
          <w:sz w:val="24"/>
          <w:szCs w:val="24"/>
        </w:rPr>
        <w:t>invasive</w:t>
      </w:r>
      <w:r w:rsidR="00675DCD">
        <w:rPr>
          <w:rFonts w:ascii="Times New Roman" w:hAnsi="Times New Roman" w:cs="Times New Roman"/>
          <w:sz w:val="24"/>
          <w:szCs w:val="24"/>
        </w:rPr>
        <w:t xml:space="preserve"> plants, insectivores, songbirds, forests, food webs, habitat restoration</w:t>
      </w:r>
    </w:p>
    <w:p w14:paraId="6E2965A4" w14:textId="77777777" w:rsidR="004A7887" w:rsidRDefault="004A7887" w:rsidP="004A7887">
      <w:pPr>
        <w:rPr>
          <w:rFonts w:ascii="Times New Roman" w:hAnsi="Times New Roman" w:cs="Times New Roman"/>
          <w:sz w:val="24"/>
          <w:szCs w:val="24"/>
        </w:rPr>
      </w:pPr>
    </w:p>
    <w:p w14:paraId="2BD37F8B" w14:textId="77777777" w:rsidR="004A7887" w:rsidRDefault="004A7887" w:rsidP="004A7887">
      <w:pPr>
        <w:rPr>
          <w:rFonts w:ascii="Times New Roman" w:hAnsi="Times New Roman" w:cs="Times New Roman"/>
          <w:sz w:val="24"/>
          <w:szCs w:val="24"/>
        </w:rPr>
      </w:pPr>
    </w:p>
    <w:p w14:paraId="0AD3639A" w14:textId="31DDFA2E" w:rsidR="009F317C" w:rsidRDefault="00C55ED2" w:rsidP="00E07E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Abstract</w:t>
      </w:r>
      <w:r w:rsidR="00CF2687">
        <w:rPr>
          <w:rFonts w:ascii="Times New Roman" w:hAnsi="Times New Roman" w:cs="Times New Roman"/>
          <w:sz w:val="24"/>
          <w:szCs w:val="24"/>
        </w:rPr>
        <w:t>:</w:t>
      </w:r>
    </w:p>
    <w:p w14:paraId="74B3E5A6" w14:textId="094F3A2D" w:rsidR="00CF2687" w:rsidRDefault="00D67D26" w:rsidP="00D05B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Biological invasions </w:t>
      </w:r>
      <w:r w:rsidR="009627D8">
        <w:rPr>
          <w:rFonts w:ascii="Times New Roman" w:hAnsi="Times New Roman" w:cs="Times New Roman"/>
          <w:sz w:val="24"/>
          <w:szCs w:val="24"/>
        </w:rPr>
        <w:t xml:space="preserve">can </w:t>
      </w:r>
      <w:r w:rsidR="00B1116F">
        <w:rPr>
          <w:rFonts w:ascii="Times New Roman" w:hAnsi="Times New Roman" w:cs="Times New Roman"/>
          <w:sz w:val="24"/>
          <w:szCs w:val="24"/>
        </w:rPr>
        <w:t>threaten</w:t>
      </w:r>
      <w:r>
        <w:rPr>
          <w:rFonts w:ascii="Times New Roman" w:hAnsi="Times New Roman" w:cs="Times New Roman"/>
          <w:sz w:val="24"/>
          <w:szCs w:val="24"/>
        </w:rPr>
        <w:t xml:space="preserve"> biodiversity by outcompeting native species and disrupting food webs. </w:t>
      </w:r>
      <w:r w:rsidR="00F93EC9">
        <w:rPr>
          <w:rFonts w:ascii="Times New Roman" w:hAnsi="Times New Roman" w:cs="Times New Roman"/>
          <w:sz w:val="24"/>
          <w:szCs w:val="24"/>
        </w:rPr>
        <w:t>Invasive</w:t>
      </w:r>
      <w:r w:rsidR="00B1116F">
        <w:rPr>
          <w:rFonts w:ascii="Times New Roman" w:hAnsi="Times New Roman" w:cs="Times New Roman"/>
          <w:sz w:val="24"/>
          <w:szCs w:val="24"/>
        </w:rPr>
        <w:t xml:space="preserve"> species </w:t>
      </w:r>
      <w:r w:rsidR="00775CEB">
        <w:rPr>
          <w:rFonts w:ascii="Times New Roman" w:hAnsi="Times New Roman" w:cs="Times New Roman"/>
          <w:sz w:val="24"/>
          <w:szCs w:val="24"/>
        </w:rPr>
        <w:t xml:space="preserve">are now ranked as a leading </w:t>
      </w:r>
      <w:r w:rsidR="002C1048">
        <w:rPr>
          <w:rFonts w:ascii="Times New Roman" w:hAnsi="Times New Roman" w:cs="Times New Roman"/>
          <w:sz w:val="24"/>
          <w:szCs w:val="24"/>
        </w:rPr>
        <w:t>driver</w:t>
      </w:r>
      <w:r w:rsidR="00B1116F">
        <w:rPr>
          <w:rFonts w:ascii="Times New Roman" w:hAnsi="Times New Roman" w:cs="Times New Roman"/>
          <w:sz w:val="24"/>
          <w:szCs w:val="24"/>
        </w:rPr>
        <w:t xml:space="preserve"> of </w:t>
      </w:r>
      <w:r w:rsidR="00775CEB">
        <w:rPr>
          <w:rFonts w:ascii="Times New Roman" w:hAnsi="Times New Roman" w:cs="Times New Roman"/>
          <w:sz w:val="24"/>
          <w:szCs w:val="24"/>
        </w:rPr>
        <w:t xml:space="preserve">biodiversity and </w:t>
      </w:r>
      <w:del w:id="1" w:author="Chad Seewagen" w:date="2023-07-21T08:05:00Z">
        <w:r w:rsidR="00775CEB" w:rsidDel="00CC1400">
          <w:rPr>
            <w:rFonts w:ascii="Times New Roman" w:hAnsi="Times New Roman" w:cs="Times New Roman"/>
            <w:sz w:val="24"/>
            <w:szCs w:val="24"/>
          </w:rPr>
          <w:delText xml:space="preserve">protected </w:delText>
        </w:r>
      </w:del>
      <w:ins w:id="2" w:author="Chad Seewagen" w:date="2023-07-21T08:05:00Z">
        <w:r w:rsidR="00CC1400">
          <w:rPr>
            <w:rFonts w:ascii="Times New Roman" w:hAnsi="Times New Roman" w:cs="Times New Roman"/>
            <w:sz w:val="24"/>
            <w:szCs w:val="24"/>
          </w:rPr>
          <w:t xml:space="preserve">imperiled </w:t>
        </w:r>
      </w:ins>
      <w:r w:rsidR="00775CEB">
        <w:rPr>
          <w:rFonts w:ascii="Times New Roman" w:hAnsi="Times New Roman" w:cs="Times New Roman"/>
          <w:sz w:val="24"/>
          <w:szCs w:val="24"/>
        </w:rPr>
        <w:t>species</w:t>
      </w:r>
      <w:r w:rsidR="002C1048">
        <w:rPr>
          <w:rFonts w:ascii="Times New Roman" w:hAnsi="Times New Roman" w:cs="Times New Roman"/>
          <w:sz w:val="24"/>
          <w:szCs w:val="24"/>
        </w:rPr>
        <w:t xml:space="preserve"> declines around the world</w:t>
      </w:r>
      <w:r w:rsidR="00B1116F">
        <w:rPr>
          <w:rFonts w:ascii="Times New Roman" w:hAnsi="Times New Roman" w:cs="Times New Roman"/>
          <w:sz w:val="24"/>
          <w:szCs w:val="24"/>
        </w:rPr>
        <w:t xml:space="preserve">. In </w:t>
      </w:r>
      <w:r w:rsidR="00D05B3D">
        <w:rPr>
          <w:rFonts w:ascii="Times New Roman" w:hAnsi="Times New Roman" w:cs="Times New Roman"/>
          <w:sz w:val="24"/>
          <w:szCs w:val="24"/>
        </w:rPr>
        <w:t xml:space="preserve">temperate forests of </w:t>
      </w:r>
      <w:r w:rsidR="00B1116F">
        <w:rPr>
          <w:rFonts w:ascii="Times New Roman" w:hAnsi="Times New Roman" w:cs="Times New Roman"/>
          <w:sz w:val="24"/>
          <w:szCs w:val="24"/>
        </w:rPr>
        <w:t>eastern North America</w:t>
      </w:r>
      <w:ins w:id="3" w:author="Chad Seewagen" w:date="2023-07-21T08:05:00Z">
        <w:r w:rsidR="00CC1400">
          <w:rPr>
            <w:rFonts w:ascii="Times New Roman" w:hAnsi="Times New Roman" w:cs="Times New Roman"/>
            <w:sz w:val="24"/>
            <w:szCs w:val="24"/>
          </w:rPr>
          <w:t>,</w:t>
        </w:r>
      </w:ins>
      <w:r w:rsidR="00E07E5A">
        <w:rPr>
          <w:rFonts w:ascii="Times New Roman" w:hAnsi="Times New Roman" w:cs="Times New Roman"/>
          <w:sz w:val="24"/>
          <w:szCs w:val="24"/>
        </w:rPr>
        <w:t xml:space="preserve"> </w:t>
      </w:r>
      <w:r w:rsidR="00B1116F">
        <w:rPr>
          <w:rFonts w:ascii="Times New Roman" w:hAnsi="Times New Roman" w:cs="Times New Roman"/>
          <w:sz w:val="24"/>
          <w:szCs w:val="24"/>
        </w:rPr>
        <w:t>und</w:t>
      </w:r>
      <w:r w:rsidR="00775CEB">
        <w:rPr>
          <w:rFonts w:ascii="Times New Roman" w:hAnsi="Times New Roman" w:cs="Times New Roman"/>
          <w:sz w:val="24"/>
          <w:szCs w:val="24"/>
        </w:rPr>
        <w:t xml:space="preserve">erstory plant communities are frequently dominated by </w:t>
      </w:r>
      <w:r w:rsidR="00F93EC9">
        <w:rPr>
          <w:rFonts w:ascii="Times New Roman" w:hAnsi="Times New Roman" w:cs="Times New Roman"/>
          <w:sz w:val="24"/>
          <w:szCs w:val="24"/>
        </w:rPr>
        <w:t>invasive</w:t>
      </w:r>
      <w:r w:rsidR="007E66C9">
        <w:rPr>
          <w:rFonts w:ascii="Times New Roman" w:hAnsi="Times New Roman" w:cs="Times New Roman"/>
          <w:sz w:val="24"/>
          <w:szCs w:val="24"/>
        </w:rPr>
        <w:t xml:space="preserve"> woody shrubs and trees</w:t>
      </w:r>
      <w:r w:rsidR="00C770E1">
        <w:rPr>
          <w:rFonts w:ascii="Times New Roman" w:hAnsi="Times New Roman" w:cs="Times New Roman"/>
          <w:sz w:val="24"/>
          <w:szCs w:val="24"/>
        </w:rPr>
        <w:t xml:space="preserve">. </w:t>
      </w:r>
      <w:r w:rsidR="00775CEB">
        <w:rPr>
          <w:rFonts w:ascii="Times New Roman" w:hAnsi="Times New Roman" w:cs="Times New Roman"/>
          <w:sz w:val="24"/>
          <w:szCs w:val="24"/>
        </w:rPr>
        <w:t xml:space="preserve">For </w:t>
      </w:r>
      <w:r w:rsidR="00C770E1">
        <w:rPr>
          <w:rFonts w:ascii="Times New Roman" w:hAnsi="Times New Roman" w:cs="Times New Roman"/>
          <w:sz w:val="24"/>
          <w:szCs w:val="24"/>
        </w:rPr>
        <w:t xml:space="preserve">many species of insectivorous birds and mammals, </w:t>
      </w:r>
      <w:r w:rsidR="00B33FD3">
        <w:rPr>
          <w:rFonts w:ascii="Times New Roman" w:hAnsi="Times New Roman" w:cs="Times New Roman"/>
          <w:sz w:val="24"/>
          <w:szCs w:val="24"/>
        </w:rPr>
        <w:t xml:space="preserve">there is concern that </w:t>
      </w:r>
      <w:r w:rsidR="007E66C9">
        <w:rPr>
          <w:rFonts w:ascii="Times New Roman" w:hAnsi="Times New Roman" w:cs="Times New Roman"/>
          <w:sz w:val="24"/>
          <w:szCs w:val="24"/>
        </w:rPr>
        <w:t xml:space="preserve">these </w:t>
      </w:r>
      <w:r w:rsidR="00F93EC9">
        <w:rPr>
          <w:rFonts w:ascii="Times New Roman" w:hAnsi="Times New Roman" w:cs="Times New Roman"/>
          <w:sz w:val="24"/>
          <w:szCs w:val="24"/>
        </w:rPr>
        <w:t>invasive</w:t>
      </w:r>
      <w:r w:rsidR="00C770E1">
        <w:rPr>
          <w:rFonts w:ascii="Times New Roman" w:hAnsi="Times New Roman" w:cs="Times New Roman"/>
          <w:sz w:val="24"/>
          <w:szCs w:val="24"/>
        </w:rPr>
        <w:t xml:space="preserve"> plants</w:t>
      </w:r>
      <w:r w:rsidR="00B33FD3">
        <w:rPr>
          <w:rFonts w:ascii="Times New Roman" w:hAnsi="Times New Roman" w:cs="Times New Roman"/>
          <w:sz w:val="24"/>
          <w:szCs w:val="24"/>
        </w:rPr>
        <w:t xml:space="preserve"> can </w:t>
      </w:r>
      <w:r w:rsidR="00C770E1">
        <w:rPr>
          <w:rFonts w:ascii="Times New Roman" w:hAnsi="Times New Roman" w:cs="Times New Roman"/>
          <w:sz w:val="24"/>
          <w:szCs w:val="24"/>
        </w:rPr>
        <w:t xml:space="preserve">threaten populations by </w:t>
      </w:r>
      <w:r w:rsidR="00D05B3D">
        <w:rPr>
          <w:rFonts w:ascii="Times New Roman" w:hAnsi="Times New Roman" w:cs="Times New Roman"/>
          <w:sz w:val="24"/>
          <w:szCs w:val="24"/>
        </w:rPr>
        <w:t xml:space="preserve">providing fewer </w:t>
      </w:r>
      <w:r w:rsidR="00C770E1">
        <w:rPr>
          <w:rFonts w:ascii="Times New Roman" w:hAnsi="Times New Roman" w:cs="Times New Roman"/>
          <w:sz w:val="24"/>
          <w:szCs w:val="24"/>
        </w:rPr>
        <w:t>food resources and</w:t>
      </w:r>
      <w:r w:rsidR="00A24107">
        <w:rPr>
          <w:rFonts w:ascii="Times New Roman" w:hAnsi="Times New Roman" w:cs="Times New Roman"/>
          <w:sz w:val="24"/>
          <w:szCs w:val="24"/>
        </w:rPr>
        <w:t>/or</w:t>
      </w:r>
      <w:r w:rsidR="00C770E1">
        <w:rPr>
          <w:rFonts w:ascii="Times New Roman" w:hAnsi="Times New Roman" w:cs="Times New Roman"/>
          <w:sz w:val="24"/>
          <w:szCs w:val="24"/>
        </w:rPr>
        <w:t xml:space="preserve"> food</w:t>
      </w:r>
      <w:r w:rsidR="00D05B3D">
        <w:rPr>
          <w:rFonts w:ascii="Times New Roman" w:hAnsi="Times New Roman" w:cs="Times New Roman"/>
          <w:sz w:val="24"/>
          <w:szCs w:val="24"/>
        </w:rPr>
        <w:t>s</w:t>
      </w:r>
      <w:r w:rsidR="00C770E1">
        <w:rPr>
          <w:rFonts w:ascii="Times New Roman" w:hAnsi="Times New Roman" w:cs="Times New Roman"/>
          <w:sz w:val="24"/>
          <w:szCs w:val="24"/>
        </w:rPr>
        <w:t xml:space="preserve"> of lower quality.</w:t>
      </w:r>
      <w:r w:rsidR="00BC1F01">
        <w:rPr>
          <w:rFonts w:ascii="Times New Roman" w:hAnsi="Times New Roman" w:cs="Times New Roman"/>
          <w:sz w:val="24"/>
          <w:szCs w:val="24"/>
        </w:rPr>
        <w:t xml:space="preserve"> Conservation </w:t>
      </w:r>
      <w:r w:rsidR="00B016EC">
        <w:rPr>
          <w:rFonts w:ascii="Times New Roman" w:hAnsi="Times New Roman" w:cs="Times New Roman"/>
          <w:sz w:val="24"/>
          <w:szCs w:val="24"/>
        </w:rPr>
        <w:t xml:space="preserve">practitioners </w:t>
      </w:r>
      <w:r w:rsidR="00BC1F01">
        <w:rPr>
          <w:rFonts w:ascii="Times New Roman" w:hAnsi="Times New Roman" w:cs="Times New Roman"/>
          <w:sz w:val="24"/>
          <w:szCs w:val="24"/>
        </w:rPr>
        <w:t xml:space="preserve">expend significant </w:t>
      </w:r>
      <w:r w:rsidR="00B33FD3">
        <w:rPr>
          <w:rFonts w:ascii="Times New Roman" w:hAnsi="Times New Roman" w:cs="Times New Roman"/>
          <w:sz w:val="24"/>
          <w:szCs w:val="24"/>
        </w:rPr>
        <w:t xml:space="preserve">resources </w:t>
      </w:r>
      <w:r w:rsidR="00BC1F01">
        <w:rPr>
          <w:rFonts w:ascii="Times New Roman" w:hAnsi="Times New Roman" w:cs="Times New Roman"/>
          <w:sz w:val="24"/>
          <w:szCs w:val="24"/>
        </w:rPr>
        <w:t xml:space="preserve">to remove </w:t>
      </w:r>
      <w:r w:rsidR="00F93EC9">
        <w:rPr>
          <w:rFonts w:ascii="Times New Roman" w:hAnsi="Times New Roman" w:cs="Times New Roman"/>
          <w:sz w:val="24"/>
          <w:szCs w:val="24"/>
        </w:rPr>
        <w:t>invasive</w:t>
      </w:r>
      <w:r w:rsidR="001364DF">
        <w:rPr>
          <w:rFonts w:ascii="Times New Roman" w:hAnsi="Times New Roman" w:cs="Times New Roman"/>
          <w:sz w:val="24"/>
          <w:szCs w:val="24"/>
        </w:rPr>
        <w:t xml:space="preserve"> </w:t>
      </w:r>
      <w:r w:rsidR="00BC1F01">
        <w:rPr>
          <w:rFonts w:ascii="Times New Roman" w:hAnsi="Times New Roman" w:cs="Times New Roman"/>
          <w:sz w:val="24"/>
          <w:szCs w:val="24"/>
        </w:rPr>
        <w:t xml:space="preserve">plants, but </w:t>
      </w:r>
      <w:del w:id="4" w:author="Chad Seewagen" w:date="2023-07-21T08:06:00Z">
        <w:r w:rsidR="001364DF" w:rsidDel="00CC1400">
          <w:rPr>
            <w:rFonts w:ascii="Times New Roman" w:hAnsi="Times New Roman" w:cs="Times New Roman"/>
            <w:sz w:val="24"/>
            <w:szCs w:val="24"/>
          </w:rPr>
          <w:delText xml:space="preserve">experimental </w:delText>
        </w:r>
      </w:del>
      <w:r w:rsidR="00BC1F01">
        <w:rPr>
          <w:rFonts w:ascii="Times New Roman" w:hAnsi="Times New Roman" w:cs="Times New Roman"/>
          <w:sz w:val="24"/>
          <w:szCs w:val="24"/>
        </w:rPr>
        <w:t xml:space="preserve">evidence that </w:t>
      </w:r>
      <w:r w:rsidR="001364DF">
        <w:rPr>
          <w:rFonts w:ascii="Times New Roman" w:hAnsi="Times New Roman" w:cs="Times New Roman"/>
          <w:sz w:val="24"/>
          <w:szCs w:val="24"/>
        </w:rPr>
        <w:t>such practices</w:t>
      </w:r>
      <w:r w:rsidR="00BC1F01">
        <w:rPr>
          <w:rFonts w:ascii="Times New Roman" w:hAnsi="Times New Roman" w:cs="Times New Roman"/>
          <w:sz w:val="24"/>
          <w:szCs w:val="24"/>
        </w:rPr>
        <w:t xml:space="preserve"> improve food </w:t>
      </w:r>
      <w:r w:rsidR="00B33FD3">
        <w:rPr>
          <w:rFonts w:ascii="Times New Roman" w:hAnsi="Times New Roman" w:cs="Times New Roman"/>
          <w:sz w:val="24"/>
          <w:szCs w:val="24"/>
        </w:rPr>
        <w:t xml:space="preserve">abundance or quality </w:t>
      </w:r>
      <w:r w:rsidR="00BC1F01">
        <w:rPr>
          <w:rFonts w:ascii="Times New Roman" w:hAnsi="Times New Roman" w:cs="Times New Roman"/>
          <w:sz w:val="24"/>
          <w:szCs w:val="24"/>
        </w:rPr>
        <w:t xml:space="preserve">to wildlife is </w:t>
      </w:r>
      <w:ins w:id="5" w:author="Chad Seewagen" w:date="2023-07-21T08:06:00Z">
        <w:r w:rsidR="00CC1400">
          <w:rPr>
            <w:rFonts w:ascii="Times New Roman" w:hAnsi="Times New Roman" w:cs="Times New Roman"/>
            <w:sz w:val="24"/>
            <w:szCs w:val="24"/>
          </w:rPr>
          <w:t xml:space="preserve">surprisingly </w:t>
        </w:r>
      </w:ins>
      <w:r w:rsidR="001364DF">
        <w:rPr>
          <w:rFonts w:ascii="Times New Roman" w:hAnsi="Times New Roman" w:cs="Times New Roman"/>
          <w:sz w:val="24"/>
          <w:szCs w:val="24"/>
        </w:rPr>
        <w:t>limited</w:t>
      </w:r>
      <w:r w:rsidR="00A906B6">
        <w:rPr>
          <w:rFonts w:ascii="Times New Roman" w:hAnsi="Times New Roman" w:cs="Times New Roman"/>
          <w:sz w:val="24"/>
          <w:szCs w:val="24"/>
        </w:rPr>
        <w:t xml:space="preserve">. Using a </w:t>
      </w:r>
      <w:r w:rsidR="004D29A3">
        <w:rPr>
          <w:rFonts w:ascii="Times New Roman" w:hAnsi="Times New Roman" w:cs="Times New Roman"/>
          <w:sz w:val="24"/>
          <w:szCs w:val="24"/>
        </w:rPr>
        <w:t xml:space="preserve">bird </w:t>
      </w:r>
      <w:r w:rsidR="00A906B6">
        <w:rPr>
          <w:rFonts w:ascii="Times New Roman" w:hAnsi="Times New Roman" w:cs="Times New Roman"/>
          <w:sz w:val="24"/>
          <w:szCs w:val="24"/>
        </w:rPr>
        <w:t>exclusion experiment</w:t>
      </w:r>
      <w:r w:rsidR="00B016EC">
        <w:rPr>
          <w:rFonts w:ascii="Times New Roman" w:hAnsi="Times New Roman" w:cs="Times New Roman"/>
          <w:sz w:val="24"/>
          <w:szCs w:val="24"/>
        </w:rPr>
        <w:t>, we compared</w:t>
      </w:r>
      <w:r w:rsidR="00C8352C">
        <w:rPr>
          <w:rFonts w:ascii="Times New Roman" w:hAnsi="Times New Roman" w:cs="Times New Roman"/>
          <w:sz w:val="24"/>
          <w:szCs w:val="24"/>
        </w:rPr>
        <w:t xml:space="preserve"> </w:t>
      </w:r>
      <w:r w:rsidR="00B016EC">
        <w:rPr>
          <w:rFonts w:ascii="Times New Roman" w:hAnsi="Times New Roman" w:cs="Times New Roman"/>
          <w:sz w:val="24"/>
          <w:szCs w:val="24"/>
        </w:rPr>
        <w:t xml:space="preserve">arthropod abundance, biomass, and quality (protein content of herbivores and spiders), and </w:t>
      </w:r>
      <w:r w:rsidR="00A24107">
        <w:rPr>
          <w:rFonts w:ascii="Times New Roman" w:hAnsi="Times New Roman" w:cs="Times New Roman"/>
          <w:sz w:val="24"/>
          <w:szCs w:val="24"/>
        </w:rPr>
        <w:t>bird</w:t>
      </w:r>
      <w:r w:rsidR="009627D8">
        <w:rPr>
          <w:rFonts w:ascii="Times New Roman" w:hAnsi="Times New Roman" w:cs="Times New Roman"/>
          <w:sz w:val="24"/>
          <w:szCs w:val="24"/>
        </w:rPr>
        <w:t xml:space="preserve"> foraging </w:t>
      </w:r>
      <w:r w:rsidR="00523016">
        <w:rPr>
          <w:rFonts w:ascii="Times New Roman" w:hAnsi="Times New Roman" w:cs="Times New Roman"/>
          <w:sz w:val="24"/>
          <w:szCs w:val="24"/>
        </w:rPr>
        <w:t>intensity among</w:t>
      </w:r>
      <w:r w:rsidR="004D29A3">
        <w:rPr>
          <w:rFonts w:ascii="Times New Roman" w:hAnsi="Times New Roman" w:cs="Times New Roman"/>
          <w:sz w:val="24"/>
          <w:szCs w:val="24"/>
        </w:rPr>
        <w:t xml:space="preserve"> four </w:t>
      </w:r>
      <w:r w:rsidR="00F93EC9">
        <w:rPr>
          <w:rFonts w:ascii="Times New Roman" w:hAnsi="Times New Roman" w:cs="Times New Roman"/>
          <w:sz w:val="24"/>
          <w:szCs w:val="24"/>
        </w:rPr>
        <w:t>invasive</w:t>
      </w:r>
      <w:r w:rsidR="004D29A3">
        <w:rPr>
          <w:rFonts w:ascii="Times New Roman" w:hAnsi="Times New Roman" w:cs="Times New Roman"/>
          <w:sz w:val="24"/>
          <w:szCs w:val="24"/>
        </w:rPr>
        <w:t xml:space="preserve"> and six native woody plant species in a Connecticut, USA forest</w:t>
      </w:r>
      <w:r w:rsidR="007B1EEC">
        <w:rPr>
          <w:rFonts w:ascii="Times New Roman" w:hAnsi="Times New Roman" w:cs="Times New Roman"/>
          <w:sz w:val="24"/>
          <w:szCs w:val="24"/>
        </w:rPr>
        <w:t>.</w:t>
      </w:r>
      <w:r w:rsidR="004D29A3">
        <w:rPr>
          <w:rFonts w:ascii="Times New Roman" w:hAnsi="Times New Roman" w:cs="Times New Roman"/>
          <w:sz w:val="24"/>
          <w:szCs w:val="24"/>
        </w:rPr>
        <w:t xml:space="preserve"> </w:t>
      </w:r>
      <w:r w:rsidR="007B1EEC">
        <w:rPr>
          <w:rFonts w:ascii="Times New Roman" w:hAnsi="Times New Roman" w:cs="Times New Roman"/>
          <w:sz w:val="24"/>
          <w:szCs w:val="24"/>
        </w:rPr>
        <w:t>Analysis of arthropods abundance, biomass, nutritional quality, and foraging intensity</w:t>
      </w:r>
      <w:r w:rsidR="008B43BF">
        <w:rPr>
          <w:rFonts w:ascii="Times New Roman" w:hAnsi="Times New Roman" w:cs="Times New Roman"/>
          <w:sz w:val="24"/>
          <w:szCs w:val="24"/>
        </w:rPr>
        <w:t xml:space="preserve"> </w:t>
      </w:r>
      <w:r w:rsidR="007B1EEC">
        <w:rPr>
          <w:rFonts w:ascii="Times New Roman" w:hAnsi="Times New Roman" w:cs="Times New Roman"/>
          <w:sz w:val="24"/>
          <w:szCs w:val="24"/>
        </w:rPr>
        <w:t>revealed</w:t>
      </w:r>
      <w:r w:rsidR="00807FEA">
        <w:rPr>
          <w:rFonts w:ascii="Times New Roman" w:hAnsi="Times New Roman" w:cs="Times New Roman"/>
          <w:sz w:val="24"/>
          <w:szCs w:val="24"/>
        </w:rPr>
        <w:t xml:space="preserve"> </w:t>
      </w:r>
      <w:r w:rsidR="007B1EEC">
        <w:rPr>
          <w:rFonts w:ascii="Times New Roman" w:hAnsi="Times New Roman" w:cs="Times New Roman"/>
          <w:sz w:val="24"/>
          <w:szCs w:val="24"/>
        </w:rPr>
        <w:t>instances where native trees were actually poorer</w:t>
      </w:r>
      <w:r w:rsidR="00523016">
        <w:rPr>
          <w:rFonts w:ascii="Times New Roman" w:hAnsi="Times New Roman" w:cs="Times New Roman"/>
          <w:sz w:val="24"/>
          <w:szCs w:val="24"/>
        </w:rPr>
        <w:t xml:space="preserve"> foraging </w:t>
      </w:r>
      <w:del w:id="6" w:author="Chad Seewagen" w:date="2023-07-21T08:07:00Z">
        <w:r w:rsidR="00523016" w:rsidDel="00CC1400">
          <w:rPr>
            <w:rFonts w:ascii="Times New Roman" w:hAnsi="Times New Roman" w:cs="Times New Roman"/>
            <w:sz w:val="24"/>
            <w:szCs w:val="24"/>
          </w:rPr>
          <w:delText xml:space="preserve">opportunities </w:delText>
        </w:r>
      </w:del>
      <w:ins w:id="7" w:author="Chad Seewagen" w:date="2023-07-21T08:07:00Z">
        <w:r w:rsidR="00CC1400">
          <w:rPr>
            <w:rFonts w:ascii="Times New Roman" w:hAnsi="Times New Roman" w:cs="Times New Roman"/>
            <w:sz w:val="24"/>
            <w:szCs w:val="24"/>
          </w:rPr>
          <w:t xml:space="preserve">resources </w:t>
        </w:r>
      </w:ins>
      <w:r w:rsidR="00523016">
        <w:rPr>
          <w:rFonts w:ascii="Times New Roman" w:hAnsi="Times New Roman" w:cs="Times New Roman"/>
          <w:sz w:val="24"/>
          <w:szCs w:val="24"/>
        </w:rPr>
        <w:t>for songbirds</w:t>
      </w:r>
      <w:r w:rsidR="007B1EEC">
        <w:rPr>
          <w:rFonts w:ascii="Times New Roman" w:hAnsi="Times New Roman" w:cs="Times New Roman"/>
          <w:sz w:val="24"/>
          <w:szCs w:val="24"/>
        </w:rPr>
        <w:t xml:space="preserve"> </w:t>
      </w:r>
      <w:del w:id="8" w:author="Chad Seewagen" w:date="2023-07-21T08:07:00Z">
        <w:r w:rsidR="007B1EEC" w:rsidDel="00CC1400">
          <w:rPr>
            <w:rFonts w:ascii="Times New Roman" w:hAnsi="Times New Roman" w:cs="Times New Roman"/>
            <w:sz w:val="24"/>
            <w:szCs w:val="24"/>
          </w:rPr>
          <w:delText>compared to</w:delText>
        </w:r>
        <w:r w:rsidR="005C4CB6" w:rsidDel="00CC1400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9" w:author="Chad Seewagen" w:date="2023-07-21T08:07:00Z">
        <w:r w:rsidR="00CC1400">
          <w:rPr>
            <w:rFonts w:ascii="Times New Roman" w:hAnsi="Times New Roman" w:cs="Times New Roman"/>
            <w:sz w:val="24"/>
            <w:szCs w:val="24"/>
          </w:rPr>
          <w:t xml:space="preserve">than </w:t>
        </w:r>
      </w:ins>
      <w:r w:rsidR="005C4CB6">
        <w:rPr>
          <w:rFonts w:ascii="Times New Roman" w:hAnsi="Times New Roman" w:cs="Times New Roman"/>
          <w:sz w:val="24"/>
          <w:szCs w:val="24"/>
        </w:rPr>
        <w:t>certain species of</w:t>
      </w:r>
      <w:r w:rsidR="007B1EEC">
        <w:rPr>
          <w:rFonts w:ascii="Times New Roman" w:hAnsi="Times New Roman" w:cs="Times New Roman"/>
          <w:sz w:val="24"/>
          <w:szCs w:val="24"/>
        </w:rPr>
        <w:t xml:space="preserve"> </w:t>
      </w:r>
      <w:r w:rsidR="00F93EC9">
        <w:rPr>
          <w:rFonts w:ascii="Times New Roman" w:hAnsi="Times New Roman" w:cs="Times New Roman"/>
          <w:sz w:val="24"/>
          <w:szCs w:val="24"/>
        </w:rPr>
        <w:t>invasive</w:t>
      </w:r>
      <w:r w:rsidR="001364DF">
        <w:rPr>
          <w:rFonts w:ascii="Times New Roman" w:hAnsi="Times New Roman" w:cs="Times New Roman"/>
          <w:sz w:val="24"/>
          <w:szCs w:val="24"/>
        </w:rPr>
        <w:t xml:space="preserve"> </w:t>
      </w:r>
      <w:r w:rsidR="007B1EEC">
        <w:rPr>
          <w:rFonts w:ascii="Times New Roman" w:hAnsi="Times New Roman" w:cs="Times New Roman"/>
          <w:sz w:val="24"/>
          <w:szCs w:val="24"/>
        </w:rPr>
        <w:t>shrubs</w:t>
      </w:r>
      <w:r w:rsidR="00A24107">
        <w:rPr>
          <w:rFonts w:ascii="Times New Roman" w:hAnsi="Times New Roman" w:cs="Times New Roman"/>
          <w:sz w:val="24"/>
          <w:szCs w:val="24"/>
        </w:rPr>
        <w:t xml:space="preserve">. </w:t>
      </w:r>
      <w:r w:rsidR="00807FEA">
        <w:rPr>
          <w:rFonts w:ascii="Times New Roman" w:hAnsi="Times New Roman" w:cs="Times New Roman"/>
          <w:sz w:val="24"/>
          <w:szCs w:val="24"/>
        </w:rPr>
        <w:t>S</w:t>
      </w:r>
      <w:r w:rsidR="00F26E4A">
        <w:rPr>
          <w:rFonts w:ascii="Times New Roman" w:hAnsi="Times New Roman" w:cs="Times New Roman"/>
          <w:sz w:val="24"/>
          <w:szCs w:val="24"/>
        </w:rPr>
        <w:t xml:space="preserve">ome </w:t>
      </w:r>
      <w:r w:rsidR="00F93EC9">
        <w:rPr>
          <w:rFonts w:ascii="Times New Roman" w:hAnsi="Times New Roman" w:cs="Times New Roman"/>
          <w:sz w:val="24"/>
          <w:szCs w:val="24"/>
        </w:rPr>
        <w:t>invasive</w:t>
      </w:r>
      <w:r w:rsidR="004A59C6">
        <w:rPr>
          <w:rFonts w:ascii="Times New Roman" w:hAnsi="Times New Roman" w:cs="Times New Roman"/>
          <w:sz w:val="24"/>
          <w:szCs w:val="24"/>
        </w:rPr>
        <w:t xml:space="preserve"> </w:t>
      </w:r>
      <w:r w:rsidR="00A24107">
        <w:rPr>
          <w:rFonts w:ascii="Times New Roman" w:hAnsi="Times New Roman" w:cs="Times New Roman"/>
          <w:sz w:val="24"/>
          <w:szCs w:val="24"/>
        </w:rPr>
        <w:t>species</w:t>
      </w:r>
      <w:r w:rsidR="00807FEA">
        <w:rPr>
          <w:rFonts w:ascii="Times New Roman" w:hAnsi="Times New Roman" w:cs="Times New Roman"/>
          <w:sz w:val="24"/>
          <w:szCs w:val="24"/>
        </w:rPr>
        <w:t>, such as</w:t>
      </w:r>
      <w:r w:rsidR="00A24107">
        <w:rPr>
          <w:rFonts w:ascii="Times New Roman" w:hAnsi="Times New Roman" w:cs="Times New Roman"/>
          <w:sz w:val="24"/>
          <w:szCs w:val="24"/>
        </w:rPr>
        <w:t xml:space="preserve"> </w:t>
      </w:r>
      <w:r w:rsidR="004A59C6">
        <w:rPr>
          <w:rFonts w:ascii="Times New Roman" w:hAnsi="Times New Roman" w:cs="Times New Roman"/>
          <w:sz w:val="24"/>
          <w:szCs w:val="24"/>
        </w:rPr>
        <w:t>h</w:t>
      </w:r>
      <w:r w:rsidR="00A24107">
        <w:rPr>
          <w:rFonts w:ascii="Times New Roman" w:hAnsi="Times New Roman" w:cs="Times New Roman"/>
          <w:sz w:val="24"/>
          <w:szCs w:val="24"/>
        </w:rPr>
        <w:t xml:space="preserve">oneysuckle </w:t>
      </w:r>
      <w:r w:rsidR="004A59C6">
        <w:rPr>
          <w:rFonts w:ascii="Times New Roman" w:hAnsi="Times New Roman" w:cs="Times New Roman"/>
          <w:sz w:val="24"/>
          <w:szCs w:val="24"/>
        </w:rPr>
        <w:t>(</w:t>
      </w:r>
      <w:r w:rsidR="004A59C6">
        <w:rPr>
          <w:rFonts w:ascii="Times New Roman" w:hAnsi="Times New Roman" w:cs="Times New Roman"/>
          <w:i/>
          <w:iCs/>
          <w:sz w:val="24"/>
          <w:szCs w:val="24"/>
        </w:rPr>
        <w:t xml:space="preserve">Lonicera </w:t>
      </w:r>
      <w:proofErr w:type="spellStart"/>
      <w:r w:rsidR="004A59C6">
        <w:rPr>
          <w:rFonts w:ascii="Times New Roman" w:hAnsi="Times New Roman" w:cs="Times New Roman"/>
          <w:i/>
          <w:iCs/>
          <w:sz w:val="24"/>
          <w:szCs w:val="24"/>
        </w:rPr>
        <w:t>morrowii</w:t>
      </w:r>
      <w:proofErr w:type="spellEnd"/>
      <w:r w:rsidR="004A59C6">
        <w:rPr>
          <w:rFonts w:ascii="Times New Roman" w:hAnsi="Times New Roman" w:cs="Times New Roman"/>
          <w:sz w:val="24"/>
          <w:szCs w:val="24"/>
        </w:rPr>
        <w:t>)</w:t>
      </w:r>
      <w:r w:rsidR="00807FEA">
        <w:rPr>
          <w:rFonts w:ascii="Times New Roman" w:hAnsi="Times New Roman" w:cs="Times New Roman"/>
          <w:sz w:val="24"/>
          <w:szCs w:val="24"/>
        </w:rPr>
        <w:t>,</w:t>
      </w:r>
      <w:r w:rsidR="004A59C6">
        <w:rPr>
          <w:rFonts w:ascii="Times New Roman" w:hAnsi="Times New Roman" w:cs="Times New Roman"/>
          <w:sz w:val="24"/>
          <w:szCs w:val="24"/>
        </w:rPr>
        <w:t xml:space="preserve"> supported </w:t>
      </w:r>
      <w:r w:rsidR="00F26E4A">
        <w:rPr>
          <w:rFonts w:ascii="Times New Roman" w:hAnsi="Times New Roman" w:cs="Times New Roman"/>
          <w:sz w:val="24"/>
          <w:szCs w:val="24"/>
        </w:rPr>
        <w:t xml:space="preserve">higher arthropod biomass </w:t>
      </w:r>
      <w:r w:rsidR="001A51A5">
        <w:rPr>
          <w:rFonts w:ascii="Times New Roman" w:hAnsi="Times New Roman" w:cs="Times New Roman"/>
          <w:sz w:val="24"/>
          <w:szCs w:val="24"/>
        </w:rPr>
        <w:t xml:space="preserve">and </w:t>
      </w:r>
      <w:r w:rsidR="009627D8">
        <w:rPr>
          <w:rFonts w:ascii="Times New Roman" w:hAnsi="Times New Roman" w:cs="Times New Roman"/>
          <w:sz w:val="24"/>
          <w:szCs w:val="24"/>
        </w:rPr>
        <w:t xml:space="preserve">protein </w:t>
      </w:r>
      <w:r w:rsidR="00F26E4A">
        <w:rPr>
          <w:rFonts w:ascii="Times New Roman" w:hAnsi="Times New Roman" w:cs="Times New Roman"/>
          <w:sz w:val="24"/>
          <w:szCs w:val="24"/>
        </w:rPr>
        <w:t>content</w:t>
      </w:r>
      <w:r w:rsidR="00807FEA">
        <w:rPr>
          <w:rFonts w:ascii="Times New Roman" w:hAnsi="Times New Roman" w:cs="Times New Roman"/>
          <w:sz w:val="24"/>
          <w:szCs w:val="24"/>
        </w:rPr>
        <w:t xml:space="preserve"> than the native plants</w:t>
      </w:r>
      <w:r w:rsidR="00A24107">
        <w:rPr>
          <w:rFonts w:ascii="Times New Roman" w:hAnsi="Times New Roman" w:cs="Times New Roman"/>
          <w:sz w:val="24"/>
          <w:szCs w:val="24"/>
        </w:rPr>
        <w:t>.</w:t>
      </w:r>
      <w:r w:rsidR="00F26E4A">
        <w:rPr>
          <w:rFonts w:ascii="Times New Roman" w:hAnsi="Times New Roman" w:cs="Times New Roman"/>
          <w:sz w:val="24"/>
          <w:szCs w:val="24"/>
        </w:rPr>
        <w:t xml:space="preserve"> Conversely, Japanese barberry had fewer arthropods </w:t>
      </w:r>
      <w:r w:rsidR="000D7154">
        <w:rPr>
          <w:rFonts w:ascii="Times New Roman" w:hAnsi="Times New Roman" w:cs="Times New Roman"/>
          <w:sz w:val="24"/>
          <w:szCs w:val="24"/>
        </w:rPr>
        <w:t xml:space="preserve">overall </w:t>
      </w:r>
      <w:r w:rsidR="00142AEC">
        <w:rPr>
          <w:rFonts w:ascii="Times New Roman" w:hAnsi="Times New Roman" w:cs="Times New Roman"/>
          <w:sz w:val="24"/>
          <w:szCs w:val="24"/>
        </w:rPr>
        <w:t>and arthropods of lower protein quality compared to native shrubs</w:t>
      </w:r>
      <w:r w:rsidR="00F26E4A">
        <w:rPr>
          <w:rFonts w:ascii="Times New Roman" w:hAnsi="Times New Roman" w:cs="Times New Roman"/>
          <w:sz w:val="24"/>
          <w:szCs w:val="24"/>
        </w:rPr>
        <w:t>.</w:t>
      </w:r>
      <w:r w:rsidR="00A24107">
        <w:rPr>
          <w:rFonts w:ascii="Times New Roman" w:hAnsi="Times New Roman" w:cs="Times New Roman"/>
          <w:sz w:val="24"/>
          <w:szCs w:val="24"/>
        </w:rPr>
        <w:t xml:space="preserve"> </w:t>
      </w:r>
      <w:r w:rsidR="00BC1F01">
        <w:rPr>
          <w:rFonts w:ascii="Times New Roman" w:hAnsi="Times New Roman" w:cs="Times New Roman"/>
          <w:sz w:val="24"/>
          <w:szCs w:val="24"/>
        </w:rPr>
        <w:t>Contrary to predictions</w:t>
      </w:r>
      <w:r w:rsidR="009627D8">
        <w:rPr>
          <w:rFonts w:ascii="Times New Roman" w:hAnsi="Times New Roman" w:cs="Times New Roman"/>
          <w:sz w:val="24"/>
          <w:szCs w:val="24"/>
        </w:rPr>
        <w:t xml:space="preserve"> from other food web experiments</w:t>
      </w:r>
      <w:r w:rsidR="00A906B6">
        <w:rPr>
          <w:rFonts w:ascii="Times New Roman" w:hAnsi="Times New Roman" w:cs="Times New Roman"/>
          <w:sz w:val="24"/>
          <w:szCs w:val="24"/>
        </w:rPr>
        <w:t>,</w:t>
      </w:r>
      <w:r w:rsidR="00A24107">
        <w:rPr>
          <w:rFonts w:ascii="Times New Roman" w:hAnsi="Times New Roman" w:cs="Times New Roman"/>
          <w:sz w:val="24"/>
          <w:szCs w:val="24"/>
        </w:rPr>
        <w:t xml:space="preserve"> </w:t>
      </w:r>
      <w:r w:rsidR="00A906B6">
        <w:rPr>
          <w:rFonts w:ascii="Times New Roman" w:hAnsi="Times New Roman" w:cs="Times New Roman"/>
          <w:sz w:val="24"/>
          <w:szCs w:val="24"/>
        </w:rPr>
        <w:t>the</w:t>
      </w:r>
      <w:r w:rsidR="00A24107">
        <w:rPr>
          <w:rFonts w:ascii="Times New Roman" w:hAnsi="Times New Roman" w:cs="Times New Roman"/>
          <w:sz w:val="24"/>
          <w:szCs w:val="24"/>
        </w:rPr>
        <w:t xml:space="preserve"> </w:t>
      </w:r>
      <w:r w:rsidR="00F26E4A">
        <w:rPr>
          <w:rFonts w:ascii="Times New Roman" w:hAnsi="Times New Roman" w:cs="Times New Roman"/>
          <w:sz w:val="24"/>
          <w:szCs w:val="24"/>
        </w:rPr>
        <w:t xml:space="preserve">predation effects </w:t>
      </w:r>
      <w:r w:rsidR="00A906B6">
        <w:rPr>
          <w:rFonts w:ascii="Times New Roman" w:hAnsi="Times New Roman" w:cs="Times New Roman"/>
          <w:sz w:val="24"/>
          <w:szCs w:val="24"/>
        </w:rPr>
        <w:t xml:space="preserve">of birds </w:t>
      </w:r>
      <w:r w:rsidR="00BA38B2">
        <w:rPr>
          <w:rFonts w:ascii="Times New Roman" w:hAnsi="Times New Roman" w:cs="Times New Roman"/>
          <w:sz w:val="24"/>
          <w:szCs w:val="24"/>
        </w:rPr>
        <w:t xml:space="preserve">were of similar magnitude on native and </w:t>
      </w:r>
      <w:r w:rsidR="00F93EC9">
        <w:rPr>
          <w:rFonts w:ascii="Times New Roman" w:hAnsi="Times New Roman" w:cs="Times New Roman"/>
          <w:sz w:val="24"/>
          <w:szCs w:val="24"/>
        </w:rPr>
        <w:t>invasive</w:t>
      </w:r>
      <w:r w:rsidR="00E936AC">
        <w:rPr>
          <w:rFonts w:ascii="Times New Roman" w:hAnsi="Times New Roman" w:cs="Times New Roman"/>
          <w:sz w:val="24"/>
          <w:szCs w:val="24"/>
        </w:rPr>
        <w:t xml:space="preserve"> plants</w:t>
      </w:r>
      <w:r w:rsidR="00BA38B2">
        <w:rPr>
          <w:rFonts w:ascii="Times New Roman" w:hAnsi="Times New Roman" w:cs="Times New Roman"/>
          <w:sz w:val="24"/>
          <w:szCs w:val="24"/>
        </w:rPr>
        <w:t xml:space="preserve">, </w:t>
      </w:r>
      <w:r w:rsidR="00807FEA">
        <w:rPr>
          <w:rFonts w:ascii="Times New Roman" w:hAnsi="Times New Roman" w:cs="Times New Roman"/>
          <w:sz w:val="24"/>
          <w:szCs w:val="24"/>
        </w:rPr>
        <w:t xml:space="preserve">demonstrating that </w:t>
      </w:r>
      <w:r w:rsidR="00A906B6">
        <w:rPr>
          <w:rFonts w:ascii="Times New Roman" w:hAnsi="Times New Roman" w:cs="Times New Roman"/>
          <w:sz w:val="24"/>
          <w:szCs w:val="24"/>
        </w:rPr>
        <w:t>insectivorous songbirds forage</w:t>
      </w:r>
      <w:r w:rsidR="00807FEA">
        <w:rPr>
          <w:rFonts w:ascii="Times New Roman" w:hAnsi="Times New Roman" w:cs="Times New Roman"/>
          <w:sz w:val="24"/>
          <w:szCs w:val="24"/>
        </w:rPr>
        <w:t>d</w:t>
      </w:r>
      <w:r w:rsidR="00E936AC">
        <w:rPr>
          <w:rFonts w:ascii="Times New Roman" w:hAnsi="Times New Roman" w:cs="Times New Roman"/>
          <w:sz w:val="24"/>
          <w:szCs w:val="24"/>
        </w:rPr>
        <w:t xml:space="preserve"> as intensively on</w:t>
      </w:r>
      <w:r w:rsidR="00A906B6">
        <w:rPr>
          <w:rFonts w:ascii="Times New Roman" w:hAnsi="Times New Roman" w:cs="Times New Roman"/>
          <w:sz w:val="24"/>
          <w:szCs w:val="24"/>
        </w:rPr>
        <w:t xml:space="preserve"> </w:t>
      </w:r>
      <w:r w:rsidR="00807FEA">
        <w:rPr>
          <w:rFonts w:ascii="Times New Roman" w:hAnsi="Times New Roman" w:cs="Times New Roman"/>
          <w:sz w:val="24"/>
          <w:szCs w:val="24"/>
        </w:rPr>
        <w:t xml:space="preserve">the </w:t>
      </w:r>
      <w:r w:rsidR="005C4CB6">
        <w:rPr>
          <w:rFonts w:ascii="Times New Roman" w:hAnsi="Times New Roman" w:cs="Times New Roman"/>
          <w:sz w:val="24"/>
          <w:szCs w:val="24"/>
        </w:rPr>
        <w:t>invasive</w:t>
      </w:r>
      <w:r w:rsidR="00BA38B2">
        <w:rPr>
          <w:rFonts w:ascii="Times New Roman" w:hAnsi="Times New Roman" w:cs="Times New Roman"/>
          <w:sz w:val="24"/>
          <w:szCs w:val="24"/>
        </w:rPr>
        <w:t xml:space="preserve"> plants </w:t>
      </w:r>
      <w:r w:rsidR="00E936AC">
        <w:rPr>
          <w:rFonts w:ascii="Times New Roman" w:hAnsi="Times New Roman" w:cs="Times New Roman"/>
          <w:sz w:val="24"/>
          <w:szCs w:val="24"/>
        </w:rPr>
        <w:t xml:space="preserve">as they </w:t>
      </w:r>
      <w:r w:rsidR="00807FEA">
        <w:rPr>
          <w:rFonts w:ascii="Times New Roman" w:hAnsi="Times New Roman" w:cs="Times New Roman"/>
          <w:sz w:val="24"/>
          <w:szCs w:val="24"/>
        </w:rPr>
        <w:t xml:space="preserve">did </w:t>
      </w:r>
      <w:r w:rsidR="00E936AC">
        <w:rPr>
          <w:rFonts w:ascii="Times New Roman" w:hAnsi="Times New Roman" w:cs="Times New Roman"/>
          <w:sz w:val="24"/>
          <w:szCs w:val="24"/>
        </w:rPr>
        <w:t xml:space="preserve">on </w:t>
      </w:r>
      <w:r w:rsidR="00807FEA">
        <w:rPr>
          <w:rFonts w:ascii="Times New Roman" w:hAnsi="Times New Roman" w:cs="Times New Roman"/>
          <w:sz w:val="24"/>
          <w:szCs w:val="24"/>
        </w:rPr>
        <w:t xml:space="preserve">the </w:t>
      </w:r>
      <w:r w:rsidR="00E936AC">
        <w:rPr>
          <w:rFonts w:ascii="Times New Roman" w:hAnsi="Times New Roman" w:cs="Times New Roman"/>
          <w:sz w:val="24"/>
          <w:szCs w:val="24"/>
        </w:rPr>
        <w:t>native plants</w:t>
      </w:r>
      <w:r w:rsidR="00A24107">
        <w:rPr>
          <w:rFonts w:ascii="Times New Roman" w:hAnsi="Times New Roman" w:cs="Times New Roman"/>
          <w:sz w:val="24"/>
          <w:szCs w:val="24"/>
        </w:rPr>
        <w:t>.</w:t>
      </w:r>
      <w:r w:rsidR="00C8352C">
        <w:rPr>
          <w:rFonts w:ascii="Times New Roman" w:hAnsi="Times New Roman" w:cs="Times New Roman"/>
          <w:sz w:val="24"/>
          <w:szCs w:val="24"/>
        </w:rPr>
        <w:t xml:space="preserve"> </w:t>
      </w:r>
      <w:r w:rsidR="00E936AC">
        <w:rPr>
          <w:rFonts w:ascii="Times New Roman" w:hAnsi="Times New Roman" w:cs="Times New Roman"/>
          <w:sz w:val="24"/>
          <w:szCs w:val="24"/>
        </w:rPr>
        <w:t>We recommend a</w:t>
      </w:r>
      <w:r w:rsidR="003B5D10">
        <w:rPr>
          <w:rFonts w:ascii="Times New Roman" w:hAnsi="Times New Roman" w:cs="Times New Roman"/>
          <w:sz w:val="24"/>
          <w:szCs w:val="24"/>
        </w:rPr>
        <w:t xml:space="preserve"> more nuanced</w:t>
      </w:r>
      <w:r w:rsidR="001A51A5">
        <w:rPr>
          <w:rFonts w:ascii="Times New Roman" w:hAnsi="Times New Roman" w:cs="Times New Roman"/>
          <w:sz w:val="24"/>
          <w:szCs w:val="24"/>
        </w:rPr>
        <w:t>,</w:t>
      </w:r>
      <w:r w:rsidR="003B5D10">
        <w:rPr>
          <w:rFonts w:ascii="Times New Roman" w:hAnsi="Times New Roman" w:cs="Times New Roman"/>
          <w:sz w:val="24"/>
          <w:szCs w:val="24"/>
        </w:rPr>
        <w:t xml:space="preserve"> </w:t>
      </w:r>
      <w:r w:rsidR="009627D8">
        <w:rPr>
          <w:rFonts w:ascii="Times New Roman" w:hAnsi="Times New Roman" w:cs="Times New Roman"/>
          <w:sz w:val="24"/>
          <w:szCs w:val="24"/>
        </w:rPr>
        <w:t xml:space="preserve">regionally </w:t>
      </w:r>
      <w:proofErr w:type="gramStart"/>
      <w:r w:rsidR="009627D8">
        <w:rPr>
          <w:rFonts w:ascii="Times New Roman" w:hAnsi="Times New Roman" w:cs="Times New Roman"/>
          <w:sz w:val="24"/>
          <w:szCs w:val="24"/>
        </w:rPr>
        <w:t>tailored</w:t>
      </w:r>
      <w:proofErr w:type="gramEnd"/>
      <w:r w:rsidR="001A51A5">
        <w:rPr>
          <w:rFonts w:ascii="Times New Roman" w:hAnsi="Times New Roman" w:cs="Times New Roman"/>
          <w:sz w:val="24"/>
          <w:szCs w:val="24"/>
        </w:rPr>
        <w:t xml:space="preserve"> and</w:t>
      </w:r>
      <w:r w:rsidR="009627D8">
        <w:rPr>
          <w:rFonts w:ascii="Times New Roman" w:hAnsi="Times New Roman" w:cs="Times New Roman"/>
          <w:sz w:val="24"/>
          <w:szCs w:val="24"/>
        </w:rPr>
        <w:t xml:space="preserve"> </w:t>
      </w:r>
      <w:r w:rsidR="005C4CB6">
        <w:rPr>
          <w:rFonts w:ascii="Times New Roman" w:hAnsi="Times New Roman" w:cs="Times New Roman"/>
          <w:sz w:val="24"/>
          <w:szCs w:val="24"/>
        </w:rPr>
        <w:t>species-specific</w:t>
      </w:r>
      <w:r w:rsidR="001A51A5">
        <w:rPr>
          <w:rFonts w:ascii="Times New Roman" w:hAnsi="Times New Roman" w:cs="Times New Roman"/>
          <w:sz w:val="24"/>
          <w:szCs w:val="24"/>
        </w:rPr>
        <w:t xml:space="preserve"> </w:t>
      </w:r>
      <w:r w:rsidR="003B5D10">
        <w:rPr>
          <w:rFonts w:ascii="Times New Roman" w:hAnsi="Times New Roman" w:cs="Times New Roman"/>
          <w:sz w:val="24"/>
          <w:szCs w:val="24"/>
        </w:rPr>
        <w:t xml:space="preserve">approach to </w:t>
      </w:r>
      <w:r w:rsidR="00F93EC9">
        <w:rPr>
          <w:rFonts w:ascii="Times New Roman" w:hAnsi="Times New Roman" w:cs="Times New Roman"/>
          <w:sz w:val="24"/>
          <w:szCs w:val="24"/>
        </w:rPr>
        <w:t>invasive</w:t>
      </w:r>
      <w:r w:rsidR="00A24107">
        <w:rPr>
          <w:rFonts w:ascii="Times New Roman" w:hAnsi="Times New Roman" w:cs="Times New Roman"/>
          <w:sz w:val="24"/>
          <w:szCs w:val="24"/>
        </w:rPr>
        <w:t xml:space="preserve"> plant managemen</w:t>
      </w:r>
      <w:r w:rsidR="00467E81">
        <w:rPr>
          <w:rFonts w:ascii="Times New Roman" w:hAnsi="Times New Roman" w:cs="Times New Roman"/>
          <w:sz w:val="24"/>
          <w:szCs w:val="24"/>
        </w:rPr>
        <w:t xml:space="preserve">t </w:t>
      </w:r>
      <w:r w:rsidR="00854C6D">
        <w:rPr>
          <w:rFonts w:ascii="Times New Roman" w:hAnsi="Times New Roman" w:cs="Times New Roman"/>
          <w:sz w:val="24"/>
          <w:szCs w:val="24"/>
        </w:rPr>
        <w:t>that</w:t>
      </w:r>
      <w:r w:rsidR="00467E81">
        <w:rPr>
          <w:rFonts w:ascii="Times New Roman" w:hAnsi="Times New Roman" w:cs="Times New Roman"/>
          <w:sz w:val="24"/>
          <w:szCs w:val="24"/>
        </w:rPr>
        <w:t xml:space="preserve"> </w:t>
      </w:r>
      <w:r w:rsidR="004E54E9">
        <w:rPr>
          <w:rFonts w:ascii="Times New Roman" w:hAnsi="Times New Roman" w:cs="Times New Roman"/>
          <w:sz w:val="24"/>
          <w:szCs w:val="24"/>
        </w:rPr>
        <w:t xml:space="preserve">targets </w:t>
      </w:r>
      <w:r w:rsidR="00467E81">
        <w:rPr>
          <w:rFonts w:ascii="Times New Roman" w:hAnsi="Times New Roman" w:cs="Times New Roman"/>
          <w:sz w:val="24"/>
          <w:szCs w:val="24"/>
        </w:rPr>
        <w:t>species that</w:t>
      </w:r>
      <w:r w:rsidR="001A51A5">
        <w:rPr>
          <w:rFonts w:ascii="Times New Roman" w:hAnsi="Times New Roman" w:cs="Times New Roman"/>
          <w:sz w:val="24"/>
          <w:szCs w:val="24"/>
        </w:rPr>
        <w:t xml:space="preserve"> provide</w:t>
      </w:r>
      <w:r w:rsidR="00467E81">
        <w:rPr>
          <w:rFonts w:ascii="Times New Roman" w:hAnsi="Times New Roman" w:cs="Times New Roman"/>
          <w:sz w:val="24"/>
          <w:szCs w:val="24"/>
        </w:rPr>
        <w:t xml:space="preserve"> low-quality foraging opportunities</w:t>
      </w:r>
      <w:r w:rsidR="00A906B6">
        <w:rPr>
          <w:rFonts w:ascii="Times New Roman" w:hAnsi="Times New Roman" w:cs="Times New Roman"/>
          <w:sz w:val="24"/>
          <w:szCs w:val="24"/>
        </w:rPr>
        <w:t xml:space="preserve"> </w:t>
      </w:r>
      <w:r w:rsidR="00854C6D">
        <w:rPr>
          <w:rFonts w:ascii="Times New Roman" w:hAnsi="Times New Roman" w:cs="Times New Roman"/>
          <w:sz w:val="24"/>
          <w:szCs w:val="24"/>
        </w:rPr>
        <w:t>relative to the</w:t>
      </w:r>
      <w:r w:rsidR="009627D8">
        <w:rPr>
          <w:rFonts w:ascii="Times New Roman" w:hAnsi="Times New Roman" w:cs="Times New Roman"/>
          <w:sz w:val="24"/>
          <w:szCs w:val="24"/>
        </w:rPr>
        <w:t xml:space="preserve"> quality of</w:t>
      </w:r>
      <w:r w:rsidR="00A906B6">
        <w:rPr>
          <w:rFonts w:ascii="Times New Roman" w:hAnsi="Times New Roman" w:cs="Times New Roman"/>
          <w:sz w:val="24"/>
          <w:szCs w:val="24"/>
        </w:rPr>
        <w:t xml:space="preserve"> </w:t>
      </w:r>
      <w:r w:rsidR="009627D8">
        <w:rPr>
          <w:rFonts w:ascii="Times New Roman" w:hAnsi="Times New Roman" w:cs="Times New Roman"/>
          <w:sz w:val="24"/>
          <w:szCs w:val="24"/>
        </w:rPr>
        <w:t xml:space="preserve">the </w:t>
      </w:r>
      <w:r w:rsidR="00A906B6">
        <w:rPr>
          <w:rFonts w:ascii="Times New Roman" w:hAnsi="Times New Roman" w:cs="Times New Roman"/>
          <w:sz w:val="24"/>
          <w:szCs w:val="24"/>
        </w:rPr>
        <w:t xml:space="preserve">local </w:t>
      </w:r>
      <w:r w:rsidR="001A51A5">
        <w:rPr>
          <w:rFonts w:ascii="Times New Roman" w:hAnsi="Times New Roman" w:cs="Times New Roman"/>
          <w:sz w:val="24"/>
          <w:szCs w:val="24"/>
        </w:rPr>
        <w:t xml:space="preserve">native </w:t>
      </w:r>
      <w:r w:rsidR="00A906B6">
        <w:rPr>
          <w:rFonts w:ascii="Times New Roman" w:hAnsi="Times New Roman" w:cs="Times New Roman"/>
          <w:sz w:val="24"/>
          <w:szCs w:val="24"/>
        </w:rPr>
        <w:t>plant community</w:t>
      </w:r>
      <w:r w:rsidR="00467E81">
        <w:rPr>
          <w:rFonts w:ascii="Times New Roman" w:hAnsi="Times New Roman" w:cs="Times New Roman"/>
          <w:sz w:val="24"/>
          <w:szCs w:val="24"/>
        </w:rPr>
        <w:t>.</w:t>
      </w:r>
    </w:p>
    <w:p w14:paraId="5A2492CF" w14:textId="77777777" w:rsidR="00604C69" w:rsidRDefault="00604C69" w:rsidP="00D05B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CA2EE0A" w14:textId="5D387670" w:rsidR="00C55ED2" w:rsidRDefault="00C55ED2" w:rsidP="00D05B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Introduction</w:t>
      </w:r>
      <w:r w:rsidR="00004E24">
        <w:rPr>
          <w:rFonts w:ascii="Times New Roman" w:hAnsi="Times New Roman" w:cs="Times New Roman"/>
          <w:sz w:val="24"/>
          <w:szCs w:val="24"/>
        </w:rPr>
        <w:t>:</w:t>
      </w:r>
    </w:p>
    <w:p w14:paraId="2B6FBCF3" w14:textId="705B7406" w:rsidR="00B52BC4" w:rsidRDefault="00B52BC4" w:rsidP="008A3C6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93EC9">
        <w:rPr>
          <w:rFonts w:ascii="Times New Roman" w:hAnsi="Times New Roman" w:cs="Times New Roman"/>
          <w:sz w:val="24"/>
          <w:szCs w:val="24"/>
        </w:rPr>
        <w:t>Invasive</w:t>
      </w:r>
      <w:r>
        <w:rPr>
          <w:rFonts w:ascii="Times New Roman" w:hAnsi="Times New Roman" w:cs="Times New Roman"/>
          <w:sz w:val="24"/>
          <w:szCs w:val="24"/>
        </w:rPr>
        <w:t xml:space="preserve"> species are </w:t>
      </w:r>
      <w:r w:rsidR="00C5064B">
        <w:rPr>
          <w:rFonts w:ascii="Times New Roman" w:hAnsi="Times New Roman" w:cs="Times New Roman"/>
          <w:sz w:val="24"/>
          <w:szCs w:val="24"/>
        </w:rPr>
        <w:t xml:space="preserve">widely considered to be </w:t>
      </w:r>
      <w:r w:rsidR="00CA32A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leading cause of </w:t>
      </w:r>
      <w:r w:rsidR="00A94F08">
        <w:rPr>
          <w:rFonts w:ascii="Times New Roman" w:hAnsi="Times New Roman" w:cs="Times New Roman"/>
          <w:sz w:val="24"/>
          <w:szCs w:val="24"/>
        </w:rPr>
        <w:t xml:space="preserve">global </w:t>
      </w:r>
      <w:r>
        <w:rPr>
          <w:rFonts w:ascii="Times New Roman" w:hAnsi="Times New Roman" w:cs="Times New Roman"/>
          <w:sz w:val="24"/>
          <w:szCs w:val="24"/>
        </w:rPr>
        <w:t xml:space="preserve">biodiversity decline </w:t>
      </w:r>
      <w:r w:rsidR="008757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75792">
        <w:rPr>
          <w:rFonts w:ascii="Times New Roman" w:hAnsi="Times New Roman" w:cs="Times New Roman"/>
          <w:sz w:val="24"/>
          <w:szCs w:val="24"/>
        </w:rPr>
        <w:t>Bellard</w:t>
      </w:r>
      <w:proofErr w:type="spellEnd"/>
      <w:r w:rsidR="00875792">
        <w:rPr>
          <w:rFonts w:ascii="Times New Roman" w:hAnsi="Times New Roman" w:cs="Times New Roman"/>
          <w:sz w:val="24"/>
          <w:szCs w:val="24"/>
        </w:rPr>
        <w:t xml:space="preserve"> et al. 2016)</w:t>
      </w:r>
      <w:r w:rsidR="00C5064B">
        <w:rPr>
          <w:rFonts w:ascii="Times New Roman" w:hAnsi="Times New Roman" w:cs="Times New Roman"/>
          <w:sz w:val="24"/>
          <w:szCs w:val="24"/>
        </w:rPr>
        <w:t>. In the United States alone,</w:t>
      </w:r>
      <w:r w:rsidR="00930C05">
        <w:rPr>
          <w:rFonts w:ascii="Times New Roman" w:hAnsi="Times New Roman" w:cs="Times New Roman"/>
          <w:sz w:val="24"/>
          <w:szCs w:val="24"/>
        </w:rPr>
        <w:t xml:space="preserve"> </w:t>
      </w:r>
      <w:r w:rsidR="00F93EC9">
        <w:rPr>
          <w:rFonts w:ascii="Times New Roman" w:hAnsi="Times New Roman" w:cs="Times New Roman"/>
          <w:sz w:val="24"/>
          <w:szCs w:val="24"/>
        </w:rPr>
        <w:t>invasive</w:t>
      </w:r>
      <w:r w:rsidR="00930C05">
        <w:rPr>
          <w:rFonts w:ascii="Times New Roman" w:hAnsi="Times New Roman" w:cs="Times New Roman"/>
          <w:sz w:val="24"/>
          <w:szCs w:val="24"/>
        </w:rPr>
        <w:t xml:space="preserve"> species are estimated to </w:t>
      </w:r>
      <w:r w:rsidR="00807FEA">
        <w:rPr>
          <w:rFonts w:ascii="Times New Roman" w:hAnsi="Times New Roman" w:cs="Times New Roman"/>
          <w:sz w:val="24"/>
          <w:szCs w:val="24"/>
        </w:rPr>
        <w:t xml:space="preserve">also </w:t>
      </w:r>
      <w:r w:rsidR="00930C05">
        <w:rPr>
          <w:rFonts w:ascii="Times New Roman" w:hAnsi="Times New Roman" w:cs="Times New Roman"/>
          <w:sz w:val="24"/>
          <w:szCs w:val="24"/>
        </w:rPr>
        <w:t xml:space="preserve">cause a yearly average of $19.9 billion in economic losses </w:t>
      </w:r>
      <w:r w:rsidR="00AF73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F7326">
        <w:rPr>
          <w:rFonts w:ascii="Times New Roman" w:hAnsi="Times New Roman" w:cs="Times New Roman"/>
          <w:sz w:val="24"/>
          <w:szCs w:val="24"/>
        </w:rPr>
        <w:t>Fantle-Lepczyk</w:t>
      </w:r>
      <w:proofErr w:type="spellEnd"/>
      <w:r w:rsidR="00AF7326">
        <w:rPr>
          <w:rFonts w:ascii="Times New Roman" w:hAnsi="Times New Roman" w:cs="Times New Roman"/>
          <w:sz w:val="24"/>
          <w:szCs w:val="24"/>
        </w:rPr>
        <w:t xml:space="preserve"> et al. 2021) </w:t>
      </w:r>
      <w:r w:rsidR="00930C05">
        <w:rPr>
          <w:rFonts w:ascii="Times New Roman" w:hAnsi="Times New Roman" w:cs="Times New Roman"/>
          <w:sz w:val="24"/>
          <w:szCs w:val="24"/>
        </w:rPr>
        <w:t xml:space="preserve">and $120 billion is annually spent on their management </w:t>
      </w:r>
      <w:r w:rsidR="00956310">
        <w:rPr>
          <w:rFonts w:ascii="Times New Roman" w:hAnsi="Times New Roman" w:cs="Times New Roman"/>
          <w:sz w:val="24"/>
          <w:szCs w:val="24"/>
        </w:rPr>
        <w:t>(Piment</w:t>
      </w:r>
      <w:r w:rsidR="00934660">
        <w:rPr>
          <w:rFonts w:ascii="Times New Roman" w:hAnsi="Times New Roman" w:cs="Times New Roman"/>
          <w:sz w:val="24"/>
          <w:szCs w:val="24"/>
        </w:rPr>
        <w:t>e</w:t>
      </w:r>
      <w:r w:rsidR="00956310">
        <w:rPr>
          <w:rFonts w:ascii="Times New Roman" w:hAnsi="Times New Roman" w:cs="Times New Roman"/>
          <w:sz w:val="24"/>
          <w:szCs w:val="24"/>
        </w:rPr>
        <w:t>l et al. 200</w:t>
      </w:r>
      <w:r w:rsidR="006304B0">
        <w:rPr>
          <w:rFonts w:ascii="Times New Roman" w:hAnsi="Times New Roman" w:cs="Times New Roman"/>
          <w:sz w:val="24"/>
          <w:szCs w:val="24"/>
        </w:rPr>
        <w:t>7</w:t>
      </w:r>
      <w:r w:rsidR="00956310">
        <w:rPr>
          <w:rFonts w:ascii="Times New Roman" w:hAnsi="Times New Roman" w:cs="Times New Roman"/>
          <w:sz w:val="24"/>
          <w:szCs w:val="24"/>
        </w:rPr>
        <w:t>)</w:t>
      </w:r>
      <w:r w:rsidR="00AF7326">
        <w:rPr>
          <w:rFonts w:ascii="Times New Roman" w:hAnsi="Times New Roman" w:cs="Times New Roman"/>
          <w:sz w:val="24"/>
          <w:szCs w:val="24"/>
        </w:rPr>
        <w:t>.</w:t>
      </w:r>
      <w:r w:rsidR="00694C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3EC9">
        <w:rPr>
          <w:rFonts w:ascii="Times New Roman" w:hAnsi="Times New Roman" w:cs="Times New Roman"/>
          <w:sz w:val="24"/>
          <w:szCs w:val="24"/>
        </w:rPr>
        <w:t>Invasive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5962">
        <w:rPr>
          <w:rFonts w:ascii="Times New Roman" w:hAnsi="Times New Roman" w:cs="Times New Roman"/>
          <w:sz w:val="24"/>
          <w:szCs w:val="24"/>
        </w:rPr>
        <w:t>plants</w:t>
      </w:r>
      <w:r>
        <w:rPr>
          <w:rFonts w:ascii="Times New Roman" w:hAnsi="Times New Roman" w:cs="Times New Roman"/>
          <w:sz w:val="24"/>
          <w:szCs w:val="24"/>
        </w:rPr>
        <w:t xml:space="preserve"> are particularly challenging to manage in terrestrial ecosystems, </w:t>
      </w:r>
      <w:r w:rsidR="006304B0">
        <w:rPr>
          <w:rFonts w:ascii="Times New Roman" w:hAnsi="Times New Roman" w:cs="Times New Roman"/>
          <w:sz w:val="24"/>
          <w:szCs w:val="24"/>
        </w:rPr>
        <w:t xml:space="preserve">with the cost </w:t>
      </w:r>
      <w:r w:rsidR="00CA32AB">
        <w:rPr>
          <w:rFonts w:ascii="Times New Roman" w:hAnsi="Times New Roman" w:cs="Times New Roman"/>
          <w:sz w:val="24"/>
          <w:szCs w:val="24"/>
        </w:rPr>
        <w:t xml:space="preserve">of removal efforts still </w:t>
      </w:r>
      <w:r w:rsidR="006304B0">
        <w:rPr>
          <w:rFonts w:ascii="Times New Roman" w:hAnsi="Times New Roman" w:cs="Times New Roman"/>
          <w:sz w:val="24"/>
          <w:szCs w:val="24"/>
        </w:rPr>
        <w:t>being difficult to estimate</w:t>
      </w:r>
      <w:r w:rsidR="003673F6">
        <w:rPr>
          <w:rFonts w:ascii="Times New Roman" w:hAnsi="Times New Roman" w:cs="Times New Roman"/>
          <w:sz w:val="24"/>
          <w:szCs w:val="24"/>
        </w:rPr>
        <w:t xml:space="preserve"> accurately for the U.S. or globally</w:t>
      </w:r>
      <w:r w:rsidR="00CA32AB">
        <w:rPr>
          <w:rFonts w:ascii="Times New Roman" w:hAnsi="Times New Roman" w:cs="Times New Roman"/>
          <w:sz w:val="24"/>
          <w:szCs w:val="24"/>
        </w:rPr>
        <w:t xml:space="preserve"> (Rai et al. 2022</w:t>
      </w:r>
      <w:r w:rsidR="00B35962">
        <w:rPr>
          <w:rFonts w:ascii="Times New Roman" w:hAnsi="Times New Roman" w:cs="Times New Roman"/>
          <w:sz w:val="24"/>
          <w:szCs w:val="24"/>
        </w:rPr>
        <w:t>).</w:t>
      </w:r>
      <w:r w:rsidR="003673F6">
        <w:rPr>
          <w:rFonts w:ascii="Times New Roman" w:hAnsi="Times New Roman" w:cs="Times New Roman"/>
          <w:sz w:val="24"/>
          <w:szCs w:val="24"/>
        </w:rPr>
        <w:t xml:space="preserve"> </w:t>
      </w:r>
      <w:r w:rsidR="007C388E">
        <w:rPr>
          <w:rFonts w:ascii="Times New Roman" w:hAnsi="Times New Roman" w:cs="Times New Roman"/>
          <w:sz w:val="24"/>
          <w:szCs w:val="24"/>
        </w:rPr>
        <w:t xml:space="preserve">Nevertheless, </w:t>
      </w:r>
      <w:r w:rsidR="003673F6">
        <w:rPr>
          <w:rFonts w:ascii="Times New Roman" w:hAnsi="Times New Roman" w:cs="Times New Roman"/>
          <w:sz w:val="24"/>
          <w:szCs w:val="24"/>
        </w:rPr>
        <w:t>the cost</w:t>
      </w:r>
      <w:r w:rsidR="007C388E">
        <w:rPr>
          <w:rFonts w:ascii="Times New Roman" w:hAnsi="Times New Roman" w:cs="Times New Roman"/>
          <w:sz w:val="24"/>
          <w:szCs w:val="24"/>
        </w:rPr>
        <w:t>s</w:t>
      </w:r>
      <w:r w:rsidR="003673F6">
        <w:rPr>
          <w:rFonts w:ascii="Times New Roman" w:hAnsi="Times New Roman" w:cs="Times New Roman"/>
          <w:sz w:val="24"/>
          <w:szCs w:val="24"/>
        </w:rPr>
        <w:t xml:space="preserve"> of</w:t>
      </w:r>
      <w:r w:rsidR="00C875E7">
        <w:rPr>
          <w:rFonts w:ascii="Times New Roman" w:hAnsi="Times New Roman" w:cs="Times New Roman"/>
          <w:sz w:val="24"/>
          <w:szCs w:val="24"/>
        </w:rPr>
        <w:t xml:space="preserve"> invasive</w:t>
      </w:r>
      <w:r w:rsidR="007C388E">
        <w:rPr>
          <w:rFonts w:ascii="Times New Roman" w:hAnsi="Times New Roman" w:cs="Times New Roman"/>
          <w:sz w:val="24"/>
          <w:szCs w:val="24"/>
        </w:rPr>
        <w:t xml:space="preserve"> plant </w:t>
      </w:r>
      <w:r w:rsidR="003673F6">
        <w:rPr>
          <w:rFonts w:ascii="Times New Roman" w:hAnsi="Times New Roman" w:cs="Times New Roman"/>
          <w:sz w:val="24"/>
          <w:szCs w:val="24"/>
        </w:rPr>
        <w:t>management</w:t>
      </w:r>
      <w:r w:rsidR="007C388E">
        <w:rPr>
          <w:rFonts w:ascii="Times New Roman" w:hAnsi="Times New Roman" w:cs="Times New Roman"/>
          <w:sz w:val="24"/>
          <w:szCs w:val="24"/>
        </w:rPr>
        <w:t xml:space="preserve"> have not been trivial when quantified, reaching average annual totals of</w:t>
      </w:r>
      <w:r w:rsidR="003673F6">
        <w:rPr>
          <w:rFonts w:ascii="Times New Roman" w:hAnsi="Times New Roman" w:cs="Times New Roman"/>
          <w:sz w:val="24"/>
          <w:szCs w:val="24"/>
        </w:rPr>
        <w:t xml:space="preserve"> $82 million </w:t>
      </w:r>
      <w:r w:rsidR="007C388E">
        <w:rPr>
          <w:rFonts w:ascii="Times New Roman" w:hAnsi="Times New Roman" w:cs="Times New Roman"/>
          <w:sz w:val="24"/>
          <w:szCs w:val="24"/>
        </w:rPr>
        <w:t>in California</w:t>
      </w:r>
      <w:r w:rsidR="003673F6">
        <w:rPr>
          <w:rFonts w:ascii="Times New Roman" w:hAnsi="Times New Roman" w:cs="Times New Roman"/>
          <w:sz w:val="24"/>
          <w:szCs w:val="24"/>
        </w:rPr>
        <w:t xml:space="preserve"> (</w:t>
      </w:r>
      <w:r w:rsidR="003673F6" w:rsidRPr="003673F6">
        <w:rPr>
          <w:rFonts w:ascii="Times New Roman" w:hAnsi="Times New Roman" w:cs="Times New Roman"/>
          <w:sz w:val="24"/>
          <w:szCs w:val="24"/>
        </w:rPr>
        <w:t xml:space="preserve">California </w:t>
      </w:r>
      <w:r w:rsidR="00F93EC9">
        <w:rPr>
          <w:rFonts w:ascii="Times New Roman" w:hAnsi="Times New Roman" w:cs="Times New Roman"/>
          <w:sz w:val="24"/>
          <w:szCs w:val="24"/>
        </w:rPr>
        <w:t>Invasive</w:t>
      </w:r>
      <w:r w:rsidR="003673F6" w:rsidRPr="003673F6">
        <w:rPr>
          <w:rFonts w:ascii="Times New Roman" w:hAnsi="Times New Roman" w:cs="Times New Roman"/>
          <w:sz w:val="24"/>
          <w:szCs w:val="24"/>
        </w:rPr>
        <w:t xml:space="preserve"> Plant Council</w:t>
      </w:r>
      <w:r w:rsidR="003673F6">
        <w:rPr>
          <w:rFonts w:ascii="Times New Roman" w:hAnsi="Times New Roman" w:cs="Times New Roman"/>
          <w:sz w:val="24"/>
          <w:szCs w:val="24"/>
        </w:rPr>
        <w:t>, 2022)</w:t>
      </w:r>
      <w:r w:rsidR="007C388E">
        <w:rPr>
          <w:rFonts w:ascii="Times New Roman" w:hAnsi="Times New Roman" w:cs="Times New Roman"/>
          <w:sz w:val="24"/>
          <w:szCs w:val="24"/>
        </w:rPr>
        <w:t xml:space="preserve"> and $45 million in Florida (Hiatt et al. 2019)</w:t>
      </w:r>
      <w:r w:rsidR="003673F6">
        <w:rPr>
          <w:rFonts w:ascii="Times New Roman" w:hAnsi="Times New Roman" w:cs="Times New Roman"/>
          <w:sz w:val="24"/>
          <w:szCs w:val="24"/>
        </w:rPr>
        <w:t>.</w:t>
      </w:r>
      <w:r w:rsidR="00B35962">
        <w:rPr>
          <w:rFonts w:ascii="Times New Roman" w:hAnsi="Times New Roman" w:cs="Times New Roman"/>
          <w:sz w:val="24"/>
          <w:szCs w:val="24"/>
        </w:rPr>
        <w:t xml:space="preserve"> </w:t>
      </w:r>
      <w:r w:rsidR="00F013AC">
        <w:rPr>
          <w:rFonts w:ascii="Times New Roman" w:hAnsi="Times New Roman" w:cs="Times New Roman"/>
          <w:sz w:val="24"/>
          <w:szCs w:val="24"/>
        </w:rPr>
        <w:t xml:space="preserve">However, </w:t>
      </w:r>
      <w:r w:rsidR="00CA32AB">
        <w:rPr>
          <w:rFonts w:ascii="Times New Roman" w:hAnsi="Times New Roman" w:cs="Times New Roman"/>
          <w:sz w:val="24"/>
          <w:szCs w:val="24"/>
        </w:rPr>
        <w:t xml:space="preserve">despite </w:t>
      </w:r>
      <w:r w:rsidR="00875792">
        <w:rPr>
          <w:rFonts w:ascii="Times New Roman" w:hAnsi="Times New Roman" w:cs="Times New Roman"/>
          <w:sz w:val="24"/>
          <w:szCs w:val="24"/>
        </w:rPr>
        <w:t>dramatic</w:t>
      </w:r>
      <w:r w:rsidR="00CA32AB">
        <w:rPr>
          <w:rFonts w:ascii="Times New Roman" w:hAnsi="Times New Roman" w:cs="Times New Roman"/>
          <w:sz w:val="24"/>
          <w:szCs w:val="24"/>
        </w:rPr>
        <w:t xml:space="preserve"> effort</w:t>
      </w:r>
      <w:r w:rsidR="00875792">
        <w:rPr>
          <w:rFonts w:ascii="Times New Roman" w:hAnsi="Times New Roman" w:cs="Times New Roman"/>
          <w:sz w:val="24"/>
          <w:szCs w:val="24"/>
        </w:rPr>
        <w:t>s</w:t>
      </w:r>
      <w:r w:rsidR="00CA32AB">
        <w:rPr>
          <w:rFonts w:ascii="Times New Roman" w:hAnsi="Times New Roman" w:cs="Times New Roman"/>
          <w:sz w:val="24"/>
          <w:szCs w:val="24"/>
        </w:rPr>
        <w:t xml:space="preserve"> to remove </w:t>
      </w:r>
      <w:r w:rsidR="00F93EC9">
        <w:rPr>
          <w:rFonts w:ascii="Times New Roman" w:hAnsi="Times New Roman" w:cs="Times New Roman"/>
          <w:sz w:val="24"/>
          <w:szCs w:val="24"/>
        </w:rPr>
        <w:t>invasive</w:t>
      </w:r>
      <w:r w:rsidR="00937DBE">
        <w:rPr>
          <w:rFonts w:ascii="Times New Roman" w:hAnsi="Times New Roman" w:cs="Times New Roman"/>
          <w:sz w:val="24"/>
          <w:szCs w:val="24"/>
        </w:rPr>
        <w:t xml:space="preserve"> </w:t>
      </w:r>
      <w:r w:rsidR="00CA32AB">
        <w:rPr>
          <w:rFonts w:ascii="Times New Roman" w:hAnsi="Times New Roman" w:cs="Times New Roman"/>
          <w:sz w:val="24"/>
          <w:szCs w:val="24"/>
        </w:rPr>
        <w:t>plant</w:t>
      </w:r>
      <w:r w:rsidR="00807FEA">
        <w:rPr>
          <w:rFonts w:ascii="Times New Roman" w:hAnsi="Times New Roman" w:cs="Times New Roman"/>
          <w:sz w:val="24"/>
          <w:szCs w:val="24"/>
        </w:rPr>
        <w:t>s</w:t>
      </w:r>
      <w:r w:rsidR="00CA32AB">
        <w:rPr>
          <w:rFonts w:ascii="Times New Roman" w:hAnsi="Times New Roman" w:cs="Times New Roman"/>
          <w:sz w:val="24"/>
          <w:szCs w:val="24"/>
        </w:rPr>
        <w:t xml:space="preserve">, there is still not a consensus on whether such practices actually </w:t>
      </w:r>
      <w:r w:rsidR="003E10E2">
        <w:rPr>
          <w:rFonts w:ascii="Times New Roman" w:hAnsi="Times New Roman" w:cs="Times New Roman"/>
          <w:sz w:val="24"/>
          <w:szCs w:val="24"/>
        </w:rPr>
        <w:t xml:space="preserve">benefit </w:t>
      </w:r>
      <w:r w:rsidR="00807FEA">
        <w:rPr>
          <w:rFonts w:ascii="Times New Roman" w:hAnsi="Times New Roman" w:cs="Times New Roman"/>
          <w:sz w:val="24"/>
          <w:szCs w:val="24"/>
        </w:rPr>
        <w:t>wildlife communities</w:t>
      </w:r>
      <w:r w:rsidR="004A7887">
        <w:rPr>
          <w:rFonts w:ascii="Times New Roman" w:hAnsi="Times New Roman" w:cs="Times New Roman"/>
          <w:sz w:val="24"/>
          <w:szCs w:val="24"/>
        </w:rPr>
        <w:t xml:space="preserve"> </w:t>
      </w:r>
      <w:r w:rsidR="00CA32AB">
        <w:rPr>
          <w:rFonts w:ascii="Times New Roman" w:hAnsi="Times New Roman" w:cs="Times New Roman"/>
          <w:sz w:val="24"/>
          <w:szCs w:val="24"/>
        </w:rPr>
        <w:t>(</w:t>
      </w:r>
      <w:r w:rsidR="00875623">
        <w:rPr>
          <w:rFonts w:ascii="Times New Roman" w:hAnsi="Times New Roman" w:cs="Times New Roman"/>
          <w:sz w:val="24"/>
          <w:szCs w:val="24"/>
        </w:rPr>
        <w:t>Robichaud et al. 2021</w:t>
      </w:r>
      <w:r w:rsidR="00637244">
        <w:rPr>
          <w:rFonts w:ascii="Times New Roman" w:hAnsi="Times New Roman" w:cs="Times New Roman"/>
          <w:sz w:val="24"/>
          <w:szCs w:val="24"/>
        </w:rPr>
        <w:t>, Traylor et al. 2022</w:t>
      </w:r>
      <w:r w:rsidR="00CA32AB">
        <w:rPr>
          <w:rFonts w:ascii="Times New Roman" w:hAnsi="Times New Roman" w:cs="Times New Roman"/>
          <w:sz w:val="24"/>
          <w:szCs w:val="24"/>
        </w:rPr>
        <w:t>)</w:t>
      </w:r>
      <w:r w:rsidR="004745F6">
        <w:rPr>
          <w:rFonts w:ascii="Times New Roman" w:hAnsi="Times New Roman" w:cs="Times New Roman"/>
          <w:sz w:val="24"/>
          <w:szCs w:val="24"/>
        </w:rPr>
        <w:t xml:space="preserve">. In </w:t>
      </w:r>
      <w:r w:rsidR="002C6AB9">
        <w:rPr>
          <w:rFonts w:ascii="Times New Roman" w:hAnsi="Times New Roman" w:cs="Times New Roman"/>
          <w:sz w:val="24"/>
          <w:szCs w:val="24"/>
        </w:rPr>
        <w:t xml:space="preserve">some cases, </w:t>
      </w:r>
      <w:r w:rsidR="00F93EC9">
        <w:rPr>
          <w:rFonts w:ascii="Times New Roman" w:hAnsi="Times New Roman" w:cs="Times New Roman"/>
          <w:sz w:val="24"/>
          <w:szCs w:val="24"/>
        </w:rPr>
        <w:t>invasive</w:t>
      </w:r>
      <w:r w:rsidR="00937DBE">
        <w:rPr>
          <w:rFonts w:ascii="Times New Roman" w:hAnsi="Times New Roman" w:cs="Times New Roman"/>
          <w:sz w:val="24"/>
          <w:szCs w:val="24"/>
        </w:rPr>
        <w:t xml:space="preserve"> </w:t>
      </w:r>
      <w:r w:rsidR="00383F71">
        <w:rPr>
          <w:rFonts w:ascii="Times New Roman" w:hAnsi="Times New Roman" w:cs="Times New Roman"/>
          <w:sz w:val="24"/>
          <w:szCs w:val="24"/>
        </w:rPr>
        <w:t>plant removal</w:t>
      </w:r>
      <w:r w:rsidR="002C6AB9">
        <w:rPr>
          <w:rFonts w:ascii="Times New Roman" w:hAnsi="Times New Roman" w:cs="Times New Roman"/>
          <w:sz w:val="24"/>
          <w:szCs w:val="24"/>
        </w:rPr>
        <w:t xml:space="preserve"> can </w:t>
      </w:r>
      <w:r w:rsidR="00383F71">
        <w:rPr>
          <w:rFonts w:ascii="Times New Roman" w:hAnsi="Times New Roman" w:cs="Times New Roman"/>
          <w:sz w:val="24"/>
          <w:szCs w:val="24"/>
        </w:rPr>
        <w:t xml:space="preserve">even </w:t>
      </w:r>
      <w:r w:rsidR="002C6AB9">
        <w:rPr>
          <w:rFonts w:ascii="Times New Roman" w:hAnsi="Times New Roman" w:cs="Times New Roman"/>
          <w:sz w:val="24"/>
          <w:szCs w:val="24"/>
        </w:rPr>
        <w:t>have unintended negative consequences (</w:t>
      </w:r>
      <w:proofErr w:type="spellStart"/>
      <w:r w:rsidR="002C6AB9">
        <w:rPr>
          <w:rFonts w:ascii="Times New Roman" w:hAnsi="Times New Roman" w:cs="Times New Roman"/>
          <w:sz w:val="24"/>
          <w:szCs w:val="24"/>
        </w:rPr>
        <w:t>Zavaleta</w:t>
      </w:r>
      <w:proofErr w:type="spellEnd"/>
      <w:r w:rsidR="002C6AB9">
        <w:rPr>
          <w:rFonts w:ascii="Times New Roman" w:hAnsi="Times New Roman" w:cs="Times New Roman"/>
          <w:sz w:val="24"/>
          <w:szCs w:val="24"/>
        </w:rPr>
        <w:t xml:space="preserve"> et al. 2001, </w:t>
      </w:r>
      <w:proofErr w:type="spellStart"/>
      <w:r w:rsidR="002C6AB9">
        <w:rPr>
          <w:rFonts w:ascii="Times New Roman" w:hAnsi="Times New Roman" w:cs="Times New Roman"/>
          <w:sz w:val="24"/>
          <w:szCs w:val="24"/>
        </w:rPr>
        <w:t>Lehtinen</w:t>
      </w:r>
      <w:proofErr w:type="spellEnd"/>
      <w:r w:rsidR="002C6AB9">
        <w:rPr>
          <w:rFonts w:ascii="Times New Roman" w:hAnsi="Times New Roman" w:cs="Times New Roman"/>
          <w:sz w:val="24"/>
          <w:szCs w:val="24"/>
        </w:rPr>
        <w:t xml:space="preserve"> et al. 2022)</w:t>
      </w:r>
      <w:r w:rsidR="00CA32AB">
        <w:rPr>
          <w:rFonts w:ascii="Times New Roman" w:hAnsi="Times New Roman" w:cs="Times New Roman"/>
          <w:sz w:val="24"/>
          <w:szCs w:val="24"/>
        </w:rPr>
        <w:t xml:space="preserve">. </w:t>
      </w:r>
      <w:r w:rsidR="004745F6">
        <w:rPr>
          <w:rFonts w:ascii="Times New Roman" w:hAnsi="Times New Roman" w:cs="Times New Roman"/>
          <w:sz w:val="24"/>
          <w:szCs w:val="24"/>
        </w:rPr>
        <w:t xml:space="preserve">Consequently, invasive plant removal should consider whether these intensive activities are justified on a case-by-case basis </w:t>
      </w:r>
      <w:r w:rsidR="003B36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B36D1">
        <w:rPr>
          <w:rFonts w:ascii="Times New Roman" w:hAnsi="Times New Roman" w:cs="Times New Roman"/>
          <w:sz w:val="24"/>
          <w:szCs w:val="24"/>
        </w:rPr>
        <w:t>D’Antonio</w:t>
      </w:r>
      <w:proofErr w:type="spellEnd"/>
      <w:r w:rsidR="003B36D1">
        <w:rPr>
          <w:rFonts w:ascii="Times New Roman" w:hAnsi="Times New Roman" w:cs="Times New Roman"/>
          <w:sz w:val="24"/>
          <w:szCs w:val="24"/>
        </w:rPr>
        <w:t xml:space="preserve"> and Meyerson 2002)</w:t>
      </w:r>
      <w:r w:rsidR="00563F15">
        <w:rPr>
          <w:rFonts w:ascii="Times New Roman" w:hAnsi="Times New Roman" w:cs="Times New Roman"/>
          <w:sz w:val="24"/>
          <w:szCs w:val="24"/>
        </w:rPr>
        <w:t xml:space="preserve">. </w:t>
      </w:r>
      <w:r w:rsidR="004745F6">
        <w:rPr>
          <w:rFonts w:ascii="Times New Roman" w:hAnsi="Times New Roman" w:cs="Times New Roman"/>
          <w:sz w:val="24"/>
          <w:szCs w:val="24"/>
        </w:rPr>
        <w:t xml:space="preserve">Since </w:t>
      </w:r>
      <w:r w:rsidR="0083521C">
        <w:rPr>
          <w:rFonts w:ascii="Times New Roman" w:hAnsi="Times New Roman" w:cs="Times New Roman"/>
          <w:sz w:val="24"/>
          <w:szCs w:val="24"/>
        </w:rPr>
        <w:t>conservation</w:t>
      </w:r>
      <w:r w:rsidR="00875623">
        <w:rPr>
          <w:rFonts w:ascii="Times New Roman" w:hAnsi="Times New Roman" w:cs="Times New Roman"/>
          <w:sz w:val="24"/>
          <w:szCs w:val="24"/>
        </w:rPr>
        <w:t xml:space="preserve"> </w:t>
      </w:r>
      <w:r w:rsidR="00563F15">
        <w:rPr>
          <w:rFonts w:ascii="Times New Roman" w:hAnsi="Times New Roman" w:cs="Times New Roman"/>
          <w:sz w:val="24"/>
          <w:szCs w:val="24"/>
        </w:rPr>
        <w:t>resources are severely limited relative t</w:t>
      </w:r>
      <w:r w:rsidR="004745F6">
        <w:rPr>
          <w:rFonts w:ascii="Times New Roman" w:hAnsi="Times New Roman" w:cs="Times New Roman"/>
          <w:sz w:val="24"/>
          <w:szCs w:val="24"/>
        </w:rPr>
        <w:t xml:space="preserve">o the impact of invasive species, prioritization control on the most impactful invasives is necessary </w:t>
      </w:r>
      <w:r w:rsidR="00563F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6478A">
        <w:rPr>
          <w:rFonts w:ascii="Times New Roman" w:hAnsi="Times New Roman" w:cs="Times New Roman"/>
          <w:sz w:val="24"/>
          <w:szCs w:val="24"/>
        </w:rPr>
        <w:t>Arponen</w:t>
      </w:r>
      <w:proofErr w:type="spellEnd"/>
      <w:r w:rsidR="0026478A">
        <w:rPr>
          <w:rFonts w:ascii="Times New Roman" w:hAnsi="Times New Roman" w:cs="Times New Roman"/>
          <w:sz w:val="24"/>
          <w:szCs w:val="24"/>
        </w:rPr>
        <w:t xml:space="preserve"> 2012</w:t>
      </w:r>
      <w:r w:rsidR="00AE31E2">
        <w:rPr>
          <w:rFonts w:ascii="Times New Roman" w:hAnsi="Times New Roman" w:cs="Times New Roman"/>
          <w:sz w:val="24"/>
          <w:szCs w:val="24"/>
        </w:rPr>
        <w:t>,</w:t>
      </w:r>
      <w:r w:rsidR="00795EE2">
        <w:rPr>
          <w:rFonts w:ascii="Times New Roman" w:hAnsi="Times New Roman" w:cs="Times New Roman"/>
          <w:sz w:val="24"/>
          <w:szCs w:val="24"/>
        </w:rPr>
        <w:t xml:space="preserve"> </w:t>
      </w:r>
      <w:r w:rsidR="009E0C7C">
        <w:rPr>
          <w:rFonts w:ascii="Times New Roman" w:hAnsi="Times New Roman" w:cs="Times New Roman"/>
          <w:sz w:val="24"/>
          <w:szCs w:val="24"/>
        </w:rPr>
        <w:t xml:space="preserve">Courtois et al. 2018, </w:t>
      </w:r>
      <w:proofErr w:type="spellStart"/>
      <w:r w:rsidR="00694CA6">
        <w:rPr>
          <w:rFonts w:ascii="Times New Roman" w:hAnsi="Times New Roman" w:cs="Times New Roman"/>
          <w:sz w:val="24"/>
          <w:szCs w:val="24"/>
        </w:rPr>
        <w:t>Eppinga</w:t>
      </w:r>
      <w:proofErr w:type="spellEnd"/>
      <w:r w:rsidR="00694CA6">
        <w:rPr>
          <w:rFonts w:ascii="Times New Roman" w:hAnsi="Times New Roman" w:cs="Times New Roman"/>
          <w:sz w:val="24"/>
          <w:szCs w:val="24"/>
        </w:rPr>
        <w:t xml:space="preserve"> </w:t>
      </w:r>
      <w:r w:rsidR="00AE31E2">
        <w:rPr>
          <w:rFonts w:ascii="Times New Roman" w:hAnsi="Times New Roman" w:cs="Times New Roman"/>
          <w:sz w:val="24"/>
          <w:szCs w:val="24"/>
        </w:rPr>
        <w:t>et al. 2021</w:t>
      </w:r>
      <w:r w:rsidR="00563F15">
        <w:rPr>
          <w:rFonts w:ascii="Times New Roman" w:hAnsi="Times New Roman" w:cs="Times New Roman"/>
          <w:sz w:val="24"/>
          <w:szCs w:val="24"/>
        </w:rPr>
        <w:t>).</w:t>
      </w:r>
    </w:p>
    <w:p w14:paraId="2E35FBC1" w14:textId="4ACC59A9" w:rsidR="008A3C60" w:rsidRDefault="004745F6" w:rsidP="008A3C6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Invasive plant management emphasizes physical </w:t>
      </w:r>
      <w:ins w:id="10" w:author="Chad Seewagen" w:date="2023-07-21T08:49:00Z">
        <w:r w:rsidR="00C614CA">
          <w:rPr>
            <w:rFonts w:ascii="Times New Roman" w:hAnsi="Times New Roman" w:cs="Times New Roman"/>
            <w:sz w:val="24"/>
            <w:szCs w:val="24"/>
          </w:rPr>
          <w:t xml:space="preserve">or chemical </w:t>
        </w:r>
      </w:ins>
      <w:r>
        <w:rPr>
          <w:rFonts w:ascii="Times New Roman" w:hAnsi="Times New Roman" w:cs="Times New Roman"/>
          <w:sz w:val="24"/>
          <w:szCs w:val="24"/>
        </w:rPr>
        <w:t xml:space="preserve">removal </w:t>
      </w:r>
      <w:del w:id="11" w:author="Chad Seewagen" w:date="2023-07-21T08:09:00Z">
        <w:r w:rsidDel="00CC1400">
          <w:rPr>
            <w:rFonts w:ascii="Times New Roman" w:hAnsi="Times New Roman" w:cs="Times New Roman"/>
            <w:sz w:val="24"/>
            <w:szCs w:val="24"/>
          </w:rPr>
          <w:delText xml:space="preserve">of entire plants </w:delText>
        </w:r>
      </w:del>
      <w:r>
        <w:rPr>
          <w:rFonts w:ascii="Times New Roman" w:hAnsi="Times New Roman" w:cs="Times New Roman"/>
          <w:sz w:val="24"/>
          <w:szCs w:val="24"/>
        </w:rPr>
        <w:t xml:space="preserve">to restore ecological dynamics prior to invasion. </w:t>
      </w:r>
      <w:r w:rsidR="008A3C60">
        <w:rPr>
          <w:rFonts w:ascii="Times New Roman" w:hAnsi="Times New Roman" w:cs="Times New Roman"/>
          <w:sz w:val="24"/>
          <w:szCs w:val="24"/>
        </w:rPr>
        <w:t>In principle, removing</w:t>
      </w:r>
      <w:ins w:id="12" w:author="Chad Seewagen" w:date="2023-07-21T08:09:00Z">
        <w:r w:rsidR="00CC1400">
          <w:rPr>
            <w:rFonts w:ascii="Times New Roman" w:hAnsi="Times New Roman" w:cs="Times New Roman"/>
            <w:sz w:val="24"/>
            <w:szCs w:val="24"/>
          </w:rPr>
          <w:t xml:space="preserve"> or </w:t>
        </w:r>
      </w:ins>
      <w:ins w:id="13" w:author="Chad Seewagen" w:date="2023-07-21T08:10:00Z">
        <w:r w:rsidR="00CC1400">
          <w:rPr>
            <w:rFonts w:ascii="Times New Roman" w:hAnsi="Times New Roman" w:cs="Times New Roman"/>
            <w:sz w:val="24"/>
            <w:szCs w:val="24"/>
          </w:rPr>
          <w:t xml:space="preserve">otherwise </w:t>
        </w:r>
      </w:ins>
      <w:ins w:id="14" w:author="Chad Seewagen" w:date="2023-07-21T08:09:00Z">
        <w:r w:rsidR="00CC1400">
          <w:rPr>
            <w:rFonts w:ascii="Times New Roman" w:hAnsi="Times New Roman" w:cs="Times New Roman"/>
            <w:sz w:val="24"/>
            <w:szCs w:val="24"/>
          </w:rPr>
          <w:t>ki</w:t>
        </w:r>
      </w:ins>
      <w:ins w:id="15" w:author="Chad Seewagen" w:date="2023-07-21T08:10:00Z">
        <w:r w:rsidR="00CC1400">
          <w:rPr>
            <w:rFonts w:ascii="Times New Roman" w:hAnsi="Times New Roman" w:cs="Times New Roman"/>
            <w:sz w:val="24"/>
            <w:szCs w:val="24"/>
          </w:rPr>
          <w:t>lling</w:t>
        </w:r>
      </w:ins>
      <w:r w:rsidR="008A3C60">
        <w:rPr>
          <w:rFonts w:ascii="Times New Roman" w:hAnsi="Times New Roman" w:cs="Times New Roman"/>
          <w:sz w:val="24"/>
          <w:szCs w:val="24"/>
        </w:rPr>
        <w:t xml:space="preserve"> </w:t>
      </w:r>
      <w:r w:rsidR="00F93EC9">
        <w:rPr>
          <w:rFonts w:ascii="Times New Roman" w:hAnsi="Times New Roman" w:cs="Times New Roman"/>
          <w:sz w:val="24"/>
          <w:szCs w:val="24"/>
        </w:rPr>
        <w:t>invasive</w:t>
      </w:r>
      <w:r w:rsidR="008A3C60">
        <w:rPr>
          <w:rFonts w:ascii="Times New Roman" w:hAnsi="Times New Roman" w:cs="Times New Roman"/>
          <w:sz w:val="24"/>
          <w:szCs w:val="24"/>
        </w:rPr>
        <w:t xml:space="preserve"> plants improves habitat quality for native plants (Hartman and McCarthy, 2004) and native wildlife (Schneider and Miller, 2014). </w:t>
      </w:r>
      <w:r w:rsidR="008320F3">
        <w:rPr>
          <w:rFonts w:ascii="Times New Roman" w:hAnsi="Times New Roman" w:cs="Times New Roman"/>
          <w:sz w:val="24"/>
          <w:szCs w:val="24"/>
        </w:rPr>
        <w:t>One target for invasive plant removal is to allow native plants to reestablish, which will provide more food resources to wildlife. Such practice is justified since</w:t>
      </w:r>
      <w:r w:rsidR="008A3C60">
        <w:rPr>
          <w:rFonts w:ascii="Times New Roman" w:hAnsi="Times New Roman" w:cs="Times New Roman"/>
          <w:sz w:val="24"/>
          <w:szCs w:val="24"/>
        </w:rPr>
        <w:t xml:space="preserve"> removal of particularly aggressive </w:t>
      </w:r>
      <w:r w:rsidR="00F93EC9">
        <w:rPr>
          <w:rFonts w:ascii="Times New Roman" w:hAnsi="Times New Roman" w:cs="Times New Roman"/>
          <w:sz w:val="24"/>
          <w:szCs w:val="24"/>
        </w:rPr>
        <w:t>invasive</w:t>
      </w:r>
      <w:r w:rsidR="008A3C60">
        <w:rPr>
          <w:rFonts w:ascii="Times New Roman" w:hAnsi="Times New Roman" w:cs="Times New Roman"/>
          <w:sz w:val="24"/>
          <w:szCs w:val="24"/>
        </w:rPr>
        <w:t xml:space="preserve"> plant species can drive recovery of </w:t>
      </w:r>
      <w:r w:rsidR="008A3C60">
        <w:rPr>
          <w:rFonts w:ascii="Times New Roman" w:hAnsi="Times New Roman" w:cs="Times New Roman"/>
          <w:sz w:val="24"/>
          <w:szCs w:val="24"/>
        </w:rPr>
        <w:lastRenderedPageBreak/>
        <w:t>arthropod assemblages, which are an important food source</w:t>
      </w:r>
      <w:r w:rsidR="008320F3">
        <w:rPr>
          <w:rFonts w:ascii="Times New Roman" w:hAnsi="Times New Roman" w:cs="Times New Roman"/>
          <w:sz w:val="24"/>
          <w:szCs w:val="24"/>
        </w:rPr>
        <w:t xml:space="preserve"> for</w:t>
      </w:r>
      <w:r w:rsidR="008A3C60">
        <w:rPr>
          <w:rFonts w:ascii="Times New Roman" w:hAnsi="Times New Roman" w:cs="Times New Roman"/>
          <w:sz w:val="24"/>
          <w:szCs w:val="24"/>
        </w:rPr>
        <w:t xml:space="preserve"> </w:t>
      </w:r>
      <w:r w:rsidR="008320F3">
        <w:rPr>
          <w:rFonts w:ascii="Times New Roman" w:hAnsi="Times New Roman" w:cs="Times New Roman"/>
          <w:sz w:val="24"/>
          <w:szCs w:val="24"/>
        </w:rPr>
        <w:t>songbirds</w:t>
      </w:r>
      <w:r w:rsidR="008A3C60">
        <w:rPr>
          <w:rFonts w:ascii="Times New Roman" w:hAnsi="Times New Roman" w:cs="Times New Roman"/>
          <w:sz w:val="24"/>
          <w:szCs w:val="24"/>
        </w:rPr>
        <w:t xml:space="preserve"> (Gratton and </w:t>
      </w:r>
      <w:proofErr w:type="spellStart"/>
      <w:r w:rsidR="008A3C60">
        <w:rPr>
          <w:rFonts w:ascii="Times New Roman" w:hAnsi="Times New Roman" w:cs="Times New Roman"/>
          <w:sz w:val="24"/>
          <w:szCs w:val="24"/>
        </w:rPr>
        <w:t>Denno</w:t>
      </w:r>
      <w:proofErr w:type="spellEnd"/>
      <w:r w:rsidR="008A3C60">
        <w:rPr>
          <w:rFonts w:ascii="Times New Roman" w:hAnsi="Times New Roman" w:cs="Times New Roman"/>
          <w:sz w:val="24"/>
          <w:szCs w:val="24"/>
        </w:rPr>
        <w:t>, 2005</w:t>
      </w:r>
      <w:r w:rsidR="00767F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7FE8">
        <w:rPr>
          <w:rFonts w:ascii="Times New Roman" w:hAnsi="Times New Roman" w:cs="Times New Roman"/>
          <w:sz w:val="24"/>
          <w:szCs w:val="24"/>
        </w:rPr>
        <w:t>Hopfensperger</w:t>
      </w:r>
      <w:proofErr w:type="spellEnd"/>
      <w:r w:rsidR="00767FE8">
        <w:rPr>
          <w:rFonts w:ascii="Times New Roman" w:hAnsi="Times New Roman" w:cs="Times New Roman"/>
          <w:sz w:val="24"/>
          <w:szCs w:val="24"/>
        </w:rPr>
        <w:t xml:space="preserve"> et al. 2017</w:t>
      </w:r>
      <w:r w:rsidR="008A3C60">
        <w:rPr>
          <w:rFonts w:ascii="Times New Roman" w:hAnsi="Times New Roman" w:cs="Times New Roman"/>
          <w:sz w:val="24"/>
          <w:szCs w:val="24"/>
        </w:rPr>
        <w:t>).</w:t>
      </w:r>
      <w:r w:rsidR="00767FE8">
        <w:rPr>
          <w:rFonts w:ascii="Times New Roman" w:hAnsi="Times New Roman" w:cs="Times New Roman"/>
          <w:sz w:val="24"/>
          <w:szCs w:val="24"/>
        </w:rPr>
        <w:t xml:space="preserve"> Native plants are recommended as replacements for exotic shrubs to provide more insect prey for birds (Narango et al. 2018, Kramer et al. 2019,</w:t>
      </w:r>
      <w:r w:rsidR="00767FE8" w:rsidRPr="00767FE8">
        <w:rPr>
          <w:rFonts w:ascii="Times New Roman" w:hAnsi="Times New Roman" w:cs="Times New Roman"/>
          <w:sz w:val="24"/>
          <w:szCs w:val="24"/>
        </w:rPr>
        <w:t xml:space="preserve"> </w:t>
      </w:r>
      <w:r w:rsidR="00767FE8">
        <w:rPr>
          <w:rFonts w:ascii="Times New Roman" w:hAnsi="Times New Roman" w:cs="Times New Roman"/>
          <w:sz w:val="24"/>
          <w:szCs w:val="24"/>
        </w:rPr>
        <w:t xml:space="preserve">Tallamy et al. 2020). </w:t>
      </w:r>
      <w:r w:rsidR="008320F3">
        <w:rPr>
          <w:rFonts w:ascii="Times New Roman" w:hAnsi="Times New Roman" w:cs="Times New Roman"/>
          <w:sz w:val="24"/>
          <w:szCs w:val="24"/>
        </w:rPr>
        <w:t xml:space="preserve">Furthermore, invasive plants are assumed to be disruptive in ecological restoration efforts since </w:t>
      </w:r>
      <w:r>
        <w:rPr>
          <w:rFonts w:ascii="Times New Roman" w:hAnsi="Times New Roman" w:cs="Times New Roman"/>
          <w:sz w:val="24"/>
          <w:szCs w:val="24"/>
        </w:rPr>
        <w:t>invasive species are</w:t>
      </w:r>
      <w:r w:rsidR="00E1350C">
        <w:rPr>
          <w:rFonts w:ascii="Times New Roman" w:hAnsi="Times New Roman" w:cs="Times New Roman"/>
          <w:sz w:val="24"/>
          <w:szCs w:val="24"/>
        </w:rPr>
        <w:t xml:space="preserve"> prevalent in</w:t>
      </w:r>
      <w:r>
        <w:rPr>
          <w:rFonts w:ascii="Times New Roman" w:hAnsi="Times New Roman" w:cs="Times New Roman"/>
          <w:sz w:val="24"/>
          <w:szCs w:val="24"/>
        </w:rPr>
        <w:t xml:space="preserve"> already</w:t>
      </w:r>
      <w:r w:rsidR="00E1350C">
        <w:rPr>
          <w:rFonts w:ascii="Times New Roman" w:hAnsi="Times New Roman" w:cs="Times New Roman"/>
          <w:sz w:val="24"/>
          <w:szCs w:val="24"/>
        </w:rPr>
        <w:t xml:space="preserve"> </w:t>
      </w:r>
      <w:r w:rsidR="00A94F08">
        <w:rPr>
          <w:rFonts w:ascii="Times New Roman" w:hAnsi="Times New Roman" w:cs="Times New Roman"/>
          <w:sz w:val="24"/>
          <w:szCs w:val="24"/>
        </w:rPr>
        <w:t xml:space="preserve">degraded </w:t>
      </w:r>
      <w:r w:rsidR="00E1350C">
        <w:rPr>
          <w:rFonts w:ascii="Times New Roman" w:hAnsi="Times New Roman" w:cs="Times New Roman"/>
          <w:sz w:val="24"/>
          <w:szCs w:val="24"/>
        </w:rPr>
        <w:t>habitats</w:t>
      </w:r>
      <w:r w:rsidR="00B7742D">
        <w:rPr>
          <w:rFonts w:ascii="Times New Roman" w:hAnsi="Times New Roman" w:cs="Times New Roman"/>
          <w:sz w:val="24"/>
          <w:szCs w:val="24"/>
        </w:rPr>
        <w:t xml:space="preserve"> with a history of intensive land-use practices</w:t>
      </w:r>
      <w:r w:rsidR="00E1350C">
        <w:rPr>
          <w:rFonts w:ascii="Times New Roman" w:hAnsi="Times New Roman" w:cs="Times New Roman"/>
          <w:sz w:val="24"/>
          <w:szCs w:val="24"/>
        </w:rPr>
        <w:t xml:space="preserve"> (</w:t>
      </w:r>
      <w:r w:rsidR="005423C0">
        <w:rPr>
          <w:rFonts w:ascii="Times New Roman" w:hAnsi="Times New Roman" w:cs="Times New Roman"/>
          <w:sz w:val="24"/>
          <w:szCs w:val="24"/>
        </w:rPr>
        <w:t xml:space="preserve">Mosher et al. 2009, </w:t>
      </w:r>
      <w:r w:rsidR="00E1350C">
        <w:rPr>
          <w:rFonts w:ascii="Times New Roman" w:hAnsi="Times New Roman" w:cs="Times New Roman"/>
          <w:sz w:val="24"/>
          <w:szCs w:val="24"/>
        </w:rPr>
        <w:t>Wang et al. 2016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350C" w:rsidRPr="00B44A35">
        <w:rPr>
          <w:rFonts w:ascii="Times New Roman" w:hAnsi="Times New Roman" w:cs="Times New Roman"/>
          <w:sz w:val="24"/>
          <w:szCs w:val="24"/>
        </w:rPr>
        <w:t>Seebens</w:t>
      </w:r>
      <w:proofErr w:type="spellEnd"/>
      <w:r w:rsidR="00E1350C" w:rsidRPr="00B44A35">
        <w:rPr>
          <w:rFonts w:ascii="Times New Roman" w:hAnsi="Times New Roman" w:cs="Times New Roman"/>
          <w:sz w:val="24"/>
          <w:szCs w:val="24"/>
        </w:rPr>
        <w:t xml:space="preserve"> et al. 2017</w:t>
      </w:r>
      <w:r w:rsidR="00374A99">
        <w:rPr>
          <w:rFonts w:ascii="Times New Roman" w:hAnsi="Times New Roman" w:cs="Times New Roman"/>
          <w:sz w:val="24"/>
          <w:szCs w:val="24"/>
        </w:rPr>
        <w:t>, Ho</w:t>
      </w:r>
      <w:r w:rsidR="00934660">
        <w:rPr>
          <w:rFonts w:ascii="Times New Roman" w:hAnsi="Times New Roman" w:cs="Times New Roman"/>
          <w:sz w:val="24"/>
          <w:szCs w:val="24"/>
        </w:rPr>
        <w:t>l</w:t>
      </w:r>
      <w:r w:rsidR="00374A99">
        <w:rPr>
          <w:rFonts w:ascii="Times New Roman" w:hAnsi="Times New Roman" w:cs="Times New Roman"/>
          <w:sz w:val="24"/>
          <w:szCs w:val="24"/>
        </w:rPr>
        <w:t>mes et al. 2021</w:t>
      </w:r>
      <w:r w:rsidR="00E1350C">
        <w:rPr>
          <w:rFonts w:ascii="Times New Roman" w:hAnsi="Times New Roman" w:cs="Times New Roman"/>
          <w:sz w:val="24"/>
          <w:szCs w:val="24"/>
        </w:rPr>
        <w:t>).</w:t>
      </w:r>
      <w:r w:rsidR="00767F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FCA3FA" w14:textId="77119B14" w:rsidR="00036EDA" w:rsidRDefault="008A3C60" w:rsidP="008A3C6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Typically,</w:t>
      </w:r>
      <w:r w:rsidR="00B44A35">
        <w:rPr>
          <w:rFonts w:ascii="Times New Roman" w:hAnsi="Times New Roman" w:cs="Times New Roman"/>
          <w:sz w:val="24"/>
          <w:szCs w:val="24"/>
        </w:rPr>
        <w:t xml:space="preserve"> </w:t>
      </w:r>
      <w:r w:rsidR="00F93EC9">
        <w:rPr>
          <w:rFonts w:ascii="Times New Roman" w:hAnsi="Times New Roman" w:cs="Times New Roman"/>
          <w:sz w:val="24"/>
          <w:szCs w:val="24"/>
        </w:rPr>
        <w:t xml:space="preserve">invasive </w:t>
      </w:r>
      <w:r w:rsidR="00B44A35">
        <w:rPr>
          <w:rFonts w:ascii="Times New Roman" w:hAnsi="Times New Roman" w:cs="Times New Roman"/>
          <w:sz w:val="24"/>
          <w:szCs w:val="24"/>
        </w:rPr>
        <w:t>plants dominate or form monocultures and displace native plant species</w:t>
      </w:r>
      <w:r w:rsidR="00A7079F">
        <w:rPr>
          <w:rFonts w:ascii="Times New Roman" w:hAnsi="Times New Roman" w:cs="Times New Roman"/>
          <w:sz w:val="24"/>
          <w:szCs w:val="24"/>
        </w:rPr>
        <w:t>, negatively impacting native animals indirectly</w:t>
      </w:r>
      <w:r w:rsidR="00B44A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745F6">
        <w:rPr>
          <w:rFonts w:ascii="Times New Roman" w:hAnsi="Times New Roman" w:cs="Times New Roman"/>
          <w:sz w:val="24"/>
          <w:szCs w:val="24"/>
        </w:rPr>
        <w:t>McCary</w:t>
      </w:r>
      <w:proofErr w:type="spellEnd"/>
      <w:r w:rsidR="004745F6">
        <w:rPr>
          <w:rFonts w:ascii="Times New Roman" w:hAnsi="Times New Roman" w:cs="Times New Roman"/>
          <w:sz w:val="24"/>
          <w:szCs w:val="24"/>
        </w:rPr>
        <w:t xml:space="preserve"> et al. 2016, </w:t>
      </w:r>
      <w:r w:rsidR="00A7079F">
        <w:rPr>
          <w:rFonts w:ascii="Times New Roman" w:hAnsi="Times New Roman" w:cs="Times New Roman"/>
          <w:sz w:val="24"/>
          <w:szCs w:val="24"/>
        </w:rPr>
        <w:t>Fletcher et al. 2019</w:t>
      </w:r>
      <w:r w:rsidR="00B44A35">
        <w:rPr>
          <w:rFonts w:ascii="Times New Roman" w:hAnsi="Times New Roman" w:cs="Times New Roman"/>
          <w:sz w:val="24"/>
          <w:szCs w:val="24"/>
        </w:rPr>
        <w:t xml:space="preserve">). </w:t>
      </w:r>
      <w:r w:rsidR="00863A4D">
        <w:rPr>
          <w:rFonts w:ascii="Times New Roman" w:hAnsi="Times New Roman" w:cs="Times New Roman"/>
          <w:sz w:val="24"/>
          <w:szCs w:val="24"/>
        </w:rPr>
        <w:t>S</w:t>
      </w:r>
      <w:r w:rsidR="0083521C">
        <w:rPr>
          <w:rFonts w:ascii="Times New Roman" w:hAnsi="Times New Roman" w:cs="Times New Roman"/>
          <w:sz w:val="24"/>
          <w:szCs w:val="24"/>
        </w:rPr>
        <w:t xml:space="preserve">ome studies have shown </w:t>
      </w:r>
      <w:r w:rsidR="00985514">
        <w:rPr>
          <w:rFonts w:ascii="Times New Roman" w:hAnsi="Times New Roman" w:cs="Times New Roman"/>
          <w:sz w:val="24"/>
          <w:szCs w:val="24"/>
        </w:rPr>
        <w:t xml:space="preserve">lower quality arthropod prey is available to insectivorous birds and mammals </w:t>
      </w:r>
      <w:r w:rsidR="00863A4D">
        <w:rPr>
          <w:rFonts w:ascii="Times New Roman" w:hAnsi="Times New Roman" w:cs="Times New Roman"/>
          <w:sz w:val="24"/>
          <w:szCs w:val="24"/>
        </w:rPr>
        <w:t xml:space="preserve">in habitats dominated by </w:t>
      </w:r>
      <w:r w:rsidR="00DF4557">
        <w:rPr>
          <w:rFonts w:ascii="Times New Roman" w:hAnsi="Times New Roman" w:cs="Times New Roman"/>
          <w:sz w:val="24"/>
          <w:szCs w:val="24"/>
        </w:rPr>
        <w:t>invasive</w:t>
      </w:r>
      <w:r w:rsidR="00863A4D">
        <w:rPr>
          <w:rFonts w:ascii="Times New Roman" w:hAnsi="Times New Roman" w:cs="Times New Roman"/>
          <w:sz w:val="24"/>
          <w:szCs w:val="24"/>
        </w:rPr>
        <w:t xml:space="preserve"> plants </w:t>
      </w:r>
      <w:r w:rsidR="00985514">
        <w:rPr>
          <w:rFonts w:ascii="Times New Roman" w:hAnsi="Times New Roman" w:cs="Times New Roman"/>
          <w:sz w:val="24"/>
          <w:szCs w:val="24"/>
        </w:rPr>
        <w:t>(</w:t>
      </w:r>
      <w:r w:rsidR="00154C10">
        <w:rPr>
          <w:rFonts w:ascii="Times New Roman" w:hAnsi="Times New Roman" w:cs="Times New Roman"/>
          <w:sz w:val="24"/>
          <w:szCs w:val="24"/>
        </w:rPr>
        <w:t xml:space="preserve">Gerber et al. 2008, </w:t>
      </w:r>
      <w:proofErr w:type="spellStart"/>
      <w:r w:rsidR="00154C10">
        <w:rPr>
          <w:rFonts w:ascii="Times New Roman" w:hAnsi="Times New Roman" w:cs="Times New Roman"/>
          <w:sz w:val="24"/>
          <w:szCs w:val="24"/>
        </w:rPr>
        <w:t>Riedl</w:t>
      </w:r>
      <w:proofErr w:type="spellEnd"/>
      <w:r w:rsidR="00154C10">
        <w:rPr>
          <w:rFonts w:ascii="Times New Roman" w:hAnsi="Times New Roman" w:cs="Times New Roman"/>
          <w:sz w:val="24"/>
          <w:szCs w:val="24"/>
        </w:rPr>
        <w:t xml:space="preserve"> et al. 2018</w:t>
      </w:r>
      <w:r w:rsidR="00985514">
        <w:rPr>
          <w:rFonts w:ascii="Times New Roman" w:hAnsi="Times New Roman" w:cs="Times New Roman"/>
          <w:sz w:val="24"/>
          <w:szCs w:val="24"/>
        </w:rPr>
        <w:t>)</w:t>
      </w:r>
      <w:r w:rsidR="00552427">
        <w:rPr>
          <w:rFonts w:ascii="Times New Roman" w:hAnsi="Times New Roman" w:cs="Times New Roman"/>
          <w:sz w:val="24"/>
          <w:szCs w:val="24"/>
        </w:rPr>
        <w:t xml:space="preserve">. </w:t>
      </w:r>
      <w:r w:rsidR="00767FE8">
        <w:rPr>
          <w:rFonts w:ascii="Times New Roman" w:hAnsi="Times New Roman" w:cs="Times New Roman"/>
          <w:sz w:val="24"/>
          <w:szCs w:val="24"/>
        </w:rPr>
        <w:t xml:space="preserve">The ecological mechanisms by </w:t>
      </w:r>
      <w:del w:id="16" w:author="Wales Carter" w:date="2023-07-21T13:29:00Z">
        <w:r w:rsidR="00767FE8" w:rsidDel="003B406E">
          <w:rPr>
            <w:rFonts w:ascii="Times New Roman" w:hAnsi="Times New Roman" w:cs="Times New Roman"/>
            <w:sz w:val="24"/>
            <w:szCs w:val="24"/>
          </w:rPr>
          <w:delText xml:space="preserve">with </w:delText>
        </w:r>
      </w:del>
      <w:ins w:id="17" w:author="Wales Carter" w:date="2023-07-21T13:29:00Z">
        <w:r w:rsidR="003B406E">
          <w:rPr>
            <w:rFonts w:ascii="Times New Roman" w:hAnsi="Times New Roman" w:cs="Times New Roman"/>
            <w:sz w:val="24"/>
            <w:szCs w:val="24"/>
          </w:rPr>
          <w:t>which</w:t>
        </w:r>
        <w:r w:rsidR="003B406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767FE8">
        <w:rPr>
          <w:rFonts w:ascii="Times New Roman" w:hAnsi="Times New Roman" w:cs="Times New Roman"/>
          <w:sz w:val="24"/>
          <w:szCs w:val="24"/>
        </w:rPr>
        <w:t>invasive plants impact arthropods are many:</w:t>
      </w:r>
      <w:r w:rsidR="00863A4D">
        <w:rPr>
          <w:rFonts w:ascii="Times New Roman" w:hAnsi="Times New Roman" w:cs="Times New Roman"/>
          <w:sz w:val="24"/>
          <w:szCs w:val="24"/>
        </w:rPr>
        <w:t xml:space="preserve"> c</w:t>
      </w:r>
      <w:r w:rsidR="00552427">
        <w:rPr>
          <w:rFonts w:ascii="Times New Roman" w:hAnsi="Times New Roman" w:cs="Times New Roman"/>
          <w:sz w:val="24"/>
          <w:szCs w:val="24"/>
        </w:rPr>
        <w:t xml:space="preserve">ompounds released from </w:t>
      </w:r>
      <w:r w:rsidR="00F93EC9">
        <w:rPr>
          <w:rFonts w:ascii="Times New Roman" w:hAnsi="Times New Roman" w:cs="Times New Roman"/>
          <w:sz w:val="24"/>
          <w:szCs w:val="24"/>
        </w:rPr>
        <w:t>invasive</w:t>
      </w:r>
      <w:r w:rsidR="00552427">
        <w:rPr>
          <w:rFonts w:ascii="Times New Roman" w:hAnsi="Times New Roman" w:cs="Times New Roman"/>
          <w:sz w:val="24"/>
          <w:szCs w:val="24"/>
        </w:rPr>
        <w:t xml:space="preserve"> plants through roots and decaying leaves can impact </w:t>
      </w:r>
      <w:r w:rsidR="00BF5EBA">
        <w:rPr>
          <w:rFonts w:ascii="Times New Roman" w:hAnsi="Times New Roman" w:cs="Times New Roman"/>
          <w:sz w:val="24"/>
          <w:szCs w:val="24"/>
        </w:rPr>
        <w:t>detritus-based food webs (Robison et al. 2021)</w:t>
      </w:r>
      <w:r w:rsidR="00767FE8">
        <w:rPr>
          <w:rFonts w:ascii="Times New Roman" w:hAnsi="Times New Roman" w:cs="Times New Roman"/>
          <w:sz w:val="24"/>
          <w:szCs w:val="24"/>
        </w:rPr>
        <w:t xml:space="preserve">, while the atypical </w:t>
      </w:r>
      <w:r w:rsidR="00552427">
        <w:rPr>
          <w:rFonts w:ascii="Times New Roman" w:hAnsi="Times New Roman" w:cs="Times New Roman"/>
          <w:sz w:val="24"/>
          <w:szCs w:val="24"/>
        </w:rPr>
        <w:t xml:space="preserve">architecture </w:t>
      </w:r>
      <w:r w:rsidR="00767FE8">
        <w:rPr>
          <w:rFonts w:ascii="Times New Roman" w:hAnsi="Times New Roman" w:cs="Times New Roman"/>
          <w:sz w:val="24"/>
          <w:szCs w:val="24"/>
        </w:rPr>
        <w:t>of invasive plants</w:t>
      </w:r>
      <w:r w:rsidR="00FD1A22">
        <w:rPr>
          <w:rFonts w:ascii="Times New Roman" w:hAnsi="Times New Roman" w:cs="Times New Roman"/>
          <w:sz w:val="24"/>
          <w:szCs w:val="24"/>
        </w:rPr>
        <w:t xml:space="preserve"> </w:t>
      </w:r>
      <w:r w:rsidR="00767FE8">
        <w:rPr>
          <w:rFonts w:ascii="Times New Roman" w:hAnsi="Times New Roman" w:cs="Times New Roman"/>
          <w:sz w:val="24"/>
          <w:szCs w:val="24"/>
        </w:rPr>
        <w:t xml:space="preserve">modifies the behavior of arthropod communities </w:t>
      </w:r>
      <w:r w:rsidR="00552427">
        <w:rPr>
          <w:rFonts w:ascii="Times New Roman" w:hAnsi="Times New Roman" w:cs="Times New Roman"/>
          <w:sz w:val="24"/>
          <w:szCs w:val="24"/>
        </w:rPr>
        <w:t>(</w:t>
      </w:r>
      <w:r w:rsidR="000D36D3">
        <w:rPr>
          <w:rFonts w:ascii="Times New Roman" w:hAnsi="Times New Roman" w:cs="Times New Roman"/>
          <w:sz w:val="24"/>
          <w:szCs w:val="24"/>
        </w:rPr>
        <w:t>Pearson 2009</w:t>
      </w:r>
      <w:r w:rsidR="00FD1A22">
        <w:rPr>
          <w:rFonts w:ascii="Times New Roman" w:hAnsi="Times New Roman" w:cs="Times New Roman"/>
          <w:sz w:val="24"/>
          <w:szCs w:val="24"/>
        </w:rPr>
        <w:t xml:space="preserve">, </w:t>
      </w:r>
      <w:r w:rsidR="004745F6">
        <w:rPr>
          <w:rFonts w:ascii="Times New Roman" w:hAnsi="Times New Roman" w:cs="Times New Roman"/>
          <w:sz w:val="24"/>
          <w:szCs w:val="24"/>
        </w:rPr>
        <w:t xml:space="preserve">Lind and Parker 2010, </w:t>
      </w:r>
      <w:r w:rsidR="00FD1A22">
        <w:rPr>
          <w:rFonts w:ascii="Times New Roman" w:hAnsi="Times New Roman" w:cs="Times New Roman"/>
          <w:sz w:val="24"/>
          <w:szCs w:val="24"/>
        </w:rPr>
        <w:t>Landsman et al. 202</w:t>
      </w:r>
      <w:r w:rsidR="00934660">
        <w:rPr>
          <w:rFonts w:ascii="Times New Roman" w:hAnsi="Times New Roman" w:cs="Times New Roman"/>
          <w:sz w:val="24"/>
          <w:szCs w:val="24"/>
        </w:rPr>
        <w:t>1</w:t>
      </w:r>
      <w:r w:rsidR="00552427">
        <w:rPr>
          <w:rFonts w:ascii="Times New Roman" w:hAnsi="Times New Roman" w:cs="Times New Roman"/>
          <w:sz w:val="24"/>
          <w:szCs w:val="24"/>
        </w:rPr>
        <w:t>).</w:t>
      </w:r>
    </w:p>
    <w:p w14:paraId="7F2FE697" w14:textId="2767E46A" w:rsidR="00A7079F" w:rsidRDefault="00767FE8" w:rsidP="00D05B3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036EDA">
        <w:rPr>
          <w:rFonts w:ascii="Times New Roman" w:hAnsi="Times New Roman" w:cs="Times New Roman"/>
          <w:sz w:val="24"/>
          <w:szCs w:val="24"/>
        </w:rPr>
        <w:t>n managed forests</w:t>
      </w:r>
      <w:r w:rsidR="00657272">
        <w:rPr>
          <w:rFonts w:ascii="Times New Roman" w:hAnsi="Times New Roman" w:cs="Times New Roman"/>
          <w:sz w:val="24"/>
          <w:szCs w:val="24"/>
        </w:rPr>
        <w:t>,</w:t>
      </w:r>
      <w:r w:rsidR="00036EDA">
        <w:rPr>
          <w:rFonts w:ascii="Times New Roman" w:hAnsi="Times New Roman" w:cs="Times New Roman"/>
          <w:sz w:val="24"/>
          <w:szCs w:val="24"/>
        </w:rPr>
        <w:t xml:space="preserve"> </w:t>
      </w:r>
      <w:r w:rsidR="00F93EC9">
        <w:rPr>
          <w:rFonts w:ascii="Times New Roman" w:hAnsi="Times New Roman" w:cs="Times New Roman"/>
          <w:sz w:val="24"/>
          <w:szCs w:val="24"/>
        </w:rPr>
        <w:t>invasive</w:t>
      </w:r>
      <w:r w:rsidR="00657272">
        <w:rPr>
          <w:rFonts w:ascii="Times New Roman" w:hAnsi="Times New Roman" w:cs="Times New Roman"/>
          <w:sz w:val="24"/>
          <w:szCs w:val="24"/>
        </w:rPr>
        <w:t xml:space="preserve"> plant </w:t>
      </w:r>
      <w:r w:rsidR="00036EDA">
        <w:rPr>
          <w:rFonts w:ascii="Times New Roman" w:hAnsi="Times New Roman" w:cs="Times New Roman"/>
          <w:sz w:val="24"/>
          <w:szCs w:val="24"/>
        </w:rPr>
        <w:t xml:space="preserve">removal </w:t>
      </w:r>
      <w:r w:rsidR="00BC39F5">
        <w:rPr>
          <w:rFonts w:ascii="Times New Roman" w:hAnsi="Times New Roman" w:cs="Times New Roman"/>
          <w:sz w:val="24"/>
          <w:szCs w:val="24"/>
        </w:rPr>
        <w:t xml:space="preserve">is typically </w:t>
      </w:r>
      <w:r w:rsidR="00657272">
        <w:rPr>
          <w:rFonts w:ascii="Times New Roman" w:hAnsi="Times New Roman" w:cs="Times New Roman"/>
          <w:sz w:val="24"/>
          <w:szCs w:val="24"/>
        </w:rPr>
        <w:t xml:space="preserve">conducted </w:t>
      </w:r>
      <w:r w:rsidR="00BC39F5">
        <w:rPr>
          <w:rFonts w:ascii="Times New Roman" w:hAnsi="Times New Roman" w:cs="Times New Roman"/>
          <w:sz w:val="24"/>
          <w:szCs w:val="24"/>
        </w:rPr>
        <w:t xml:space="preserve">without </w:t>
      </w:r>
      <w:r w:rsidR="00657272">
        <w:rPr>
          <w:rFonts w:ascii="Times New Roman" w:hAnsi="Times New Roman" w:cs="Times New Roman"/>
          <w:sz w:val="24"/>
          <w:szCs w:val="24"/>
        </w:rPr>
        <w:t xml:space="preserve">active </w:t>
      </w:r>
      <w:r w:rsidR="00383F71">
        <w:rPr>
          <w:rFonts w:ascii="Times New Roman" w:hAnsi="Times New Roman" w:cs="Times New Roman"/>
          <w:sz w:val="24"/>
          <w:szCs w:val="24"/>
        </w:rPr>
        <w:t>restoration of native plants</w:t>
      </w:r>
      <w:r w:rsidR="00BC39F5">
        <w:rPr>
          <w:rFonts w:ascii="Times New Roman" w:hAnsi="Times New Roman" w:cs="Times New Roman"/>
          <w:sz w:val="24"/>
          <w:szCs w:val="24"/>
        </w:rPr>
        <w:t xml:space="preserve"> and </w:t>
      </w:r>
      <w:r w:rsidR="00657272">
        <w:rPr>
          <w:rFonts w:ascii="Times New Roman" w:hAnsi="Times New Roman" w:cs="Times New Roman"/>
          <w:sz w:val="24"/>
          <w:szCs w:val="24"/>
        </w:rPr>
        <w:t xml:space="preserve">relies on </w:t>
      </w:r>
      <w:r w:rsidR="00BC39F5">
        <w:rPr>
          <w:rFonts w:ascii="Times New Roman" w:hAnsi="Times New Roman" w:cs="Times New Roman"/>
          <w:sz w:val="24"/>
          <w:szCs w:val="24"/>
        </w:rPr>
        <w:t xml:space="preserve">local native plants </w:t>
      </w:r>
      <w:r w:rsidR="00657272">
        <w:rPr>
          <w:rFonts w:ascii="Times New Roman" w:hAnsi="Times New Roman" w:cs="Times New Roman"/>
          <w:sz w:val="24"/>
          <w:szCs w:val="24"/>
        </w:rPr>
        <w:t>to move into recently cleared areas on their own</w:t>
      </w:r>
      <w:r w:rsidR="00BC39F5">
        <w:rPr>
          <w:rFonts w:ascii="Times New Roman" w:hAnsi="Times New Roman" w:cs="Times New Roman"/>
          <w:sz w:val="24"/>
          <w:szCs w:val="24"/>
        </w:rPr>
        <w:t xml:space="preserve"> (</w:t>
      </w:r>
      <w:r w:rsidR="005423C0">
        <w:rPr>
          <w:rFonts w:ascii="Times New Roman" w:hAnsi="Times New Roman" w:cs="Times New Roman"/>
          <w:sz w:val="24"/>
          <w:szCs w:val="24"/>
        </w:rPr>
        <w:t xml:space="preserve">Flory and Clay 2009, </w:t>
      </w:r>
      <w:r w:rsidR="001E08E5">
        <w:rPr>
          <w:rFonts w:ascii="Times New Roman" w:hAnsi="Times New Roman" w:cs="Times New Roman"/>
          <w:sz w:val="24"/>
          <w:szCs w:val="24"/>
        </w:rPr>
        <w:t>Shields et al. 2015, Farmer et al. 2016</w:t>
      </w:r>
      <w:r w:rsidR="005423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23C0">
        <w:rPr>
          <w:rFonts w:ascii="Times New Roman" w:hAnsi="Times New Roman" w:cs="Times New Roman"/>
          <w:sz w:val="24"/>
          <w:szCs w:val="24"/>
        </w:rPr>
        <w:t>Cutway</w:t>
      </w:r>
      <w:proofErr w:type="spellEnd"/>
      <w:r w:rsidR="005423C0">
        <w:rPr>
          <w:rFonts w:ascii="Times New Roman" w:hAnsi="Times New Roman" w:cs="Times New Roman"/>
          <w:sz w:val="24"/>
          <w:szCs w:val="24"/>
        </w:rPr>
        <w:t xml:space="preserve"> 2017</w:t>
      </w:r>
      <w:r w:rsidR="00BC39F5">
        <w:rPr>
          <w:rFonts w:ascii="Times New Roman" w:hAnsi="Times New Roman" w:cs="Times New Roman"/>
          <w:sz w:val="24"/>
          <w:szCs w:val="24"/>
        </w:rPr>
        <w:t xml:space="preserve">). </w:t>
      </w:r>
      <w:r w:rsidR="00840B7A">
        <w:rPr>
          <w:rFonts w:ascii="Times New Roman" w:hAnsi="Times New Roman" w:cs="Times New Roman"/>
          <w:sz w:val="24"/>
          <w:szCs w:val="24"/>
        </w:rPr>
        <w:t xml:space="preserve">Removal is suggested since habitats dominated by </w:t>
      </w:r>
      <w:r w:rsidR="00F93EC9">
        <w:rPr>
          <w:rFonts w:ascii="Times New Roman" w:hAnsi="Times New Roman" w:cs="Times New Roman"/>
          <w:sz w:val="24"/>
          <w:szCs w:val="24"/>
        </w:rPr>
        <w:t>invasive</w:t>
      </w:r>
      <w:r w:rsidR="00383F71">
        <w:rPr>
          <w:rFonts w:ascii="Times New Roman" w:hAnsi="Times New Roman" w:cs="Times New Roman"/>
          <w:sz w:val="24"/>
          <w:szCs w:val="24"/>
        </w:rPr>
        <w:t xml:space="preserve"> </w:t>
      </w:r>
      <w:r w:rsidR="00840B7A">
        <w:rPr>
          <w:rFonts w:ascii="Times New Roman" w:hAnsi="Times New Roman" w:cs="Times New Roman"/>
          <w:sz w:val="24"/>
          <w:szCs w:val="24"/>
        </w:rPr>
        <w:t>plants often have lower abundances of plant-feeding arthropods which could be prey for birds, particularly caterpillars or spiders (Richard et al. 2019, Clark and Seewagen 2019).</w:t>
      </w:r>
      <w:r>
        <w:rPr>
          <w:rFonts w:ascii="Times New Roman" w:hAnsi="Times New Roman" w:cs="Times New Roman"/>
          <w:sz w:val="24"/>
          <w:szCs w:val="24"/>
        </w:rPr>
        <w:t xml:space="preserve"> A critical gap in regional management of invasive plants is establishing whether a target invasive species indeed provides lower quality </w:t>
      </w:r>
      <w:r>
        <w:rPr>
          <w:rFonts w:ascii="Times New Roman" w:hAnsi="Times New Roman" w:cs="Times New Roman"/>
          <w:sz w:val="24"/>
          <w:szCs w:val="24"/>
        </w:rPr>
        <w:lastRenderedPageBreak/>
        <w:t>food resources to birds compared to the alternative native woody plants in the same habitat patch.</w:t>
      </w:r>
    </w:p>
    <w:p w14:paraId="3C3644D3" w14:textId="4AB90C30" w:rsidR="00972D61" w:rsidRDefault="001849B0" w:rsidP="00D05B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7742D">
        <w:rPr>
          <w:rFonts w:ascii="Times New Roman" w:hAnsi="Times New Roman" w:cs="Times New Roman"/>
          <w:sz w:val="24"/>
          <w:szCs w:val="24"/>
        </w:rPr>
        <w:t xml:space="preserve">Our study </w:t>
      </w:r>
      <w:r w:rsidR="00383F71">
        <w:rPr>
          <w:rFonts w:ascii="Times New Roman" w:hAnsi="Times New Roman" w:cs="Times New Roman"/>
          <w:sz w:val="24"/>
          <w:szCs w:val="24"/>
        </w:rPr>
        <w:t>invo</w:t>
      </w:r>
      <w:r w:rsidR="0003479B">
        <w:rPr>
          <w:rFonts w:ascii="Times New Roman" w:hAnsi="Times New Roman" w:cs="Times New Roman"/>
          <w:sz w:val="24"/>
          <w:szCs w:val="24"/>
        </w:rPr>
        <w:t>lv</w:t>
      </w:r>
      <w:r w:rsidR="00383F71">
        <w:rPr>
          <w:rFonts w:ascii="Times New Roman" w:hAnsi="Times New Roman" w:cs="Times New Roman"/>
          <w:sz w:val="24"/>
          <w:szCs w:val="24"/>
        </w:rPr>
        <w:t xml:space="preserve">ed </w:t>
      </w:r>
      <w:r w:rsidR="00B7742D">
        <w:rPr>
          <w:rFonts w:ascii="Times New Roman" w:hAnsi="Times New Roman" w:cs="Times New Roman"/>
          <w:sz w:val="24"/>
          <w:szCs w:val="24"/>
        </w:rPr>
        <w:t xml:space="preserve">a comparison of </w:t>
      </w:r>
      <w:r w:rsidR="00F93EC9">
        <w:rPr>
          <w:rFonts w:ascii="Times New Roman" w:hAnsi="Times New Roman" w:cs="Times New Roman"/>
          <w:sz w:val="24"/>
          <w:szCs w:val="24"/>
        </w:rPr>
        <w:t>invasive</w:t>
      </w:r>
      <w:r w:rsidR="00B7742D">
        <w:rPr>
          <w:rFonts w:ascii="Times New Roman" w:hAnsi="Times New Roman" w:cs="Times New Roman"/>
          <w:sz w:val="24"/>
          <w:szCs w:val="24"/>
        </w:rPr>
        <w:t xml:space="preserve"> </w:t>
      </w:r>
      <w:r w:rsidR="0003479B">
        <w:rPr>
          <w:rFonts w:ascii="Times New Roman" w:hAnsi="Times New Roman" w:cs="Times New Roman"/>
          <w:sz w:val="24"/>
          <w:szCs w:val="24"/>
        </w:rPr>
        <w:t>and native members of a plant community within a Connecticut, USA mature forest</w:t>
      </w:r>
      <w:r w:rsidR="00B7742D">
        <w:rPr>
          <w:rFonts w:ascii="Times New Roman" w:hAnsi="Times New Roman" w:cs="Times New Roman"/>
          <w:sz w:val="24"/>
          <w:szCs w:val="24"/>
        </w:rPr>
        <w:t>.</w:t>
      </w:r>
      <w:r w:rsidR="00B7742D">
        <w:rPr>
          <w:rStyle w:val="CommentReference"/>
        </w:rPr>
        <w:t xml:space="preserve"> </w:t>
      </w:r>
      <w:r w:rsidR="00B7742D">
        <w:rPr>
          <w:rFonts w:ascii="Times New Roman" w:hAnsi="Times New Roman" w:cs="Times New Roman"/>
          <w:sz w:val="24"/>
          <w:szCs w:val="24"/>
        </w:rPr>
        <w:t>We</w:t>
      </w:r>
      <w:r w:rsidR="00BC33C1">
        <w:rPr>
          <w:rFonts w:ascii="Times New Roman" w:hAnsi="Times New Roman" w:cs="Times New Roman"/>
          <w:sz w:val="24"/>
          <w:szCs w:val="24"/>
        </w:rPr>
        <w:t xml:space="preserve"> tested </w:t>
      </w:r>
      <w:r w:rsidR="00767FE8">
        <w:rPr>
          <w:rFonts w:ascii="Times New Roman" w:hAnsi="Times New Roman" w:cs="Times New Roman"/>
          <w:sz w:val="24"/>
          <w:szCs w:val="24"/>
        </w:rPr>
        <w:t>three</w:t>
      </w:r>
      <w:r w:rsidR="00BC33C1">
        <w:rPr>
          <w:rFonts w:ascii="Times New Roman" w:hAnsi="Times New Roman" w:cs="Times New Roman"/>
          <w:sz w:val="24"/>
          <w:szCs w:val="24"/>
        </w:rPr>
        <w:t xml:space="preserve"> hypotheses</w:t>
      </w:r>
      <w:commentRangeStart w:id="18"/>
      <w:r w:rsidR="00896FE1">
        <w:rPr>
          <w:rFonts w:ascii="Times New Roman" w:hAnsi="Times New Roman" w:cs="Times New Roman"/>
          <w:sz w:val="24"/>
          <w:szCs w:val="24"/>
        </w:rPr>
        <w:t>:</w:t>
      </w:r>
      <w:r w:rsidR="00BC33C1">
        <w:rPr>
          <w:rFonts w:ascii="Times New Roman" w:hAnsi="Times New Roman" w:cs="Times New Roman"/>
          <w:sz w:val="24"/>
          <w:szCs w:val="24"/>
        </w:rPr>
        <w:t xml:space="preserve"> </w:t>
      </w:r>
      <w:r w:rsidR="00767FE8">
        <w:rPr>
          <w:rFonts w:ascii="Times New Roman" w:hAnsi="Times New Roman" w:cs="Times New Roman"/>
          <w:sz w:val="24"/>
          <w:szCs w:val="24"/>
        </w:rPr>
        <w:t xml:space="preserve">(1) </w:t>
      </w:r>
      <w:ins w:id="19" w:author="Chad Seewagen" w:date="2023-07-21T08:12:00Z">
        <w:r w:rsidR="00CC1400">
          <w:rPr>
            <w:rFonts w:ascii="Times New Roman" w:hAnsi="Times New Roman" w:cs="Times New Roman"/>
            <w:sz w:val="24"/>
            <w:szCs w:val="24"/>
          </w:rPr>
          <w:t>t</w:t>
        </w:r>
      </w:ins>
      <w:del w:id="20" w:author="Chad Seewagen" w:date="2023-07-21T08:12:00Z">
        <w:r w:rsidR="00F81005" w:rsidDel="00CC1400">
          <w:rPr>
            <w:rFonts w:ascii="Times New Roman" w:hAnsi="Times New Roman" w:cs="Times New Roman"/>
            <w:sz w:val="24"/>
            <w:szCs w:val="24"/>
          </w:rPr>
          <w:delText>T</w:delText>
        </w:r>
      </w:del>
      <w:r w:rsidR="00F81005">
        <w:rPr>
          <w:rFonts w:ascii="Times New Roman" w:hAnsi="Times New Roman" w:cs="Times New Roman"/>
          <w:sz w:val="24"/>
          <w:szCs w:val="24"/>
        </w:rPr>
        <w:t>he ‘weaker predatory effects hypothesis</w:t>
      </w:r>
      <w:commentRangeEnd w:id="18"/>
      <w:r w:rsidR="003B406E">
        <w:rPr>
          <w:rStyle w:val="CommentReference"/>
        </w:rPr>
        <w:commentReference w:id="18"/>
      </w:r>
      <w:r w:rsidR="00F81005">
        <w:rPr>
          <w:rFonts w:ascii="Times New Roman" w:hAnsi="Times New Roman" w:cs="Times New Roman"/>
          <w:sz w:val="24"/>
          <w:szCs w:val="24"/>
        </w:rPr>
        <w:t>’,</w:t>
      </w:r>
      <w:r w:rsidR="00767FE8">
        <w:rPr>
          <w:rFonts w:ascii="Times New Roman" w:hAnsi="Times New Roman" w:cs="Times New Roman"/>
          <w:sz w:val="24"/>
          <w:szCs w:val="24"/>
        </w:rPr>
        <w:t xml:space="preserve"> </w:t>
      </w:r>
      <w:r w:rsidR="00BC33C1">
        <w:rPr>
          <w:rFonts w:ascii="Times New Roman" w:hAnsi="Times New Roman" w:cs="Times New Roman"/>
          <w:sz w:val="24"/>
          <w:szCs w:val="24"/>
        </w:rPr>
        <w:t>(</w:t>
      </w:r>
      <w:r w:rsidR="00767FE8">
        <w:rPr>
          <w:rFonts w:ascii="Times New Roman" w:hAnsi="Times New Roman" w:cs="Times New Roman"/>
          <w:sz w:val="24"/>
          <w:szCs w:val="24"/>
        </w:rPr>
        <w:t>2</w:t>
      </w:r>
      <w:r w:rsidR="00BC33C1">
        <w:rPr>
          <w:rFonts w:ascii="Times New Roman" w:hAnsi="Times New Roman" w:cs="Times New Roman"/>
          <w:sz w:val="24"/>
          <w:szCs w:val="24"/>
        </w:rPr>
        <w:t xml:space="preserve">) </w:t>
      </w:r>
      <w:r w:rsidR="00F81005">
        <w:rPr>
          <w:rFonts w:ascii="Times New Roman" w:hAnsi="Times New Roman" w:cs="Times New Roman"/>
          <w:sz w:val="24"/>
          <w:szCs w:val="24"/>
        </w:rPr>
        <w:t>the</w:t>
      </w:r>
      <w:r w:rsidR="00BC33C1">
        <w:rPr>
          <w:rFonts w:ascii="Times New Roman" w:hAnsi="Times New Roman" w:cs="Times New Roman"/>
          <w:sz w:val="24"/>
          <w:szCs w:val="24"/>
        </w:rPr>
        <w:t xml:space="preserve"> ‘low food</w:t>
      </w:r>
      <w:r w:rsidR="00B7742D">
        <w:rPr>
          <w:rFonts w:ascii="Times New Roman" w:hAnsi="Times New Roman" w:cs="Times New Roman"/>
          <w:sz w:val="24"/>
          <w:szCs w:val="24"/>
        </w:rPr>
        <w:t xml:space="preserve"> quantity</w:t>
      </w:r>
      <w:r w:rsidR="00BC33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C33C1">
        <w:rPr>
          <w:rFonts w:ascii="Times New Roman" w:hAnsi="Times New Roman" w:cs="Times New Roman"/>
          <w:sz w:val="24"/>
          <w:szCs w:val="24"/>
        </w:rPr>
        <w:t>hypothesis</w:t>
      </w:r>
      <w:r w:rsidR="00F637A7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="00896FE1">
        <w:rPr>
          <w:rFonts w:ascii="Times New Roman" w:hAnsi="Times New Roman" w:cs="Times New Roman"/>
          <w:sz w:val="24"/>
          <w:szCs w:val="24"/>
        </w:rPr>
        <w:t>, and</w:t>
      </w:r>
      <w:r w:rsidR="002B3927">
        <w:rPr>
          <w:rFonts w:ascii="Times New Roman" w:hAnsi="Times New Roman" w:cs="Times New Roman"/>
          <w:sz w:val="24"/>
          <w:szCs w:val="24"/>
        </w:rPr>
        <w:t xml:space="preserve"> (</w:t>
      </w:r>
      <w:r w:rsidR="00767FE8">
        <w:rPr>
          <w:rFonts w:ascii="Times New Roman" w:hAnsi="Times New Roman" w:cs="Times New Roman"/>
          <w:sz w:val="24"/>
          <w:szCs w:val="24"/>
        </w:rPr>
        <w:t>3</w:t>
      </w:r>
      <w:r w:rsidR="002B3927">
        <w:rPr>
          <w:rFonts w:ascii="Times New Roman" w:hAnsi="Times New Roman" w:cs="Times New Roman"/>
          <w:sz w:val="24"/>
          <w:szCs w:val="24"/>
        </w:rPr>
        <w:t xml:space="preserve">) </w:t>
      </w:r>
      <w:r w:rsidR="00F81005">
        <w:rPr>
          <w:rFonts w:ascii="Times New Roman" w:hAnsi="Times New Roman" w:cs="Times New Roman"/>
          <w:sz w:val="24"/>
          <w:szCs w:val="24"/>
        </w:rPr>
        <w:t>the</w:t>
      </w:r>
      <w:r w:rsidR="00896FE1">
        <w:rPr>
          <w:rFonts w:ascii="Times New Roman" w:hAnsi="Times New Roman" w:cs="Times New Roman"/>
          <w:sz w:val="24"/>
          <w:szCs w:val="24"/>
        </w:rPr>
        <w:t xml:space="preserve"> </w:t>
      </w:r>
      <w:r w:rsidR="002B3927">
        <w:rPr>
          <w:rFonts w:ascii="Times New Roman" w:hAnsi="Times New Roman" w:cs="Times New Roman"/>
          <w:sz w:val="24"/>
          <w:szCs w:val="24"/>
        </w:rPr>
        <w:t>‘low food quality hypothesis’.</w:t>
      </w:r>
      <w:r w:rsidR="00F81005" w:rsidRPr="00F81005">
        <w:rPr>
          <w:rFonts w:ascii="Times New Roman" w:hAnsi="Times New Roman" w:cs="Times New Roman"/>
          <w:sz w:val="24"/>
          <w:szCs w:val="24"/>
        </w:rPr>
        <w:t xml:space="preserve"> </w:t>
      </w:r>
      <w:r w:rsidR="00F81005">
        <w:rPr>
          <w:rFonts w:ascii="Times New Roman" w:hAnsi="Times New Roman" w:cs="Times New Roman"/>
          <w:sz w:val="24"/>
          <w:szCs w:val="24"/>
        </w:rPr>
        <w:t>In the weaker predatory effects hypothesis, insectivores are predicted to forage on invasive plants less than native plants because of lower prey abundance and quality (</w:t>
      </w:r>
      <w:proofErr w:type="spellStart"/>
      <w:r w:rsidR="00F81005">
        <w:rPr>
          <w:rFonts w:ascii="Times New Roman" w:hAnsi="Times New Roman" w:cs="Times New Roman"/>
          <w:sz w:val="24"/>
          <w:szCs w:val="24"/>
        </w:rPr>
        <w:t>Riedl</w:t>
      </w:r>
      <w:proofErr w:type="spellEnd"/>
      <w:r w:rsidR="00F81005">
        <w:rPr>
          <w:rFonts w:ascii="Times New Roman" w:hAnsi="Times New Roman" w:cs="Times New Roman"/>
          <w:sz w:val="24"/>
          <w:szCs w:val="24"/>
        </w:rPr>
        <w:t xml:space="preserve"> et al. 2018), which will be manifested as weaker top-down effects on insect prey. </w:t>
      </w:r>
      <w:del w:id="21" w:author="Chad Seewagen" w:date="2023-07-21T08:12:00Z">
        <w:r w:rsidR="00F81005" w:rsidDel="00CC1400">
          <w:rPr>
            <w:rFonts w:ascii="Times New Roman" w:hAnsi="Times New Roman" w:cs="Times New Roman"/>
            <w:sz w:val="24"/>
            <w:szCs w:val="24"/>
          </w:rPr>
          <w:delText xml:space="preserve">(2) </w:delText>
        </w:r>
      </w:del>
      <w:r w:rsidR="002A5D18">
        <w:rPr>
          <w:rFonts w:ascii="Times New Roman" w:hAnsi="Times New Roman" w:cs="Times New Roman"/>
          <w:sz w:val="24"/>
          <w:szCs w:val="24"/>
        </w:rPr>
        <w:t xml:space="preserve">In the low food </w:t>
      </w:r>
      <w:r w:rsidR="00DF284C">
        <w:rPr>
          <w:rFonts w:ascii="Times New Roman" w:hAnsi="Times New Roman" w:cs="Times New Roman"/>
          <w:sz w:val="24"/>
          <w:szCs w:val="24"/>
        </w:rPr>
        <w:t xml:space="preserve">quantity </w:t>
      </w:r>
      <w:r w:rsidR="002A5D18">
        <w:rPr>
          <w:rFonts w:ascii="Times New Roman" w:hAnsi="Times New Roman" w:cs="Times New Roman"/>
          <w:sz w:val="24"/>
          <w:szCs w:val="24"/>
        </w:rPr>
        <w:t>hypothesis,</w:t>
      </w:r>
      <w:r w:rsidR="00C27537">
        <w:rPr>
          <w:rFonts w:ascii="Times New Roman" w:hAnsi="Times New Roman" w:cs="Times New Roman"/>
          <w:sz w:val="24"/>
          <w:szCs w:val="24"/>
        </w:rPr>
        <w:t xml:space="preserve"> </w:t>
      </w:r>
      <w:r w:rsidR="00767FE8">
        <w:rPr>
          <w:rFonts w:ascii="Times New Roman" w:hAnsi="Times New Roman" w:cs="Times New Roman"/>
          <w:sz w:val="24"/>
          <w:szCs w:val="24"/>
        </w:rPr>
        <w:t>an invasive plant species is</w:t>
      </w:r>
      <w:r>
        <w:rPr>
          <w:rFonts w:ascii="Times New Roman" w:hAnsi="Times New Roman" w:cs="Times New Roman"/>
          <w:sz w:val="24"/>
          <w:szCs w:val="24"/>
        </w:rPr>
        <w:t xml:space="preserve"> expected to have significantly</w:t>
      </w:r>
      <w:r w:rsidR="00234017">
        <w:rPr>
          <w:rFonts w:ascii="Times New Roman" w:hAnsi="Times New Roman" w:cs="Times New Roman"/>
          <w:sz w:val="24"/>
          <w:szCs w:val="24"/>
        </w:rPr>
        <w:t xml:space="preserve"> l</w:t>
      </w:r>
      <w:r w:rsidR="00142AEC">
        <w:rPr>
          <w:rFonts w:ascii="Times New Roman" w:hAnsi="Times New Roman" w:cs="Times New Roman"/>
          <w:sz w:val="24"/>
          <w:szCs w:val="24"/>
        </w:rPr>
        <w:t>ess</w:t>
      </w:r>
      <w:r w:rsidR="00234017">
        <w:rPr>
          <w:rFonts w:ascii="Times New Roman" w:hAnsi="Times New Roman" w:cs="Times New Roman"/>
          <w:sz w:val="24"/>
          <w:szCs w:val="24"/>
        </w:rPr>
        <w:t xml:space="preserve"> prey available for insectivores compared to native plants</w:t>
      </w:r>
      <w:r w:rsidR="00767FE8">
        <w:rPr>
          <w:rFonts w:ascii="Times New Roman" w:hAnsi="Times New Roman" w:cs="Times New Roman"/>
          <w:sz w:val="24"/>
          <w:szCs w:val="24"/>
        </w:rPr>
        <w:t xml:space="preserve"> coexisting</w:t>
      </w:r>
      <w:r w:rsidR="00BC6325">
        <w:rPr>
          <w:rFonts w:ascii="Times New Roman" w:hAnsi="Times New Roman" w:cs="Times New Roman"/>
          <w:sz w:val="24"/>
          <w:szCs w:val="24"/>
        </w:rPr>
        <w:t xml:space="preserve"> </w:t>
      </w:r>
      <w:r w:rsidR="00767FE8">
        <w:rPr>
          <w:rFonts w:ascii="Times New Roman" w:hAnsi="Times New Roman" w:cs="Times New Roman"/>
          <w:sz w:val="24"/>
          <w:szCs w:val="24"/>
        </w:rPr>
        <w:t>in the same habitat patch</w:t>
      </w:r>
      <w:r>
        <w:rPr>
          <w:rFonts w:ascii="Times New Roman" w:hAnsi="Times New Roman" w:cs="Times New Roman"/>
          <w:sz w:val="24"/>
          <w:szCs w:val="24"/>
        </w:rPr>
        <w:t>.</w:t>
      </w:r>
      <w:r w:rsidR="002A5D18">
        <w:rPr>
          <w:rFonts w:ascii="Times New Roman" w:hAnsi="Times New Roman" w:cs="Times New Roman"/>
          <w:sz w:val="24"/>
          <w:szCs w:val="24"/>
        </w:rPr>
        <w:t xml:space="preserve"> </w:t>
      </w:r>
      <w:del w:id="22" w:author="Chad Seewagen" w:date="2023-07-21T08:12:00Z">
        <w:r w:rsidR="00F81005" w:rsidDel="00CC1400">
          <w:rPr>
            <w:rFonts w:ascii="Times New Roman" w:hAnsi="Times New Roman" w:cs="Times New Roman"/>
            <w:sz w:val="24"/>
            <w:szCs w:val="24"/>
          </w:rPr>
          <w:delText xml:space="preserve">(3) </w:delText>
        </w:r>
      </w:del>
      <w:r w:rsidR="00F81005">
        <w:rPr>
          <w:rFonts w:ascii="Times New Roman" w:hAnsi="Times New Roman" w:cs="Times New Roman"/>
          <w:sz w:val="24"/>
          <w:szCs w:val="24"/>
        </w:rPr>
        <w:t>I</w:t>
      </w:r>
      <w:r w:rsidR="001D539F">
        <w:rPr>
          <w:rFonts w:ascii="Times New Roman" w:hAnsi="Times New Roman" w:cs="Times New Roman"/>
          <w:sz w:val="24"/>
          <w:szCs w:val="24"/>
        </w:rPr>
        <w:t>n the ‘low food quality’ hypothesis,</w:t>
      </w:r>
      <w:r w:rsidR="00A86934">
        <w:rPr>
          <w:rFonts w:ascii="Times New Roman" w:hAnsi="Times New Roman" w:cs="Times New Roman"/>
          <w:sz w:val="24"/>
          <w:szCs w:val="24"/>
        </w:rPr>
        <w:t xml:space="preserve"> </w:t>
      </w:r>
      <w:r w:rsidR="001D539F">
        <w:rPr>
          <w:rFonts w:ascii="Times New Roman" w:hAnsi="Times New Roman" w:cs="Times New Roman"/>
          <w:sz w:val="24"/>
          <w:szCs w:val="24"/>
        </w:rPr>
        <w:t>prey items</w:t>
      </w:r>
      <w:r w:rsidR="00A86934">
        <w:rPr>
          <w:rFonts w:ascii="Times New Roman" w:hAnsi="Times New Roman" w:cs="Times New Roman"/>
          <w:sz w:val="24"/>
          <w:szCs w:val="24"/>
        </w:rPr>
        <w:t xml:space="preserve"> that are available </w:t>
      </w:r>
      <w:r w:rsidR="001D539F">
        <w:rPr>
          <w:rFonts w:ascii="Times New Roman" w:hAnsi="Times New Roman" w:cs="Times New Roman"/>
          <w:sz w:val="24"/>
          <w:szCs w:val="24"/>
        </w:rPr>
        <w:t xml:space="preserve">on </w:t>
      </w:r>
      <w:r w:rsidR="00F93EC9">
        <w:rPr>
          <w:rFonts w:ascii="Times New Roman" w:hAnsi="Times New Roman" w:cs="Times New Roman"/>
          <w:sz w:val="24"/>
          <w:szCs w:val="24"/>
        </w:rPr>
        <w:t>invasive</w:t>
      </w:r>
      <w:r w:rsidR="00142AEC">
        <w:rPr>
          <w:rFonts w:ascii="Times New Roman" w:hAnsi="Times New Roman" w:cs="Times New Roman"/>
          <w:sz w:val="24"/>
          <w:szCs w:val="24"/>
        </w:rPr>
        <w:t xml:space="preserve"> plants</w:t>
      </w:r>
      <w:r w:rsidR="001D539F">
        <w:rPr>
          <w:rFonts w:ascii="Times New Roman" w:hAnsi="Times New Roman" w:cs="Times New Roman"/>
          <w:sz w:val="24"/>
          <w:szCs w:val="24"/>
        </w:rPr>
        <w:t xml:space="preserve"> </w:t>
      </w:r>
      <w:r w:rsidR="00A86934">
        <w:rPr>
          <w:rFonts w:ascii="Times New Roman" w:hAnsi="Times New Roman" w:cs="Times New Roman"/>
          <w:sz w:val="24"/>
          <w:szCs w:val="24"/>
        </w:rPr>
        <w:t>are</w:t>
      </w:r>
      <w:r w:rsidR="00900B75">
        <w:rPr>
          <w:rFonts w:ascii="Times New Roman" w:hAnsi="Times New Roman" w:cs="Times New Roman"/>
          <w:sz w:val="24"/>
          <w:szCs w:val="24"/>
        </w:rPr>
        <w:t xml:space="preserve"> expected to have</w:t>
      </w:r>
      <w:r w:rsidR="00A86934">
        <w:rPr>
          <w:rFonts w:ascii="Times New Roman" w:hAnsi="Times New Roman" w:cs="Times New Roman"/>
          <w:sz w:val="24"/>
          <w:szCs w:val="24"/>
        </w:rPr>
        <w:t xml:space="preserve"> lower</w:t>
      </w:r>
      <w:r w:rsidR="00920DDF">
        <w:rPr>
          <w:rFonts w:ascii="Times New Roman" w:hAnsi="Times New Roman" w:cs="Times New Roman"/>
          <w:sz w:val="24"/>
          <w:szCs w:val="24"/>
        </w:rPr>
        <w:t xml:space="preserve"> nutritional value</w:t>
      </w:r>
      <w:r w:rsidR="00A86934">
        <w:rPr>
          <w:rFonts w:ascii="Times New Roman" w:hAnsi="Times New Roman" w:cs="Times New Roman"/>
          <w:sz w:val="24"/>
          <w:szCs w:val="24"/>
        </w:rPr>
        <w:t xml:space="preserve"> </w:t>
      </w:r>
      <w:r w:rsidR="00920DDF">
        <w:rPr>
          <w:rFonts w:ascii="Times New Roman" w:hAnsi="Times New Roman" w:cs="Times New Roman"/>
          <w:sz w:val="24"/>
          <w:szCs w:val="24"/>
        </w:rPr>
        <w:t xml:space="preserve">(e.g., lower </w:t>
      </w:r>
      <w:r w:rsidR="00A86934">
        <w:rPr>
          <w:rFonts w:ascii="Times New Roman" w:hAnsi="Times New Roman" w:cs="Times New Roman"/>
          <w:sz w:val="24"/>
          <w:szCs w:val="24"/>
        </w:rPr>
        <w:t>protein content</w:t>
      </w:r>
      <w:r w:rsidR="00920DDF">
        <w:rPr>
          <w:rFonts w:ascii="Times New Roman" w:hAnsi="Times New Roman" w:cs="Times New Roman"/>
          <w:sz w:val="24"/>
          <w:szCs w:val="24"/>
        </w:rPr>
        <w:t>)</w:t>
      </w:r>
      <w:r w:rsidR="00A86934">
        <w:rPr>
          <w:rFonts w:ascii="Times New Roman" w:hAnsi="Times New Roman" w:cs="Times New Roman"/>
          <w:sz w:val="24"/>
          <w:szCs w:val="24"/>
        </w:rPr>
        <w:t xml:space="preserve"> </w:t>
      </w:r>
      <w:r w:rsidR="00142AEC">
        <w:rPr>
          <w:rFonts w:ascii="Times New Roman" w:hAnsi="Times New Roman" w:cs="Times New Roman"/>
          <w:sz w:val="24"/>
          <w:szCs w:val="24"/>
        </w:rPr>
        <w:t>resulting from being</w:t>
      </w:r>
      <w:r w:rsidR="00D33489">
        <w:rPr>
          <w:rFonts w:ascii="Times New Roman" w:hAnsi="Times New Roman" w:cs="Times New Roman"/>
          <w:sz w:val="24"/>
          <w:szCs w:val="24"/>
        </w:rPr>
        <w:t xml:space="preserve"> low-</w:t>
      </w:r>
      <w:r w:rsidR="00900B75">
        <w:rPr>
          <w:rFonts w:ascii="Times New Roman" w:hAnsi="Times New Roman" w:cs="Times New Roman"/>
          <w:sz w:val="24"/>
          <w:szCs w:val="24"/>
        </w:rPr>
        <w:t xml:space="preserve">quality food sources </w:t>
      </w:r>
      <w:r w:rsidR="00D33489">
        <w:rPr>
          <w:rFonts w:ascii="Times New Roman" w:hAnsi="Times New Roman" w:cs="Times New Roman"/>
          <w:sz w:val="24"/>
          <w:szCs w:val="24"/>
        </w:rPr>
        <w:t xml:space="preserve">for herbivorous arthropods </w:t>
      </w:r>
      <w:r w:rsidR="00900B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1646E">
        <w:rPr>
          <w:rFonts w:ascii="Times New Roman" w:hAnsi="Times New Roman" w:cs="Times New Roman"/>
          <w:sz w:val="24"/>
          <w:szCs w:val="24"/>
        </w:rPr>
        <w:t>Lieurance</w:t>
      </w:r>
      <w:proofErr w:type="spellEnd"/>
      <w:r w:rsidR="0041646E">
        <w:rPr>
          <w:rFonts w:ascii="Times New Roman" w:hAnsi="Times New Roman" w:cs="Times New Roman"/>
          <w:sz w:val="24"/>
          <w:szCs w:val="24"/>
        </w:rPr>
        <w:t xml:space="preserve"> and Cipollini 2013</w:t>
      </w:r>
      <w:r w:rsidR="00840B7A">
        <w:rPr>
          <w:rFonts w:ascii="Times New Roman" w:hAnsi="Times New Roman" w:cs="Times New Roman"/>
          <w:sz w:val="24"/>
          <w:szCs w:val="24"/>
        </w:rPr>
        <w:t>,</w:t>
      </w:r>
      <w:r w:rsidR="00840B7A" w:rsidRPr="0084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B7A">
        <w:rPr>
          <w:rFonts w:ascii="Times New Roman" w:hAnsi="Times New Roman" w:cs="Times New Roman"/>
          <w:sz w:val="24"/>
          <w:szCs w:val="24"/>
        </w:rPr>
        <w:t>Haan</w:t>
      </w:r>
      <w:proofErr w:type="spellEnd"/>
      <w:r w:rsidR="00840B7A">
        <w:rPr>
          <w:rFonts w:ascii="Times New Roman" w:hAnsi="Times New Roman" w:cs="Times New Roman"/>
          <w:sz w:val="24"/>
          <w:szCs w:val="24"/>
        </w:rPr>
        <w:t xml:space="preserve"> et al. 2021, Lampert et al. 2022</w:t>
      </w:r>
      <w:r w:rsidR="00900B75">
        <w:rPr>
          <w:rFonts w:ascii="Times New Roman" w:hAnsi="Times New Roman" w:cs="Times New Roman"/>
          <w:sz w:val="24"/>
          <w:szCs w:val="24"/>
        </w:rPr>
        <w:t>)</w:t>
      </w:r>
      <w:r w:rsidR="0041646E">
        <w:rPr>
          <w:rFonts w:ascii="Times New Roman" w:hAnsi="Times New Roman" w:cs="Times New Roman"/>
          <w:sz w:val="24"/>
          <w:szCs w:val="24"/>
        </w:rPr>
        <w:t>.</w:t>
      </w:r>
      <w:r w:rsidR="00767FE8">
        <w:rPr>
          <w:rFonts w:ascii="Times New Roman" w:hAnsi="Times New Roman" w:cs="Times New Roman"/>
          <w:sz w:val="24"/>
          <w:szCs w:val="24"/>
        </w:rPr>
        <w:t xml:space="preserve"> </w:t>
      </w:r>
      <w:r w:rsidR="00AB09C1">
        <w:rPr>
          <w:rFonts w:ascii="Times New Roman" w:hAnsi="Times New Roman" w:cs="Times New Roman"/>
          <w:sz w:val="24"/>
          <w:szCs w:val="24"/>
        </w:rPr>
        <w:t>W</w:t>
      </w:r>
      <w:r w:rsidR="00A71A02">
        <w:rPr>
          <w:rFonts w:ascii="Times New Roman" w:hAnsi="Times New Roman" w:cs="Times New Roman"/>
          <w:sz w:val="24"/>
          <w:szCs w:val="24"/>
        </w:rPr>
        <w:t xml:space="preserve">e tested </w:t>
      </w:r>
      <w:r w:rsidR="00F81005">
        <w:rPr>
          <w:rFonts w:ascii="Times New Roman" w:hAnsi="Times New Roman" w:cs="Times New Roman"/>
          <w:sz w:val="24"/>
          <w:szCs w:val="24"/>
        </w:rPr>
        <w:t>all</w:t>
      </w:r>
      <w:r w:rsidR="00A71A02">
        <w:rPr>
          <w:rFonts w:ascii="Times New Roman" w:hAnsi="Times New Roman" w:cs="Times New Roman"/>
          <w:sz w:val="24"/>
          <w:szCs w:val="24"/>
        </w:rPr>
        <w:t xml:space="preserve"> </w:t>
      </w:r>
      <w:ins w:id="23" w:author="Wales Carter" w:date="2023-07-21T13:34:00Z">
        <w:r w:rsidR="003B406E">
          <w:rPr>
            <w:rFonts w:ascii="Times New Roman" w:hAnsi="Times New Roman" w:cs="Times New Roman"/>
            <w:sz w:val="24"/>
            <w:szCs w:val="24"/>
          </w:rPr>
          <w:t xml:space="preserve">three </w:t>
        </w:r>
      </w:ins>
      <w:r w:rsidR="00A71A02">
        <w:rPr>
          <w:rFonts w:ascii="Times New Roman" w:hAnsi="Times New Roman" w:cs="Times New Roman"/>
          <w:sz w:val="24"/>
          <w:szCs w:val="24"/>
        </w:rPr>
        <w:t xml:space="preserve">hypotheses </w:t>
      </w:r>
      <w:r w:rsidR="00C422F2">
        <w:rPr>
          <w:rFonts w:ascii="Times New Roman" w:hAnsi="Times New Roman" w:cs="Times New Roman"/>
          <w:sz w:val="24"/>
          <w:szCs w:val="24"/>
        </w:rPr>
        <w:t xml:space="preserve">through a predator exclusion experiment on </w:t>
      </w:r>
      <w:r w:rsidR="00A42E27">
        <w:rPr>
          <w:rFonts w:ascii="Times New Roman" w:hAnsi="Times New Roman" w:cs="Times New Roman"/>
          <w:sz w:val="24"/>
          <w:szCs w:val="24"/>
        </w:rPr>
        <w:t xml:space="preserve">four intensively managed </w:t>
      </w:r>
      <w:ins w:id="24" w:author="Chad Seewagen" w:date="2023-07-21T08:12:00Z">
        <w:r w:rsidR="00BC57BA">
          <w:rPr>
            <w:rFonts w:ascii="Times New Roman" w:hAnsi="Times New Roman" w:cs="Times New Roman"/>
            <w:sz w:val="24"/>
            <w:szCs w:val="24"/>
          </w:rPr>
          <w:t>in</w:t>
        </w:r>
      </w:ins>
      <w:ins w:id="25" w:author="Chad Seewagen" w:date="2023-07-21T08:13:00Z">
        <w:r w:rsidR="00BC57BA">
          <w:rPr>
            <w:rFonts w:ascii="Times New Roman" w:hAnsi="Times New Roman" w:cs="Times New Roman"/>
            <w:sz w:val="24"/>
            <w:szCs w:val="24"/>
          </w:rPr>
          <w:t xml:space="preserve">vasive </w:t>
        </w:r>
      </w:ins>
      <w:r w:rsidR="00A42E27">
        <w:rPr>
          <w:rFonts w:ascii="Times New Roman" w:hAnsi="Times New Roman" w:cs="Times New Roman"/>
          <w:sz w:val="24"/>
          <w:szCs w:val="24"/>
        </w:rPr>
        <w:t>w</w:t>
      </w:r>
      <w:r w:rsidR="00AB09C1">
        <w:rPr>
          <w:rFonts w:ascii="Times New Roman" w:hAnsi="Times New Roman" w:cs="Times New Roman"/>
          <w:sz w:val="24"/>
          <w:szCs w:val="24"/>
        </w:rPr>
        <w:t xml:space="preserve">oody </w:t>
      </w:r>
      <w:r w:rsidR="00C422F2">
        <w:rPr>
          <w:rFonts w:ascii="Times New Roman" w:hAnsi="Times New Roman" w:cs="Times New Roman"/>
          <w:sz w:val="24"/>
          <w:szCs w:val="24"/>
        </w:rPr>
        <w:t>plant species</w:t>
      </w:r>
      <w:r w:rsidR="00314527">
        <w:rPr>
          <w:rFonts w:ascii="Times New Roman" w:hAnsi="Times New Roman" w:cs="Times New Roman"/>
          <w:sz w:val="24"/>
          <w:szCs w:val="24"/>
        </w:rPr>
        <w:t xml:space="preserve"> of the northeastern, U.S.</w:t>
      </w:r>
      <w:r w:rsidR="00C422F2">
        <w:rPr>
          <w:rFonts w:ascii="Times New Roman" w:hAnsi="Times New Roman" w:cs="Times New Roman"/>
          <w:sz w:val="24"/>
          <w:szCs w:val="24"/>
        </w:rPr>
        <w:t xml:space="preserve">, </w:t>
      </w:r>
      <w:r w:rsidR="00C92A06">
        <w:rPr>
          <w:rFonts w:ascii="Times New Roman" w:hAnsi="Times New Roman" w:cs="Times New Roman"/>
          <w:sz w:val="24"/>
          <w:szCs w:val="24"/>
        </w:rPr>
        <w:t>using</w:t>
      </w:r>
      <w:r w:rsidR="009F62DD">
        <w:rPr>
          <w:rFonts w:ascii="Times New Roman" w:hAnsi="Times New Roman" w:cs="Times New Roman"/>
          <w:sz w:val="24"/>
          <w:szCs w:val="24"/>
        </w:rPr>
        <w:t xml:space="preserve"> a set of six common, co-occurring</w:t>
      </w:r>
      <w:r w:rsidR="00C92A06">
        <w:rPr>
          <w:rFonts w:ascii="Times New Roman" w:hAnsi="Times New Roman" w:cs="Times New Roman"/>
          <w:sz w:val="24"/>
          <w:szCs w:val="24"/>
        </w:rPr>
        <w:t xml:space="preserve"> native plants as a comparison point.</w:t>
      </w:r>
    </w:p>
    <w:p w14:paraId="68998B97" w14:textId="77777777" w:rsidR="00A42E27" w:rsidRDefault="00A42E27" w:rsidP="00D05B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DD41990" w14:textId="26D70719" w:rsidR="00C1051D" w:rsidRDefault="00C1051D" w:rsidP="00D05B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Methods: </w:t>
      </w:r>
    </w:p>
    <w:p w14:paraId="2770142F" w14:textId="079F2E94" w:rsidR="00C1051D" w:rsidRDefault="00877800" w:rsidP="00D05B3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Study System. </w:t>
      </w:r>
      <w:r w:rsidR="00C1051D">
        <w:rPr>
          <w:rFonts w:ascii="Times New Roman" w:hAnsi="Times New Roman" w:cs="Times New Roman"/>
          <w:sz w:val="24"/>
          <w:szCs w:val="24"/>
        </w:rPr>
        <w:t xml:space="preserve">We performed a selective predator exclusion </w:t>
      </w:r>
      <w:r w:rsidR="00336593">
        <w:rPr>
          <w:rFonts w:ascii="Times New Roman" w:hAnsi="Times New Roman" w:cs="Times New Roman"/>
          <w:sz w:val="24"/>
          <w:szCs w:val="24"/>
        </w:rPr>
        <w:t xml:space="preserve">experiment </w:t>
      </w:r>
      <w:r w:rsidR="00C1051D">
        <w:rPr>
          <w:rFonts w:ascii="Times New Roman" w:hAnsi="Times New Roman" w:cs="Times New Roman"/>
          <w:sz w:val="24"/>
          <w:szCs w:val="24"/>
        </w:rPr>
        <w:t xml:space="preserve">on ten woody host plant species at Great Hollow Nature Preserve </w:t>
      </w:r>
      <w:r w:rsidR="00AB09C1">
        <w:rPr>
          <w:rFonts w:ascii="Times New Roman" w:hAnsi="Times New Roman" w:cs="Times New Roman"/>
          <w:sz w:val="24"/>
          <w:szCs w:val="24"/>
        </w:rPr>
        <w:t xml:space="preserve">in </w:t>
      </w:r>
      <w:r w:rsidR="00AD3B93">
        <w:rPr>
          <w:rFonts w:ascii="Times New Roman" w:hAnsi="Times New Roman" w:cs="Times New Roman"/>
          <w:sz w:val="24"/>
          <w:szCs w:val="24"/>
        </w:rPr>
        <w:t>New Fairfield</w:t>
      </w:r>
      <w:r w:rsidR="00C1051D" w:rsidRPr="00BC15E1">
        <w:rPr>
          <w:rFonts w:ascii="Times New Roman" w:hAnsi="Times New Roman" w:cs="Times New Roman"/>
          <w:sz w:val="24"/>
          <w:szCs w:val="24"/>
        </w:rPr>
        <w:t>, Connecticut, USA</w:t>
      </w:r>
      <w:r w:rsidR="009C3DD9">
        <w:rPr>
          <w:rFonts w:ascii="Times New Roman" w:hAnsi="Times New Roman" w:cs="Times New Roman"/>
          <w:sz w:val="24"/>
          <w:szCs w:val="24"/>
        </w:rPr>
        <w:t xml:space="preserve"> </w:t>
      </w:r>
      <w:r w:rsidR="00AD3B93">
        <w:rPr>
          <w:rFonts w:ascii="Times New Roman" w:hAnsi="Times New Roman" w:cs="Times New Roman"/>
          <w:sz w:val="24"/>
          <w:szCs w:val="24"/>
        </w:rPr>
        <w:t>(</w:t>
      </w:r>
      <w:r w:rsidR="009C3DD9" w:rsidRPr="009C3DD9">
        <w:rPr>
          <w:rFonts w:ascii="Times New Roman" w:hAnsi="Times New Roman" w:cs="Times New Roman"/>
          <w:sz w:val="24"/>
          <w:szCs w:val="24"/>
        </w:rPr>
        <w:t>41.507998</w:t>
      </w:r>
      <w:r w:rsidR="009C3DD9">
        <w:rPr>
          <w:rFonts w:ascii="Times New Roman" w:hAnsi="Times New Roman" w:cs="Times New Roman"/>
          <w:sz w:val="24"/>
          <w:szCs w:val="24"/>
        </w:rPr>
        <w:t xml:space="preserve"> N</w:t>
      </w:r>
      <w:r w:rsidR="009C3DD9" w:rsidRPr="009C3DD9">
        <w:rPr>
          <w:rFonts w:ascii="Times New Roman" w:hAnsi="Times New Roman" w:cs="Times New Roman"/>
          <w:sz w:val="24"/>
          <w:szCs w:val="24"/>
        </w:rPr>
        <w:t>, -73.530032</w:t>
      </w:r>
      <w:r w:rsidR="009C3DD9">
        <w:rPr>
          <w:rFonts w:ascii="Times New Roman" w:hAnsi="Times New Roman" w:cs="Times New Roman"/>
          <w:sz w:val="24"/>
          <w:szCs w:val="24"/>
        </w:rPr>
        <w:t xml:space="preserve"> W</w:t>
      </w:r>
      <w:r w:rsidR="00C1051D" w:rsidRPr="00BC15E1">
        <w:rPr>
          <w:rFonts w:ascii="Times New Roman" w:hAnsi="Times New Roman" w:cs="Times New Roman"/>
          <w:sz w:val="24"/>
          <w:szCs w:val="24"/>
        </w:rPr>
        <w:t>)</w:t>
      </w:r>
      <w:r w:rsidR="00C1051D">
        <w:rPr>
          <w:rFonts w:ascii="Times New Roman" w:hAnsi="Times New Roman" w:cs="Times New Roman"/>
          <w:sz w:val="24"/>
          <w:szCs w:val="24"/>
        </w:rPr>
        <w:t>.</w:t>
      </w:r>
      <w:r w:rsidR="00B33686">
        <w:rPr>
          <w:rFonts w:ascii="Times New Roman" w:hAnsi="Times New Roman" w:cs="Times New Roman"/>
          <w:sz w:val="24"/>
          <w:szCs w:val="24"/>
        </w:rPr>
        <w:t xml:space="preserve"> </w:t>
      </w:r>
      <w:r w:rsidR="00AB09C1">
        <w:rPr>
          <w:rFonts w:ascii="Times New Roman" w:hAnsi="Times New Roman" w:cs="Times New Roman"/>
          <w:sz w:val="24"/>
          <w:szCs w:val="24"/>
        </w:rPr>
        <w:t>The</w:t>
      </w:r>
      <w:r w:rsidR="008A3C60">
        <w:rPr>
          <w:rFonts w:ascii="Times New Roman" w:hAnsi="Times New Roman" w:cs="Times New Roman"/>
          <w:sz w:val="24"/>
          <w:szCs w:val="24"/>
        </w:rPr>
        <w:t xml:space="preserve"> </w:t>
      </w:r>
      <w:r w:rsidR="00AB09C1">
        <w:rPr>
          <w:rFonts w:ascii="Times New Roman" w:hAnsi="Times New Roman" w:cs="Times New Roman"/>
          <w:sz w:val="24"/>
          <w:szCs w:val="24"/>
        </w:rPr>
        <w:t>p</w:t>
      </w:r>
      <w:r w:rsidR="00B33686">
        <w:rPr>
          <w:rFonts w:ascii="Times New Roman" w:hAnsi="Times New Roman" w:cs="Times New Roman"/>
          <w:sz w:val="24"/>
          <w:szCs w:val="24"/>
        </w:rPr>
        <w:t>reserve is 334</w:t>
      </w:r>
      <w:r w:rsidR="00AB09C1">
        <w:rPr>
          <w:rFonts w:ascii="Times New Roman" w:hAnsi="Times New Roman" w:cs="Times New Roman"/>
          <w:sz w:val="24"/>
          <w:szCs w:val="24"/>
        </w:rPr>
        <w:t xml:space="preserve"> </w:t>
      </w:r>
      <w:r w:rsidR="00B33686">
        <w:rPr>
          <w:rFonts w:ascii="Times New Roman" w:hAnsi="Times New Roman" w:cs="Times New Roman"/>
          <w:sz w:val="24"/>
          <w:szCs w:val="24"/>
        </w:rPr>
        <w:t xml:space="preserve">ha </w:t>
      </w:r>
      <w:r w:rsidR="00AB09C1">
        <w:rPr>
          <w:rFonts w:ascii="Times New Roman" w:hAnsi="Times New Roman" w:cs="Times New Roman"/>
          <w:sz w:val="24"/>
          <w:szCs w:val="24"/>
        </w:rPr>
        <w:t>and</w:t>
      </w:r>
      <w:r w:rsidR="00B33686">
        <w:rPr>
          <w:rFonts w:ascii="Times New Roman" w:hAnsi="Times New Roman" w:cs="Times New Roman"/>
          <w:sz w:val="24"/>
          <w:szCs w:val="24"/>
        </w:rPr>
        <w:t xml:space="preserve"> comprised predominantly of </w:t>
      </w:r>
      <w:r w:rsidR="000948FC">
        <w:rPr>
          <w:rFonts w:ascii="Times New Roman" w:hAnsi="Times New Roman" w:cs="Times New Roman"/>
          <w:sz w:val="24"/>
          <w:szCs w:val="24"/>
        </w:rPr>
        <w:t xml:space="preserve">mature, closed-canopy, </w:t>
      </w:r>
      <w:r w:rsidR="00B33686">
        <w:rPr>
          <w:rFonts w:ascii="Times New Roman" w:hAnsi="Times New Roman" w:cs="Times New Roman"/>
          <w:sz w:val="24"/>
          <w:szCs w:val="24"/>
        </w:rPr>
        <w:t>second-growth deciduous and mixed forest.</w:t>
      </w:r>
      <w:r w:rsidR="003B0540">
        <w:rPr>
          <w:rFonts w:ascii="Times New Roman" w:hAnsi="Times New Roman" w:cs="Times New Roman"/>
          <w:sz w:val="24"/>
          <w:szCs w:val="24"/>
        </w:rPr>
        <w:t xml:space="preserve"> Historic disturbance of the land, mostly from past agricultural uses, has favored the establishment of </w:t>
      </w:r>
      <w:r w:rsidR="00C91ABF">
        <w:rPr>
          <w:rFonts w:ascii="Times New Roman" w:hAnsi="Times New Roman" w:cs="Times New Roman"/>
          <w:sz w:val="24"/>
          <w:szCs w:val="24"/>
        </w:rPr>
        <w:t>many of the</w:t>
      </w:r>
      <w:r w:rsidR="003B0540">
        <w:rPr>
          <w:rFonts w:ascii="Times New Roman" w:hAnsi="Times New Roman" w:cs="Times New Roman"/>
          <w:sz w:val="24"/>
          <w:szCs w:val="24"/>
        </w:rPr>
        <w:t xml:space="preserve"> </w:t>
      </w:r>
      <w:r w:rsidR="00F93EC9">
        <w:rPr>
          <w:rFonts w:ascii="Times New Roman" w:hAnsi="Times New Roman" w:cs="Times New Roman"/>
          <w:sz w:val="24"/>
          <w:szCs w:val="24"/>
        </w:rPr>
        <w:t>invasive</w:t>
      </w:r>
      <w:r w:rsidR="003B0540">
        <w:rPr>
          <w:rFonts w:ascii="Times New Roman" w:hAnsi="Times New Roman" w:cs="Times New Roman"/>
          <w:sz w:val="24"/>
          <w:szCs w:val="24"/>
        </w:rPr>
        <w:t xml:space="preserve"> plants </w:t>
      </w:r>
      <w:r w:rsidR="003B0540">
        <w:rPr>
          <w:rFonts w:ascii="Times New Roman" w:hAnsi="Times New Roman" w:cs="Times New Roman"/>
          <w:sz w:val="24"/>
          <w:szCs w:val="24"/>
        </w:rPr>
        <w:lastRenderedPageBreak/>
        <w:t xml:space="preserve">that are </w:t>
      </w:r>
      <w:r w:rsidR="00C91ABF">
        <w:rPr>
          <w:rFonts w:ascii="Times New Roman" w:hAnsi="Times New Roman" w:cs="Times New Roman"/>
          <w:sz w:val="24"/>
          <w:szCs w:val="24"/>
        </w:rPr>
        <w:t xml:space="preserve">now </w:t>
      </w:r>
      <w:r w:rsidR="003B0540">
        <w:rPr>
          <w:rFonts w:ascii="Times New Roman" w:hAnsi="Times New Roman" w:cs="Times New Roman"/>
          <w:sz w:val="24"/>
          <w:szCs w:val="24"/>
        </w:rPr>
        <w:t xml:space="preserve">ubiquitous </w:t>
      </w:r>
      <w:r w:rsidR="00C91ABF">
        <w:rPr>
          <w:rFonts w:ascii="Times New Roman" w:hAnsi="Times New Roman" w:cs="Times New Roman"/>
          <w:sz w:val="24"/>
          <w:szCs w:val="24"/>
        </w:rPr>
        <w:t>to the northeastern U.S.</w:t>
      </w:r>
      <w:r w:rsidR="003B0540">
        <w:rPr>
          <w:rFonts w:ascii="Times New Roman" w:hAnsi="Times New Roman" w:cs="Times New Roman"/>
          <w:sz w:val="24"/>
          <w:szCs w:val="24"/>
        </w:rPr>
        <w:t xml:space="preserve"> and often aggressively targeted for removal by land managers and conservation practitioners.</w:t>
      </w:r>
      <w:r w:rsidR="00B33686">
        <w:rPr>
          <w:rFonts w:ascii="Times New Roman" w:hAnsi="Times New Roman" w:cs="Times New Roman"/>
          <w:sz w:val="24"/>
          <w:szCs w:val="24"/>
        </w:rPr>
        <w:t xml:space="preserve"> </w:t>
      </w:r>
      <w:r w:rsidR="00C1051D">
        <w:rPr>
          <w:rFonts w:ascii="Times New Roman" w:hAnsi="Times New Roman" w:cs="Times New Roman"/>
          <w:sz w:val="24"/>
          <w:szCs w:val="24"/>
        </w:rPr>
        <w:t xml:space="preserve">We </w:t>
      </w:r>
      <w:r w:rsidR="003B0540">
        <w:rPr>
          <w:rFonts w:ascii="Times New Roman" w:hAnsi="Times New Roman" w:cs="Times New Roman"/>
          <w:sz w:val="24"/>
          <w:szCs w:val="24"/>
        </w:rPr>
        <w:t xml:space="preserve">focused our experiment on </w:t>
      </w:r>
      <w:r w:rsidR="00C91ABF">
        <w:rPr>
          <w:rFonts w:ascii="Times New Roman" w:hAnsi="Times New Roman" w:cs="Times New Roman"/>
          <w:sz w:val="24"/>
          <w:szCs w:val="24"/>
        </w:rPr>
        <w:t xml:space="preserve">a subset of these </w:t>
      </w:r>
      <w:r w:rsidR="00F93EC9">
        <w:rPr>
          <w:rFonts w:ascii="Times New Roman" w:hAnsi="Times New Roman" w:cs="Times New Roman"/>
          <w:sz w:val="24"/>
          <w:szCs w:val="24"/>
        </w:rPr>
        <w:t>invasive</w:t>
      </w:r>
      <w:r w:rsidR="00C91ABF">
        <w:rPr>
          <w:rFonts w:ascii="Times New Roman" w:hAnsi="Times New Roman" w:cs="Times New Roman"/>
          <w:sz w:val="24"/>
          <w:szCs w:val="24"/>
        </w:rPr>
        <w:t xml:space="preserve"> plants</w:t>
      </w:r>
      <w:r w:rsidR="006A48F8">
        <w:rPr>
          <w:rFonts w:ascii="Times New Roman" w:hAnsi="Times New Roman" w:cs="Times New Roman"/>
          <w:sz w:val="24"/>
          <w:szCs w:val="24"/>
        </w:rPr>
        <w:t>:</w:t>
      </w:r>
      <w:r w:rsidR="00C91ABF">
        <w:rPr>
          <w:rFonts w:ascii="Times New Roman" w:hAnsi="Times New Roman" w:cs="Times New Roman"/>
          <w:sz w:val="24"/>
          <w:szCs w:val="24"/>
        </w:rPr>
        <w:t xml:space="preserve"> </w:t>
      </w:r>
      <w:r w:rsidR="00C1051D">
        <w:rPr>
          <w:rFonts w:ascii="Times New Roman" w:hAnsi="Times New Roman" w:cs="Times New Roman"/>
          <w:sz w:val="24"/>
          <w:szCs w:val="24"/>
        </w:rPr>
        <w:t>Japanese barberry</w:t>
      </w:r>
      <w:r w:rsidR="00C1051D" w:rsidRPr="00BC15E1">
        <w:rPr>
          <w:rFonts w:ascii="Times New Roman" w:hAnsi="Times New Roman" w:cs="Times New Roman"/>
          <w:sz w:val="24"/>
          <w:szCs w:val="24"/>
        </w:rPr>
        <w:t xml:space="preserve"> </w:t>
      </w:r>
      <w:r w:rsidR="00C1051D">
        <w:rPr>
          <w:rFonts w:ascii="Times New Roman" w:hAnsi="Times New Roman" w:cs="Times New Roman"/>
          <w:sz w:val="24"/>
          <w:szCs w:val="24"/>
        </w:rPr>
        <w:t>(</w:t>
      </w:r>
      <w:r w:rsidR="00C1051D" w:rsidRPr="00BC15E1">
        <w:rPr>
          <w:rFonts w:ascii="Times New Roman" w:hAnsi="Times New Roman" w:cs="Times New Roman"/>
          <w:i/>
          <w:iCs/>
          <w:sz w:val="24"/>
          <w:szCs w:val="24"/>
        </w:rPr>
        <w:t xml:space="preserve">Berberis </w:t>
      </w:r>
      <w:proofErr w:type="spellStart"/>
      <w:r w:rsidR="0075217D">
        <w:rPr>
          <w:rFonts w:ascii="Times New Roman" w:hAnsi="Times New Roman" w:cs="Times New Roman"/>
          <w:i/>
          <w:iCs/>
          <w:sz w:val="24"/>
          <w:szCs w:val="24"/>
        </w:rPr>
        <w:t>thunbergii</w:t>
      </w:r>
      <w:proofErr w:type="spellEnd"/>
      <w:r w:rsidR="00C1051D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1051D" w:rsidRPr="00BC15E1">
        <w:rPr>
          <w:rFonts w:ascii="Times New Roman" w:hAnsi="Times New Roman" w:cs="Times New Roman"/>
          <w:sz w:val="24"/>
          <w:szCs w:val="24"/>
        </w:rPr>
        <w:t>,</w:t>
      </w:r>
      <w:r w:rsidR="00C1051D">
        <w:rPr>
          <w:rFonts w:ascii="Times New Roman" w:hAnsi="Times New Roman" w:cs="Times New Roman"/>
          <w:sz w:val="24"/>
          <w:szCs w:val="24"/>
        </w:rPr>
        <w:t xml:space="preserve"> </w:t>
      </w:r>
      <w:r w:rsidR="00C91ABF">
        <w:rPr>
          <w:rFonts w:ascii="Times New Roman" w:hAnsi="Times New Roman" w:cs="Times New Roman"/>
          <w:sz w:val="24"/>
          <w:szCs w:val="24"/>
        </w:rPr>
        <w:t>Morrow’s honeysuckle</w:t>
      </w:r>
      <w:r w:rsidR="00C1051D">
        <w:rPr>
          <w:rFonts w:ascii="Times New Roman" w:hAnsi="Times New Roman" w:cs="Times New Roman"/>
          <w:sz w:val="24"/>
          <w:szCs w:val="24"/>
        </w:rPr>
        <w:t xml:space="preserve"> (</w:t>
      </w:r>
      <w:r w:rsidR="00C1051D">
        <w:rPr>
          <w:rFonts w:ascii="Times New Roman" w:hAnsi="Times New Roman" w:cs="Times New Roman"/>
          <w:i/>
          <w:iCs/>
          <w:sz w:val="24"/>
          <w:szCs w:val="24"/>
        </w:rPr>
        <w:t xml:space="preserve">Lonicera </w:t>
      </w:r>
      <w:proofErr w:type="spellStart"/>
      <w:r w:rsidR="00263002">
        <w:rPr>
          <w:rFonts w:ascii="Times New Roman" w:hAnsi="Times New Roman" w:cs="Times New Roman"/>
          <w:i/>
          <w:iCs/>
          <w:sz w:val="24"/>
          <w:szCs w:val="24"/>
        </w:rPr>
        <w:t>morrowii</w:t>
      </w:r>
      <w:proofErr w:type="spellEnd"/>
      <w:r w:rsidR="00C1051D">
        <w:rPr>
          <w:rFonts w:ascii="Times New Roman" w:hAnsi="Times New Roman" w:cs="Times New Roman"/>
          <w:sz w:val="24"/>
          <w:szCs w:val="24"/>
        </w:rPr>
        <w:t>)</w:t>
      </w:r>
      <w:r w:rsidR="00C1051D" w:rsidRPr="00BC15E1">
        <w:rPr>
          <w:rFonts w:ascii="Times New Roman" w:hAnsi="Times New Roman" w:cs="Times New Roman"/>
          <w:sz w:val="24"/>
          <w:szCs w:val="24"/>
        </w:rPr>
        <w:t xml:space="preserve">, </w:t>
      </w:r>
      <w:r w:rsidR="00B466F0">
        <w:rPr>
          <w:rFonts w:ascii="Times New Roman" w:hAnsi="Times New Roman" w:cs="Times New Roman"/>
          <w:sz w:val="24"/>
          <w:szCs w:val="24"/>
        </w:rPr>
        <w:t>b</w:t>
      </w:r>
      <w:r w:rsidR="00C1051D">
        <w:rPr>
          <w:rFonts w:ascii="Times New Roman" w:hAnsi="Times New Roman" w:cs="Times New Roman"/>
          <w:sz w:val="24"/>
          <w:szCs w:val="24"/>
        </w:rPr>
        <w:t>urning bush (</w:t>
      </w:r>
      <w:proofErr w:type="spellStart"/>
      <w:r w:rsidR="00C1051D" w:rsidRPr="00BC15E1">
        <w:rPr>
          <w:rFonts w:ascii="Times New Roman" w:hAnsi="Times New Roman" w:cs="Times New Roman"/>
          <w:i/>
          <w:iCs/>
          <w:sz w:val="24"/>
          <w:szCs w:val="24"/>
        </w:rPr>
        <w:t>Eunonymous</w:t>
      </w:r>
      <w:proofErr w:type="spellEnd"/>
      <w:r w:rsidR="00C1051D" w:rsidRPr="00BC15E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C1051D" w:rsidRPr="00BC15E1">
        <w:rPr>
          <w:rFonts w:ascii="Times New Roman" w:hAnsi="Times New Roman" w:cs="Times New Roman"/>
          <w:i/>
          <w:iCs/>
          <w:sz w:val="24"/>
          <w:szCs w:val="24"/>
        </w:rPr>
        <w:t>alatus</w:t>
      </w:r>
      <w:proofErr w:type="spellEnd"/>
      <w:r w:rsidR="00C1051D" w:rsidRPr="001249B5">
        <w:rPr>
          <w:rFonts w:ascii="Times New Roman" w:hAnsi="Times New Roman" w:cs="Times New Roman"/>
          <w:sz w:val="24"/>
          <w:szCs w:val="24"/>
        </w:rPr>
        <w:t>)</w:t>
      </w:r>
      <w:r w:rsidR="00C1051D" w:rsidRPr="00BC15E1">
        <w:rPr>
          <w:rFonts w:ascii="Times New Roman" w:hAnsi="Times New Roman" w:cs="Times New Roman"/>
          <w:sz w:val="24"/>
          <w:szCs w:val="24"/>
        </w:rPr>
        <w:t>,</w:t>
      </w:r>
      <w:r w:rsidR="00C1051D">
        <w:rPr>
          <w:rFonts w:ascii="Times New Roman" w:hAnsi="Times New Roman" w:cs="Times New Roman"/>
          <w:sz w:val="24"/>
          <w:szCs w:val="24"/>
        </w:rPr>
        <w:t xml:space="preserve"> and </w:t>
      </w:r>
      <w:r w:rsidR="00B466F0">
        <w:rPr>
          <w:rFonts w:ascii="Times New Roman" w:hAnsi="Times New Roman" w:cs="Times New Roman"/>
          <w:sz w:val="24"/>
          <w:szCs w:val="24"/>
        </w:rPr>
        <w:t>a</w:t>
      </w:r>
      <w:r w:rsidR="00C1051D">
        <w:rPr>
          <w:rFonts w:ascii="Times New Roman" w:hAnsi="Times New Roman" w:cs="Times New Roman"/>
          <w:sz w:val="24"/>
          <w:szCs w:val="24"/>
        </w:rPr>
        <w:t>utumn olive (</w:t>
      </w:r>
      <w:proofErr w:type="spellStart"/>
      <w:r w:rsidR="00C1051D" w:rsidRPr="00BC15E1">
        <w:rPr>
          <w:rFonts w:ascii="Times New Roman" w:hAnsi="Times New Roman" w:cs="Times New Roman"/>
          <w:i/>
          <w:iCs/>
          <w:sz w:val="24"/>
          <w:szCs w:val="24"/>
        </w:rPr>
        <w:t>Eleagnus</w:t>
      </w:r>
      <w:proofErr w:type="spellEnd"/>
      <w:r w:rsidR="00C1051D" w:rsidRPr="00BC15E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5217D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="00F92FE8">
        <w:rPr>
          <w:rFonts w:ascii="Times New Roman" w:hAnsi="Times New Roman" w:cs="Times New Roman"/>
          <w:i/>
          <w:iCs/>
          <w:sz w:val="24"/>
          <w:szCs w:val="24"/>
        </w:rPr>
        <w:t>mbellat</w:t>
      </w:r>
      <w:r w:rsidR="0075217D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spellEnd"/>
      <w:r w:rsidR="00C1051D">
        <w:rPr>
          <w:rFonts w:ascii="Times New Roman" w:hAnsi="Times New Roman" w:cs="Times New Roman"/>
          <w:sz w:val="24"/>
          <w:szCs w:val="24"/>
        </w:rPr>
        <w:t>)</w:t>
      </w:r>
      <w:r w:rsidR="00C1051D" w:rsidRPr="00BC15E1">
        <w:rPr>
          <w:rFonts w:ascii="Times New Roman" w:hAnsi="Times New Roman" w:cs="Times New Roman"/>
          <w:sz w:val="24"/>
          <w:szCs w:val="24"/>
        </w:rPr>
        <w:t>.</w:t>
      </w:r>
      <w:r w:rsidR="006A48F8">
        <w:rPr>
          <w:rFonts w:ascii="Times New Roman" w:hAnsi="Times New Roman" w:cs="Times New Roman"/>
          <w:sz w:val="24"/>
          <w:szCs w:val="24"/>
        </w:rPr>
        <w:t xml:space="preserve"> These four species are designated </w:t>
      </w:r>
      <w:ins w:id="26" w:author="Chad Seewagen" w:date="2023-07-21T08:13:00Z">
        <w:r w:rsidR="00BC57BA">
          <w:rPr>
            <w:rFonts w:ascii="Times New Roman" w:hAnsi="Times New Roman" w:cs="Times New Roman"/>
            <w:sz w:val="24"/>
            <w:szCs w:val="24"/>
          </w:rPr>
          <w:t xml:space="preserve">as </w:t>
        </w:r>
      </w:ins>
      <w:r w:rsidR="00F93EC9">
        <w:rPr>
          <w:rFonts w:ascii="Times New Roman" w:hAnsi="Times New Roman" w:cs="Times New Roman"/>
          <w:sz w:val="24"/>
          <w:szCs w:val="24"/>
        </w:rPr>
        <w:t>invasive</w:t>
      </w:r>
      <w:r w:rsidR="006A48F8">
        <w:rPr>
          <w:rFonts w:ascii="Times New Roman" w:hAnsi="Times New Roman" w:cs="Times New Roman"/>
          <w:sz w:val="24"/>
          <w:szCs w:val="24"/>
        </w:rPr>
        <w:t xml:space="preserve"> by the Connecticut </w:t>
      </w:r>
      <w:r w:rsidR="00F93EC9">
        <w:rPr>
          <w:rFonts w:ascii="Times New Roman" w:hAnsi="Times New Roman" w:cs="Times New Roman"/>
          <w:sz w:val="24"/>
          <w:szCs w:val="24"/>
        </w:rPr>
        <w:t>Invasive</w:t>
      </w:r>
      <w:r w:rsidR="006A48F8">
        <w:rPr>
          <w:rFonts w:ascii="Times New Roman" w:hAnsi="Times New Roman" w:cs="Times New Roman"/>
          <w:sz w:val="24"/>
          <w:szCs w:val="24"/>
        </w:rPr>
        <w:t xml:space="preserve"> Plants Council, formed </w:t>
      </w:r>
      <w:r w:rsidR="006A48F8">
        <w:rPr>
          <w:rFonts w:ascii="Times New Roman" w:hAnsi="Times New Roman" w:cs="Times New Roman"/>
          <w:i/>
          <w:iCs/>
          <w:sz w:val="24"/>
          <w:szCs w:val="24"/>
        </w:rPr>
        <w:t>via</w:t>
      </w:r>
      <w:r w:rsidR="006A48F8">
        <w:rPr>
          <w:rFonts w:ascii="Times New Roman" w:hAnsi="Times New Roman" w:cs="Times New Roman"/>
          <w:sz w:val="24"/>
          <w:szCs w:val="24"/>
        </w:rPr>
        <w:t xml:space="preserve"> Connecticut General Statutes </w:t>
      </w:r>
      <w:r w:rsidR="006A48F8" w:rsidRPr="002502BF">
        <w:rPr>
          <w:rFonts w:ascii="Times New Roman" w:hAnsi="Times New Roman" w:cs="Times New Roman"/>
          <w:sz w:val="24"/>
          <w:szCs w:val="24"/>
        </w:rPr>
        <w:t>§22a-381a through §22a-381d</w:t>
      </w:r>
      <w:r w:rsidR="00CF1057">
        <w:rPr>
          <w:rFonts w:ascii="Times New Roman" w:hAnsi="Times New Roman" w:cs="Times New Roman"/>
          <w:sz w:val="24"/>
          <w:szCs w:val="24"/>
        </w:rPr>
        <w:t xml:space="preserve"> (</w:t>
      </w:r>
      <w:r w:rsidR="00CF1057" w:rsidRPr="00CF1057">
        <w:rPr>
          <w:rFonts w:ascii="Times New Roman" w:hAnsi="Times New Roman" w:cs="Times New Roman"/>
          <w:sz w:val="24"/>
          <w:szCs w:val="24"/>
        </w:rPr>
        <w:t>https://cipwg.uconn.edu/ipc/</w:t>
      </w:r>
      <w:r w:rsidR="00CF1057">
        <w:rPr>
          <w:rFonts w:ascii="Times New Roman" w:hAnsi="Times New Roman" w:cs="Times New Roman"/>
          <w:sz w:val="24"/>
          <w:szCs w:val="24"/>
        </w:rPr>
        <w:t>)</w:t>
      </w:r>
      <w:r w:rsidR="006A48F8">
        <w:rPr>
          <w:rFonts w:ascii="Times New Roman" w:hAnsi="Times New Roman" w:cs="Times New Roman"/>
          <w:sz w:val="24"/>
          <w:szCs w:val="24"/>
        </w:rPr>
        <w:t>.</w:t>
      </w:r>
      <w:r w:rsidR="00C1051D" w:rsidRPr="00BC15E1">
        <w:rPr>
          <w:rFonts w:ascii="Times New Roman" w:hAnsi="Times New Roman" w:cs="Times New Roman"/>
          <w:sz w:val="24"/>
          <w:szCs w:val="24"/>
        </w:rPr>
        <w:t xml:space="preserve"> </w:t>
      </w:r>
      <w:r w:rsidR="00C91ABF">
        <w:rPr>
          <w:rFonts w:ascii="Times New Roman" w:hAnsi="Times New Roman" w:cs="Times New Roman"/>
          <w:sz w:val="24"/>
          <w:szCs w:val="24"/>
        </w:rPr>
        <w:t xml:space="preserve">For comparison, we chose </w:t>
      </w:r>
      <w:r w:rsidR="000948FC">
        <w:rPr>
          <w:rFonts w:ascii="Times New Roman" w:hAnsi="Times New Roman" w:cs="Times New Roman"/>
          <w:sz w:val="24"/>
          <w:szCs w:val="24"/>
        </w:rPr>
        <w:t>six</w:t>
      </w:r>
      <w:r w:rsidR="00C91ABF">
        <w:rPr>
          <w:rFonts w:ascii="Times New Roman" w:hAnsi="Times New Roman" w:cs="Times New Roman"/>
          <w:sz w:val="24"/>
          <w:szCs w:val="24"/>
        </w:rPr>
        <w:t xml:space="preserve"> native </w:t>
      </w:r>
      <w:r w:rsidR="00CF1057">
        <w:rPr>
          <w:rFonts w:ascii="Times New Roman" w:hAnsi="Times New Roman" w:cs="Times New Roman"/>
          <w:sz w:val="24"/>
          <w:szCs w:val="24"/>
        </w:rPr>
        <w:t>woody plants</w:t>
      </w:r>
      <w:r w:rsidR="00C91ABF">
        <w:rPr>
          <w:rFonts w:ascii="Times New Roman" w:hAnsi="Times New Roman" w:cs="Times New Roman"/>
          <w:sz w:val="24"/>
          <w:szCs w:val="24"/>
        </w:rPr>
        <w:t xml:space="preserve"> </w:t>
      </w:r>
      <w:del w:id="27" w:author="Chad Seewagen" w:date="2023-07-21T08:14:00Z">
        <w:r w:rsidR="00CF1057" w:rsidDel="00BC57BA">
          <w:rPr>
            <w:rFonts w:ascii="Times New Roman" w:hAnsi="Times New Roman" w:cs="Times New Roman"/>
            <w:sz w:val="24"/>
            <w:szCs w:val="24"/>
          </w:rPr>
          <w:delText>co-occurring</w:delText>
        </w:r>
      </w:del>
      <w:ins w:id="28" w:author="Chad Seewagen" w:date="2023-07-21T08:14:00Z">
        <w:r w:rsidR="00BC57BA">
          <w:rPr>
            <w:rFonts w:ascii="Times New Roman" w:hAnsi="Times New Roman" w:cs="Times New Roman"/>
            <w:sz w:val="24"/>
            <w:szCs w:val="24"/>
          </w:rPr>
          <w:t>that co-occur</w:t>
        </w:r>
      </w:ins>
      <w:r w:rsidR="00CF1057">
        <w:rPr>
          <w:rFonts w:ascii="Times New Roman" w:hAnsi="Times New Roman" w:cs="Times New Roman"/>
          <w:sz w:val="24"/>
          <w:szCs w:val="24"/>
        </w:rPr>
        <w:t xml:space="preserve"> with </w:t>
      </w:r>
      <w:ins w:id="29" w:author="Chad Seewagen" w:date="2023-07-21T08:14:00Z">
        <w:r w:rsidR="00BC57BA">
          <w:rPr>
            <w:rFonts w:ascii="Times New Roman" w:hAnsi="Times New Roman" w:cs="Times New Roman"/>
            <w:sz w:val="24"/>
            <w:szCs w:val="24"/>
          </w:rPr>
          <w:t xml:space="preserve">these </w:t>
        </w:r>
      </w:ins>
      <w:r w:rsidR="00F93EC9">
        <w:rPr>
          <w:rFonts w:ascii="Times New Roman" w:hAnsi="Times New Roman" w:cs="Times New Roman"/>
          <w:sz w:val="24"/>
          <w:szCs w:val="24"/>
        </w:rPr>
        <w:t>invasive</w:t>
      </w:r>
      <w:r w:rsidR="00CF1057">
        <w:rPr>
          <w:rFonts w:ascii="Times New Roman" w:hAnsi="Times New Roman" w:cs="Times New Roman"/>
          <w:sz w:val="24"/>
          <w:szCs w:val="24"/>
        </w:rPr>
        <w:t xml:space="preserve"> shrubs</w:t>
      </w:r>
      <w:ins w:id="30" w:author="Chad Seewagen" w:date="2023-07-21T08:14:00Z">
        <w:r w:rsidR="00BC57BA">
          <w:rPr>
            <w:rFonts w:ascii="Times New Roman" w:hAnsi="Times New Roman" w:cs="Times New Roman"/>
            <w:sz w:val="24"/>
            <w:szCs w:val="24"/>
          </w:rPr>
          <w:t xml:space="preserve"> a</w:t>
        </w:r>
      </w:ins>
      <w:ins w:id="31" w:author="Chad Seewagen" w:date="2023-07-21T08:15:00Z">
        <w:r w:rsidR="00BC57BA">
          <w:rPr>
            <w:rFonts w:ascii="Times New Roman" w:hAnsi="Times New Roman" w:cs="Times New Roman"/>
            <w:sz w:val="24"/>
            <w:szCs w:val="24"/>
          </w:rPr>
          <w:t>nd are the most dominant native trees</w:t>
        </w:r>
      </w:ins>
      <w:r w:rsidR="00CF1057">
        <w:rPr>
          <w:rFonts w:ascii="Times New Roman" w:hAnsi="Times New Roman" w:cs="Times New Roman"/>
          <w:sz w:val="24"/>
          <w:szCs w:val="24"/>
        </w:rPr>
        <w:t xml:space="preserve"> in the </w:t>
      </w:r>
      <w:ins w:id="32" w:author="Chad Seewagen" w:date="2023-07-21T08:15:00Z">
        <w:r w:rsidR="00BC57BA">
          <w:rPr>
            <w:rFonts w:ascii="Times New Roman" w:hAnsi="Times New Roman" w:cs="Times New Roman"/>
            <w:sz w:val="24"/>
            <w:szCs w:val="24"/>
          </w:rPr>
          <w:t xml:space="preserve">understory of </w:t>
        </w:r>
      </w:ins>
      <w:del w:id="33" w:author="Chad Seewagen" w:date="2023-07-21T08:15:00Z">
        <w:r w:rsidR="00CF1057" w:rsidDel="00BC57BA">
          <w:rPr>
            <w:rFonts w:ascii="Times New Roman" w:hAnsi="Times New Roman" w:cs="Times New Roman"/>
            <w:sz w:val="24"/>
            <w:szCs w:val="24"/>
          </w:rPr>
          <w:delText xml:space="preserve">closed-canopy forests of </w:delText>
        </w:r>
      </w:del>
      <w:del w:id="34" w:author="Chad Seewagen" w:date="2023-07-21T08:16:00Z">
        <w:r w:rsidR="00CF1057" w:rsidDel="00BC57BA">
          <w:rPr>
            <w:rFonts w:ascii="Times New Roman" w:hAnsi="Times New Roman" w:cs="Times New Roman"/>
            <w:sz w:val="24"/>
            <w:szCs w:val="24"/>
          </w:rPr>
          <w:delText>Great Hollow</w:delText>
        </w:r>
      </w:del>
      <w:ins w:id="35" w:author="Chad Seewagen" w:date="2023-07-21T08:16:00Z">
        <w:r w:rsidR="00BC57BA">
          <w:rPr>
            <w:rFonts w:ascii="Times New Roman" w:hAnsi="Times New Roman" w:cs="Times New Roman"/>
            <w:sz w:val="24"/>
            <w:szCs w:val="24"/>
          </w:rPr>
          <w:t>our study system</w:t>
        </w:r>
      </w:ins>
      <w:r w:rsidR="004E2AEA">
        <w:rPr>
          <w:rFonts w:ascii="Times New Roman" w:hAnsi="Times New Roman" w:cs="Times New Roman"/>
          <w:sz w:val="24"/>
          <w:szCs w:val="24"/>
        </w:rPr>
        <w:t xml:space="preserve">: </w:t>
      </w:r>
      <w:r w:rsidR="00B466F0">
        <w:rPr>
          <w:rFonts w:ascii="Times New Roman" w:hAnsi="Times New Roman" w:cs="Times New Roman"/>
          <w:sz w:val="24"/>
          <w:szCs w:val="24"/>
        </w:rPr>
        <w:t>s</w:t>
      </w:r>
      <w:r w:rsidR="00C1051D">
        <w:rPr>
          <w:rFonts w:ascii="Times New Roman" w:hAnsi="Times New Roman" w:cs="Times New Roman"/>
          <w:sz w:val="24"/>
          <w:szCs w:val="24"/>
        </w:rPr>
        <w:t>triped maple</w:t>
      </w:r>
      <w:r w:rsidR="00C1051D" w:rsidRPr="00BC15E1">
        <w:rPr>
          <w:rFonts w:ascii="Times New Roman" w:hAnsi="Times New Roman" w:cs="Times New Roman"/>
          <w:sz w:val="24"/>
          <w:szCs w:val="24"/>
        </w:rPr>
        <w:t xml:space="preserve"> </w:t>
      </w:r>
      <w:r w:rsidR="000948FC">
        <w:rPr>
          <w:rFonts w:ascii="Times New Roman" w:hAnsi="Times New Roman" w:cs="Times New Roman"/>
          <w:sz w:val="24"/>
          <w:szCs w:val="24"/>
        </w:rPr>
        <w:t>(</w:t>
      </w:r>
      <w:r w:rsidR="00C1051D" w:rsidRPr="00BC15E1">
        <w:rPr>
          <w:rFonts w:ascii="Times New Roman" w:hAnsi="Times New Roman" w:cs="Times New Roman"/>
          <w:i/>
          <w:iCs/>
          <w:sz w:val="24"/>
          <w:szCs w:val="24"/>
        </w:rPr>
        <w:t xml:space="preserve">Acer </w:t>
      </w:r>
      <w:proofErr w:type="spellStart"/>
      <w:r w:rsidR="00C1051D" w:rsidRPr="00BC15E1">
        <w:rPr>
          <w:rFonts w:ascii="Times New Roman" w:hAnsi="Times New Roman" w:cs="Times New Roman"/>
          <w:i/>
          <w:iCs/>
          <w:sz w:val="24"/>
          <w:szCs w:val="24"/>
        </w:rPr>
        <w:t>pennsylvanicum</w:t>
      </w:r>
      <w:proofErr w:type="spellEnd"/>
      <w:r w:rsidR="000948FC">
        <w:rPr>
          <w:rFonts w:ascii="Times New Roman" w:hAnsi="Times New Roman" w:cs="Times New Roman"/>
          <w:sz w:val="24"/>
          <w:szCs w:val="24"/>
        </w:rPr>
        <w:t>)</w:t>
      </w:r>
      <w:r w:rsidR="00C1051D" w:rsidRPr="00BC15E1">
        <w:rPr>
          <w:rFonts w:ascii="Times New Roman" w:hAnsi="Times New Roman" w:cs="Times New Roman"/>
          <w:sz w:val="24"/>
          <w:szCs w:val="24"/>
        </w:rPr>
        <w:t xml:space="preserve">, </w:t>
      </w:r>
      <w:r w:rsidR="00B466F0">
        <w:rPr>
          <w:rFonts w:ascii="Times New Roman" w:hAnsi="Times New Roman" w:cs="Times New Roman"/>
          <w:sz w:val="24"/>
          <w:szCs w:val="24"/>
        </w:rPr>
        <w:t>sh</w:t>
      </w:r>
      <w:r w:rsidR="00C1051D">
        <w:rPr>
          <w:rFonts w:ascii="Times New Roman" w:hAnsi="Times New Roman" w:cs="Times New Roman"/>
          <w:sz w:val="24"/>
          <w:szCs w:val="24"/>
        </w:rPr>
        <w:t>adbush (</w:t>
      </w:r>
      <w:r w:rsidR="00C1051D" w:rsidRPr="00BC15E1">
        <w:rPr>
          <w:rFonts w:ascii="Times New Roman" w:hAnsi="Times New Roman" w:cs="Times New Roman"/>
          <w:i/>
          <w:iCs/>
          <w:sz w:val="24"/>
          <w:szCs w:val="24"/>
        </w:rPr>
        <w:t xml:space="preserve">Amelanchier </w:t>
      </w:r>
      <w:r w:rsidR="00C1051D">
        <w:rPr>
          <w:rFonts w:ascii="Times New Roman" w:hAnsi="Times New Roman" w:cs="Times New Roman"/>
          <w:i/>
          <w:iCs/>
          <w:sz w:val="24"/>
          <w:szCs w:val="24"/>
        </w:rPr>
        <w:t>canadensis</w:t>
      </w:r>
      <w:r w:rsidR="00C1051D" w:rsidRPr="001249B5">
        <w:rPr>
          <w:rFonts w:ascii="Times New Roman" w:hAnsi="Times New Roman" w:cs="Times New Roman"/>
          <w:sz w:val="24"/>
          <w:szCs w:val="24"/>
        </w:rPr>
        <w:t>)</w:t>
      </w:r>
      <w:r w:rsidR="00C1051D" w:rsidRPr="00BC15E1">
        <w:rPr>
          <w:rFonts w:ascii="Times New Roman" w:hAnsi="Times New Roman" w:cs="Times New Roman"/>
          <w:sz w:val="24"/>
          <w:szCs w:val="24"/>
        </w:rPr>
        <w:t>,</w:t>
      </w:r>
      <w:r w:rsidR="00C10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66F0">
        <w:rPr>
          <w:rFonts w:ascii="Times New Roman" w:hAnsi="Times New Roman" w:cs="Times New Roman"/>
          <w:sz w:val="24"/>
          <w:szCs w:val="24"/>
        </w:rPr>
        <w:t>m</w:t>
      </w:r>
      <w:r w:rsidR="00C1051D">
        <w:rPr>
          <w:rFonts w:ascii="Times New Roman" w:hAnsi="Times New Roman" w:cs="Times New Roman"/>
          <w:sz w:val="24"/>
          <w:szCs w:val="24"/>
        </w:rPr>
        <w:t>usclewood</w:t>
      </w:r>
      <w:proofErr w:type="spellEnd"/>
      <w:r w:rsidR="00C1051D" w:rsidRPr="00BC15E1">
        <w:rPr>
          <w:rFonts w:ascii="Times New Roman" w:hAnsi="Times New Roman" w:cs="Times New Roman"/>
          <w:sz w:val="24"/>
          <w:szCs w:val="24"/>
        </w:rPr>
        <w:t xml:space="preserve"> </w:t>
      </w:r>
      <w:r w:rsidR="00C1051D">
        <w:rPr>
          <w:rFonts w:ascii="Times New Roman" w:hAnsi="Times New Roman" w:cs="Times New Roman"/>
          <w:sz w:val="24"/>
          <w:szCs w:val="24"/>
        </w:rPr>
        <w:t>(</w:t>
      </w:r>
      <w:r w:rsidR="00C1051D" w:rsidRPr="00BC15E1">
        <w:rPr>
          <w:rFonts w:ascii="Times New Roman" w:hAnsi="Times New Roman" w:cs="Times New Roman"/>
          <w:i/>
          <w:iCs/>
          <w:sz w:val="24"/>
          <w:szCs w:val="24"/>
        </w:rPr>
        <w:t xml:space="preserve">Carpinus </w:t>
      </w:r>
      <w:proofErr w:type="spellStart"/>
      <w:r w:rsidR="00C1051D" w:rsidRPr="00BC15E1">
        <w:rPr>
          <w:rFonts w:ascii="Times New Roman" w:hAnsi="Times New Roman" w:cs="Times New Roman"/>
          <w:i/>
          <w:iCs/>
          <w:sz w:val="24"/>
          <w:szCs w:val="24"/>
        </w:rPr>
        <w:t>caroliniana</w:t>
      </w:r>
      <w:proofErr w:type="spellEnd"/>
      <w:r w:rsidR="00C1051D">
        <w:rPr>
          <w:rFonts w:ascii="Times New Roman" w:hAnsi="Times New Roman" w:cs="Times New Roman"/>
          <w:sz w:val="24"/>
          <w:szCs w:val="24"/>
        </w:rPr>
        <w:t>)</w:t>
      </w:r>
      <w:r w:rsidR="00C1051D" w:rsidRPr="00BC15E1">
        <w:rPr>
          <w:rFonts w:ascii="Times New Roman" w:hAnsi="Times New Roman" w:cs="Times New Roman"/>
          <w:sz w:val="24"/>
          <w:szCs w:val="24"/>
        </w:rPr>
        <w:t xml:space="preserve">, </w:t>
      </w:r>
      <w:r w:rsidR="00B466F0">
        <w:rPr>
          <w:rFonts w:ascii="Times New Roman" w:hAnsi="Times New Roman" w:cs="Times New Roman"/>
          <w:sz w:val="24"/>
          <w:szCs w:val="24"/>
        </w:rPr>
        <w:t>w</w:t>
      </w:r>
      <w:r w:rsidR="00C1051D">
        <w:rPr>
          <w:rFonts w:ascii="Times New Roman" w:hAnsi="Times New Roman" w:cs="Times New Roman"/>
          <w:sz w:val="24"/>
          <w:szCs w:val="24"/>
        </w:rPr>
        <w:t>itch-hazel (</w:t>
      </w:r>
      <w:r w:rsidR="00C1051D" w:rsidRPr="00BC15E1">
        <w:rPr>
          <w:rFonts w:ascii="Times New Roman" w:hAnsi="Times New Roman" w:cs="Times New Roman"/>
          <w:i/>
          <w:iCs/>
          <w:sz w:val="24"/>
          <w:szCs w:val="24"/>
        </w:rPr>
        <w:t>Hamamelis virginian</w:t>
      </w:r>
      <w:r w:rsidR="00C1051D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C1051D" w:rsidRPr="0068375A">
        <w:rPr>
          <w:rFonts w:ascii="Times New Roman" w:hAnsi="Times New Roman" w:cs="Times New Roman"/>
          <w:sz w:val="24"/>
          <w:szCs w:val="24"/>
        </w:rPr>
        <w:t>)</w:t>
      </w:r>
      <w:r w:rsidR="00D539CE">
        <w:rPr>
          <w:rFonts w:ascii="Times New Roman" w:hAnsi="Times New Roman" w:cs="Times New Roman"/>
          <w:sz w:val="24"/>
          <w:szCs w:val="24"/>
        </w:rPr>
        <w:t>, sweet birch (</w:t>
      </w:r>
      <w:r w:rsidR="00D539CE">
        <w:rPr>
          <w:rFonts w:ascii="Times New Roman" w:hAnsi="Times New Roman" w:cs="Times New Roman"/>
          <w:i/>
          <w:iCs/>
          <w:sz w:val="24"/>
          <w:szCs w:val="24"/>
        </w:rPr>
        <w:t xml:space="preserve">Betula </w:t>
      </w:r>
      <w:proofErr w:type="spellStart"/>
      <w:r w:rsidR="00D539CE">
        <w:rPr>
          <w:rFonts w:ascii="Times New Roman" w:hAnsi="Times New Roman" w:cs="Times New Roman"/>
          <w:i/>
          <w:iCs/>
          <w:sz w:val="24"/>
          <w:szCs w:val="24"/>
        </w:rPr>
        <w:t>lenta</w:t>
      </w:r>
      <w:proofErr w:type="spellEnd"/>
      <w:r w:rsidR="00D539CE">
        <w:rPr>
          <w:rFonts w:ascii="Times New Roman" w:hAnsi="Times New Roman" w:cs="Times New Roman"/>
          <w:sz w:val="24"/>
          <w:szCs w:val="24"/>
        </w:rPr>
        <w:t>), and American beech (</w:t>
      </w:r>
      <w:r w:rsidR="00D539CE">
        <w:rPr>
          <w:rFonts w:ascii="Times New Roman" w:hAnsi="Times New Roman" w:cs="Times New Roman"/>
          <w:i/>
          <w:iCs/>
          <w:sz w:val="24"/>
          <w:szCs w:val="24"/>
        </w:rPr>
        <w:t xml:space="preserve">Fagus </w:t>
      </w:r>
      <w:proofErr w:type="spellStart"/>
      <w:r w:rsidR="00D539CE">
        <w:rPr>
          <w:rFonts w:ascii="Times New Roman" w:hAnsi="Times New Roman" w:cs="Times New Roman"/>
          <w:i/>
          <w:iCs/>
          <w:sz w:val="24"/>
          <w:szCs w:val="24"/>
        </w:rPr>
        <w:t>grandifolia</w:t>
      </w:r>
      <w:proofErr w:type="spellEnd"/>
      <w:r w:rsidR="00D539CE">
        <w:rPr>
          <w:rFonts w:ascii="Times New Roman" w:hAnsi="Times New Roman" w:cs="Times New Roman"/>
          <w:sz w:val="24"/>
          <w:szCs w:val="24"/>
        </w:rPr>
        <w:t>)</w:t>
      </w:r>
      <w:r w:rsidR="00C1051D">
        <w:rPr>
          <w:rFonts w:ascii="Times New Roman" w:hAnsi="Times New Roman" w:cs="Times New Roman"/>
          <w:sz w:val="24"/>
          <w:szCs w:val="24"/>
        </w:rPr>
        <w:t xml:space="preserve">. </w:t>
      </w:r>
      <w:r w:rsidR="00D539CE">
        <w:rPr>
          <w:rFonts w:ascii="Times New Roman" w:hAnsi="Times New Roman" w:cs="Times New Roman"/>
          <w:sz w:val="24"/>
          <w:szCs w:val="24"/>
        </w:rPr>
        <w:t xml:space="preserve">Performing our </w:t>
      </w:r>
      <w:r w:rsidR="00272EF8">
        <w:rPr>
          <w:rFonts w:ascii="Times New Roman" w:hAnsi="Times New Roman" w:cs="Times New Roman"/>
          <w:sz w:val="24"/>
          <w:szCs w:val="24"/>
        </w:rPr>
        <w:t>experiment</w:t>
      </w:r>
      <w:r w:rsidR="00D539CE">
        <w:rPr>
          <w:rFonts w:ascii="Times New Roman" w:hAnsi="Times New Roman" w:cs="Times New Roman"/>
          <w:sz w:val="24"/>
          <w:szCs w:val="24"/>
        </w:rPr>
        <w:t xml:space="preserve"> across these </w:t>
      </w:r>
      <w:r w:rsidR="00F93EC9">
        <w:rPr>
          <w:rFonts w:ascii="Times New Roman" w:hAnsi="Times New Roman" w:cs="Times New Roman"/>
          <w:sz w:val="24"/>
          <w:szCs w:val="24"/>
        </w:rPr>
        <w:t>10</w:t>
      </w:r>
      <w:r w:rsidR="00CF1057">
        <w:rPr>
          <w:rFonts w:ascii="Times New Roman" w:hAnsi="Times New Roman" w:cs="Times New Roman"/>
          <w:sz w:val="24"/>
          <w:szCs w:val="24"/>
        </w:rPr>
        <w:t xml:space="preserve"> </w:t>
      </w:r>
      <w:r w:rsidR="00D539CE">
        <w:rPr>
          <w:rFonts w:ascii="Times New Roman" w:hAnsi="Times New Roman" w:cs="Times New Roman"/>
          <w:sz w:val="24"/>
          <w:szCs w:val="24"/>
        </w:rPr>
        <w:t>species thus</w:t>
      </w:r>
      <w:r w:rsidR="00C1051D">
        <w:rPr>
          <w:rFonts w:ascii="Times New Roman" w:hAnsi="Times New Roman" w:cs="Times New Roman"/>
          <w:sz w:val="24"/>
          <w:szCs w:val="24"/>
        </w:rPr>
        <w:t xml:space="preserve"> provide</w:t>
      </w:r>
      <w:r w:rsidR="00D539CE">
        <w:rPr>
          <w:rFonts w:ascii="Times New Roman" w:hAnsi="Times New Roman" w:cs="Times New Roman"/>
          <w:sz w:val="24"/>
          <w:szCs w:val="24"/>
        </w:rPr>
        <w:t>d</w:t>
      </w:r>
      <w:r w:rsidR="00C1051D">
        <w:rPr>
          <w:rFonts w:ascii="Times New Roman" w:hAnsi="Times New Roman" w:cs="Times New Roman"/>
          <w:sz w:val="24"/>
          <w:szCs w:val="24"/>
        </w:rPr>
        <w:t xml:space="preserve"> a community-wide perspective on the impacts of </w:t>
      </w:r>
      <w:r w:rsidR="00DF4557">
        <w:rPr>
          <w:rFonts w:ascii="Times New Roman" w:hAnsi="Times New Roman" w:cs="Times New Roman"/>
          <w:sz w:val="24"/>
          <w:szCs w:val="24"/>
        </w:rPr>
        <w:t>invasive</w:t>
      </w:r>
      <w:r w:rsidR="009D717A">
        <w:rPr>
          <w:rFonts w:ascii="Times New Roman" w:hAnsi="Times New Roman" w:cs="Times New Roman"/>
          <w:sz w:val="24"/>
          <w:szCs w:val="24"/>
        </w:rPr>
        <w:t xml:space="preserve"> </w:t>
      </w:r>
      <w:r w:rsidR="00C1051D">
        <w:rPr>
          <w:rFonts w:ascii="Times New Roman" w:hAnsi="Times New Roman" w:cs="Times New Roman"/>
          <w:sz w:val="24"/>
          <w:szCs w:val="24"/>
        </w:rPr>
        <w:t>plants on food webs</w:t>
      </w:r>
      <w:r w:rsidR="00272EF8">
        <w:rPr>
          <w:rFonts w:ascii="Times New Roman" w:hAnsi="Times New Roman" w:cs="Times New Roman"/>
          <w:sz w:val="24"/>
          <w:szCs w:val="24"/>
        </w:rPr>
        <w:t>,</w:t>
      </w:r>
      <w:r w:rsidR="00854645">
        <w:rPr>
          <w:rFonts w:ascii="Times New Roman" w:hAnsi="Times New Roman" w:cs="Times New Roman"/>
          <w:sz w:val="24"/>
          <w:szCs w:val="24"/>
        </w:rPr>
        <w:t xml:space="preserve"> </w:t>
      </w:r>
      <w:r w:rsidR="00272EF8">
        <w:rPr>
          <w:rFonts w:ascii="Times New Roman" w:hAnsi="Times New Roman" w:cs="Times New Roman"/>
          <w:sz w:val="24"/>
          <w:szCs w:val="24"/>
        </w:rPr>
        <w:t>in</w:t>
      </w:r>
      <w:r w:rsidR="00854645">
        <w:rPr>
          <w:rFonts w:ascii="Times New Roman" w:hAnsi="Times New Roman" w:cs="Times New Roman"/>
          <w:sz w:val="24"/>
          <w:szCs w:val="24"/>
        </w:rPr>
        <w:t xml:space="preserve"> </w:t>
      </w:r>
      <w:r w:rsidR="00272EF8">
        <w:rPr>
          <w:rFonts w:ascii="Times New Roman" w:hAnsi="Times New Roman" w:cs="Times New Roman"/>
          <w:sz w:val="24"/>
          <w:szCs w:val="24"/>
        </w:rPr>
        <w:t xml:space="preserve">the </w:t>
      </w:r>
      <w:r w:rsidR="00854645">
        <w:rPr>
          <w:rFonts w:ascii="Times New Roman" w:hAnsi="Times New Roman" w:cs="Times New Roman"/>
          <w:sz w:val="24"/>
          <w:szCs w:val="24"/>
        </w:rPr>
        <w:t xml:space="preserve">context in which </w:t>
      </w:r>
      <w:r w:rsidR="00F93EC9">
        <w:rPr>
          <w:rFonts w:ascii="Times New Roman" w:hAnsi="Times New Roman" w:cs="Times New Roman"/>
          <w:sz w:val="24"/>
          <w:szCs w:val="24"/>
        </w:rPr>
        <w:t>invasive</w:t>
      </w:r>
      <w:r w:rsidR="00854645">
        <w:rPr>
          <w:rFonts w:ascii="Times New Roman" w:hAnsi="Times New Roman" w:cs="Times New Roman"/>
          <w:sz w:val="24"/>
          <w:szCs w:val="24"/>
        </w:rPr>
        <w:t xml:space="preserve"> plant management decisions </w:t>
      </w:r>
      <w:r w:rsidR="00272EF8">
        <w:rPr>
          <w:rFonts w:ascii="Times New Roman" w:hAnsi="Times New Roman" w:cs="Times New Roman"/>
          <w:sz w:val="24"/>
          <w:szCs w:val="24"/>
        </w:rPr>
        <w:t xml:space="preserve">should be </w:t>
      </w:r>
      <w:r w:rsidR="00854645">
        <w:rPr>
          <w:rFonts w:ascii="Times New Roman" w:hAnsi="Times New Roman" w:cs="Times New Roman"/>
          <w:sz w:val="24"/>
          <w:szCs w:val="24"/>
        </w:rPr>
        <w:t>made (Westman 1990)</w:t>
      </w:r>
      <w:r w:rsidR="00C1051D">
        <w:rPr>
          <w:rFonts w:ascii="Times New Roman" w:hAnsi="Times New Roman" w:cs="Times New Roman"/>
          <w:sz w:val="24"/>
          <w:szCs w:val="24"/>
        </w:rPr>
        <w:t>.</w:t>
      </w:r>
    </w:p>
    <w:p w14:paraId="04EBE2DE" w14:textId="46BDBE24" w:rsidR="00C1051D" w:rsidRDefault="00877800" w:rsidP="00D05B3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Bird exclusion experiment. </w:t>
      </w:r>
      <w:r w:rsidR="00C1051D">
        <w:rPr>
          <w:rFonts w:ascii="Times New Roman" w:hAnsi="Times New Roman" w:cs="Times New Roman"/>
          <w:sz w:val="24"/>
          <w:szCs w:val="24"/>
        </w:rPr>
        <w:t xml:space="preserve">From </w:t>
      </w:r>
      <w:r w:rsidR="001F58A3">
        <w:rPr>
          <w:rFonts w:ascii="Times New Roman" w:hAnsi="Times New Roman" w:cs="Times New Roman"/>
          <w:sz w:val="24"/>
          <w:szCs w:val="24"/>
        </w:rPr>
        <w:t xml:space="preserve">4-27 </w:t>
      </w:r>
      <w:r w:rsidR="00C1051D">
        <w:rPr>
          <w:rFonts w:ascii="Times New Roman" w:hAnsi="Times New Roman" w:cs="Times New Roman"/>
          <w:sz w:val="24"/>
          <w:szCs w:val="24"/>
        </w:rPr>
        <w:t xml:space="preserve">May, 2021, we </w:t>
      </w:r>
      <w:del w:id="36" w:author="Chad Seewagen" w:date="2023-07-21T09:12:00Z">
        <w:r w:rsidR="00C1051D" w:rsidDel="00BF4B21">
          <w:rPr>
            <w:rFonts w:ascii="Times New Roman" w:hAnsi="Times New Roman" w:cs="Times New Roman"/>
            <w:sz w:val="24"/>
            <w:szCs w:val="24"/>
          </w:rPr>
          <w:delText xml:space="preserve">employed </w:delText>
        </w:r>
      </w:del>
      <w:ins w:id="37" w:author="Chad Seewagen" w:date="2023-07-21T09:12:00Z">
        <w:r w:rsidR="00BF4B21">
          <w:rPr>
            <w:rFonts w:ascii="Times New Roman" w:hAnsi="Times New Roman" w:cs="Times New Roman"/>
            <w:sz w:val="24"/>
            <w:szCs w:val="24"/>
          </w:rPr>
          <w:t xml:space="preserve">set up </w:t>
        </w:r>
      </w:ins>
      <w:r w:rsidR="00C1051D">
        <w:rPr>
          <w:rFonts w:ascii="Times New Roman" w:hAnsi="Times New Roman" w:cs="Times New Roman"/>
          <w:sz w:val="24"/>
          <w:szCs w:val="24"/>
        </w:rPr>
        <w:t>a predator exclusion experiment in a paired design followin</w:t>
      </w:r>
      <w:r w:rsidR="002B0BDB">
        <w:rPr>
          <w:rFonts w:ascii="Times New Roman" w:hAnsi="Times New Roman" w:cs="Times New Roman"/>
          <w:sz w:val="24"/>
          <w:szCs w:val="24"/>
        </w:rPr>
        <w:t>g</w:t>
      </w:r>
      <w:r w:rsidR="00C1051D">
        <w:rPr>
          <w:rFonts w:ascii="Times New Roman" w:hAnsi="Times New Roman" w:cs="Times New Roman"/>
          <w:sz w:val="24"/>
          <w:szCs w:val="24"/>
        </w:rPr>
        <w:t xml:space="preserve"> Singer et al. </w:t>
      </w:r>
      <w:r w:rsidR="001F58A3">
        <w:rPr>
          <w:rFonts w:ascii="Times New Roman" w:hAnsi="Times New Roman" w:cs="Times New Roman"/>
          <w:sz w:val="24"/>
          <w:szCs w:val="24"/>
        </w:rPr>
        <w:t>(</w:t>
      </w:r>
      <w:r w:rsidR="00C1051D">
        <w:rPr>
          <w:rFonts w:ascii="Times New Roman" w:hAnsi="Times New Roman" w:cs="Times New Roman"/>
          <w:sz w:val="24"/>
          <w:szCs w:val="24"/>
        </w:rPr>
        <w:t xml:space="preserve">2012). </w:t>
      </w:r>
      <w:r w:rsidR="001F58A3">
        <w:rPr>
          <w:rFonts w:ascii="Times New Roman" w:hAnsi="Times New Roman" w:cs="Times New Roman"/>
          <w:sz w:val="24"/>
          <w:szCs w:val="24"/>
        </w:rPr>
        <w:t>Briefly, i</w:t>
      </w:r>
      <w:r w:rsidR="00C1051D">
        <w:rPr>
          <w:rFonts w:ascii="Times New Roman" w:hAnsi="Times New Roman" w:cs="Times New Roman"/>
          <w:sz w:val="24"/>
          <w:szCs w:val="24"/>
        </w:rPr>
        <w:t>nsectivorous birds were prevented from foraging on branches</w:t>
      </w:r>
      <w:r w:rsidR="001F58A3">
        <w:rPr>
          <w:rFonts w:ascii="Times New Roman" w:hAnsi="Times New Roman" w:cs="Times New Roman"/>
          <w:sz w:val="24"/>
          <w:szCs w:val="24"/>
        </w:rPr>
        <w:t xml:space="preserve"> of our 10 study species</w:t>
      </w:r>
      <w:r w:rsidR="00C1051D">
        <w:rPr>
          <w:rFonts w:ascii="Times New Roman" w:hAnsi="Times New Roman" w:cs="Times New Roman"/>
          <w:sz w:val="24"/>
          <w:szCs w:val="24"/>
        </w:rPr>
        <w:t xml:space="preserve"> </w:t>
      </w:r>
      <w:r w:rsidR="00C1051D">
        <w:rPr>
          <w:rFonts w:ascii="Times New Roman" w:hAnsi="Times New Roman" w:cs="Times New Roman"/>
          <w:i/>
          <w:iCs/>
          <w:sz w:val="24"/>
          <w:szCs w:val="24"/>
        </w:rPr>
        <w:t>via</w:t>
      </w:r>
      <w:r w:rsidR="008A3C6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del w:id="38" w:author="Chad Seewagen" w:date="2023-07-21T08:17:00Z">
        <w:r w:rsidR="008A3C60" w:rsidRPr="008A3C60" w:rsidDel="00BC57BA">
          <w:rPr>
            <w:rFonts w:ascii="Times New Roman" w:hAnsi="Times New Roman" w:cs="Times New Roman"/>
            <w:sz w:val="24"/>
            <w:szCs w:val="24"/>
          </w:rPr>
          <w:delText>a</w:delText>
        </w:r>
      </w:del>
      <w:r w:rsidR="00C105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1051D">
        <w:rPr>
          <w:rFonts w:ascii="Times New Roman" w:hAnsi="Times New Roman" w:cs="Times New Roman"/>
          <w:sz w:val="24"/>
          <w:szCs w:val="24"/>
        </w:rPr>
        <w:t>mesh netting</w:t>
      </w:r>
      <w:ins w:id="39" w:author="Chad Seewagen" w:date="2023-07-21T08:21:00Z">
        <w:r w:rsidR="00BC57BA">
          <w:rPr>
            <w:rFonts w:ascii="Times New Roman" w:hAnsi="Times New Roman" w:cs="Times New Roman"/>
            <w:sz w:val="24"/>
            <w:szCs w:val="24"/>
          </w:rPr>
          <w:t xml:space="preserve"> (Bird-X Protective Netting, Elmhurst, IL, USA)</w:t>
        </w:r>
      </w:ins>
      <w:r w:rsidR="00C1051D">
        <w:rPr>
          <w:rFonts w:ascii="Times New Roman" w:hAnsi="Times New Roman" w:cs="Times New Roman"/>
          <w:sz w:val="24"/>
          <w:szCs w:val="24"/>
        </w:rPr>
        <w:t xml:space="preserve"> that was </w:t>
      </w:r>
      <w:del w:id="40" w:author="Chad Seewagen" w:date="2023-07-21T08:16:00Z">
        <w:r w:rsidR="00C1051D" w:rsidDel="00BC57BA">
          <w:rPr>
            <w:rFonts w:ascii="Times New Roman" w:hAnsi="Times New Roman" w:cs="Times New Roman"/>
            <w:sz w:val="24"/>
            <w:szCs w:val="24"/>
          </w:rPr>
          <w:delText>draped over</w:delText>
        </w:r>
      </w:del>
      <w:ins w:id="41" w:author="Chad Seewagen" w:date="2023-07-21T08:22:00Z">
        <w:r w:rsidR="00BC57BA">
          <w:rPr>
            <w:rFonts w:ascii="Times New Roman" w:hAnsi="Times New Roman" w:cs="Times New Roman"/>
            <w:sz w:val="24"/>
            <w:szCs w:val="24"/>
          </w:rPr>
          <w:t xml:space="preserve">folded </w:t>
        </w:r>
      </w:ins>
      <w:ins w:id="42" w:author="Chad Seewagen" w:date="2023-07-21T08:23:00Z">
        <w:r w:rsidR="001A6B5B">
          <w:rPr>
            <w:rFonts w:ascii="Times New Roman" w:hAnsi="Times New Roman" w:cs="Times New Roman"/>
            <w:sz w:val="24"/>
            <w:szCs w:val="24"/>
          </w:rPr>
          <w:t>and sown into a bag that was slid over</w:t>
        </w:r>
      </w:ins>
      <w:del w:id="43" w:author="Chad Seewagen" w:date="2023-07-21T08:21:00Z">
        <w:r w:rsidR="00C1051D" w:rsidDel="00BC57BA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44" w:author="Chad Seewagen" w:date="2023-07-21T08:23:00Z">
        <w:r w:rsidR="001A6B5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6A263D">
        <w:rPr>
          <w:rFonts w:ascii="Times New Roman" w:hAnsi="Times New Roman" w:cs="Times New Roman"/>
          <w:sz w:val="24"/>
          <w:szCs w:val="24"/>
        </w:rPr>
        <w:t xml:space="preserve">a single </w:t>
      </w:r>
      <w:r w:rsidR="00C1051D">
        <w:rPr>
          <w:rFonts w:ascii="Times New Roman" w:hAnsi="Times New Roman" w:cs="Times New Roman"/>
          <w:sz w:val="24"/>
          <w:szCs w:val="24"/>
        </w:rPr>
        <w:t>branch</w:t>
      </w:r>
      <w:r w:rsidR="006A263D">
        <w:rPr>
          <w:rFonts w:ascii="Times New Roman" w:hAnsi="Times New Roman" w:cs="Times New Roman"/>
          <w:sz w:val="24"/>
          <w:szCs w:val="24"/>
        </w:rPr>
        <w:t xml:space="preserve"> of a target plant</w:t>
      </w:r>
      <w:ins w:id="45" w:author="Chad Seewagen" w:date="2023-07-21T08:23:00Z">
        <w:r w:rsidR="001A6B5B">
          <w:rPr>
            <w:rFonts w:ascii="Times New Roman" w:hAnsi="Times New Roman" w:cs="Times New Roman"/>
            <w:sz w:val="24"/>
            <w:szCs w:val="24"/>
          </w:rPr>
          <w:t>,</w:t>
        </w:r>
      </w:ins>
      <w:r w:rsidR="004E2AEA">
        <w:rPr>
          <w:rFonts w:ascii="Times New Roman" w:hAnsi="Times New Roman" w:cs="Times New Roman"/>
          <w:sz w:val="24"/>
          <w:szCs w:val="24"/>
        </w:rPr>
        <w:t xml:space="preserve"> and</w:t>
      </w:r>
      <w:r w:rsidR="00C1051D">
        <w:rPr>
          <w:rFonts w:ascii="Times New Roman" w:hAnsi="Times New Roman" w:cs="Times New Roman"/>
          <w:sz w:val="24"/>
          <w:szCs w:val="24"/>
        </w:rPr>
        <w:t xml:space="preserve"> affixed using </w:t>
      </w:r>
      <w:r w:rsidR="00263002">
        <w:rPr>
          <w:rFonts w:ascii="Times New Roman" w:hAnsi="Times New Roman" w:cs="Times New Roman"/>
          <w:sz w:val="24"/>
          <w:szCs w:val="24"/>
        </w:rPr>
        <w:t xml:space="preserve">plastic zip-ties </w:t>
      </w:r>
      <w:r w:rsidR="00C1051D">
        <w:rPr>
          <w:rFonts w:ascii="Times New Roman" w:hAnsi="Times New Roman" w:cs="Times New Roman"/>
          <w:sz w:val="24"/>
          <w:szCs w:val="24"/>
        </w:rPr>
        <w:t>(</w:t>
      </w:r>
      <w:r w:rsidR="004E2AEA">
        <w:rPr>
          <w:rFonts w:ascii="Times New Roman" w:hAnsi="Times New Roman" w:cs="Times New Roman"/>
          <w:sz w:val="24"/>
          <w:szCs w:val="24"/>
        </w:rPr>
        <w:t>“</w:t>
      </w:r>
      <w:r w:rsidR="006A263D">
        <w:rPr>
          <w:rFonts w:ascii="Times New Roman" w:hAnsi="Times New Roman" w:cs="Times New Roman"/>
          <w:sz w:val="24"/>
          <w:szCs w:val="24"/>
        </w:rPr>
        <w:t>exclusion</w:t>
      </w:r>
      <w:r w:rsidR="002B0BDB">
        <w:rPr>
          <w:rFonts w:ascii="Times New Roman" w:hAnsi="Times New Roman" w:cs="Times New Roman"/>
          <w:sz w:val="24"/>
          <w:szCs w:val="24"/>
        </w:rPr>
        <w:t xml:space="preserve"> treatment</w:t>
      </w:r>
      <w:r w:rsidR="004E2AEA">
        <w:rPr>
          <w:rFonts w:ascii="Times New Roman" w:hAnsi="Times New Roman" w:cs="Times New Roman"/>
          <w:sz w:val="24"/>
          <w:szCs w:val="24"/>
        </w:rPr>
        <w:t>”</w:t>
      </w:r>
      <w:r w:rsidR="00C1051D">
        <w:rPr>
          <w:rFonts w:ascii="Times New Roman" w:hAnsi="Times New Roman" w:cs="Times New Roman"/>
          <w:sz w:val="24"/>
          <w:szCs w:val="24"/>
        </w:rPr>
        <w:t xml:space="preserve">). Each of these branches </w:t>
      </w:r>
      <w:del w:id="46" w:author="Chad Seewagen" w:date="2023-07-21T08:23:00Z">
        <w:r w:rsidR="00C1051D" w:rsidDel="001A6B5B">
          <w:rPr>
            <w:rFonts w:ascii="Times New Roman" w:hAnsi="Times New Roman" w:cs="Times New Roman"/>
            <w:sz w:val="24"/>
            <w:szCs w:val="24"/>
          </w:rPr>
          <w:delText xml:space="preserve">were </w:delText>
        </w:r>
      </w:del>
      <w:ins w:id="47" w:author="Chad Seewagen" w:date="2023-07-21T08:23:00Z">
        <w:r w:rsidR="001A6B5B">
          <w:rPr>
            <w:rFonts w:ascii="Times New Roman" w:hAnsi="Times New Roman" w:cs="Times New Roman"/>
            <w:sz w:val="24"/>
            <w:szCs w:val="24"/>
          </w:rPr>
          <w:t xml:space="preserve">was </w:t>
        </w:r>
      </w:ins>
      <w:r w:rsidR="00C1051D">
        <w:rPr>
          <w:rFonts w:ascii="Times New Roman" w:hAnsi="Times New Roman" w:cs="Times New Roman"/>
          <w:sz w:val="24"/>
          <w:szCs w:val="24"/>
        </w:rPr>
        <w:t>paired with a nearby (&lt; 10</w:t>
      </w:r>
      <w:r w:rsidR="00314527">
        <w:rPr>
          <w:rFonts w:ascii="Times New Roman" w:hAnsi="Times New Roman" w:cs="Times New Roman"/>
          <w:sz w:val="24"/>
          <w:szCs w:val="24"/>
        </w:rPr>
        <w:t xml:space="preserve"> </w:t>
      </w:r>
      <w:r w:rsidR="00C1051D">
        <w:rPr>
          <w:rFonts w:ascii="Times New Roman" w:hAnsi="Times New Roman" w:cs="Times New Roman"/>
          <w:sz w:val="24"/>
          <w:szCs w:val="24"/>
        </w:rPr>
        <w:t>m</w:t>
      </w:r>
      <w:r w:rsidR="00314527">
        <w:rPr>
          <w:rFonts w:ascii="Times New Roman" w:hAnsi="Times New Roman" w:cs="Times New Roman"/>
          <w:sz w:val="24"/>
          <w:szCs w:val="24"/>
        </w:rPr>
        <w:t xml:space="preserve"> away</w:t>
      </w:r>
      <w:r w:rsidR="00C1051D">
        <w:rPr>
          <w:rFonts w:ascii="Times New Roman" w:hAnsi="Times New Roman" w:cs="Times New Roman"/>
          <w:sz w:val="24"/>
          <w:szCs w:val="24"/>
        </w:rPr>
        <w:t>) unmanipulated control branch</w:t>
      </w:r>
      <w:r w:rsidR="001F58A3">
        <w:rPr>
          <w:rFonts w:ascii="Times New Roman" w:hAnsi="Times New Roman" w:cs="Times New Roman"/>
          <w:sz w:val="24"/>
          <w:szCs w:val="24"/>
        </w:rPr>
        <w:t xml:space="preserve"> of the same species</w:t>
      </w:r>
      <w:r w:rsidR="00C1051D">
        <w:rPr>
          <w:rFonts w:ascii="Times New Roman" w:hAnsi="Times New Roman" w:cs="Times New Roman"/>
          <w:sz w:val="24"/>
          <w:szCs w:val="24"/>
        </w:rPr>
        <w:t xml:space="preserve">. We set up 12 </w:t>
      </w:r>
      <w:r w:rsidR="001F58A3">
        <w:rPr>
          <w:rFonts w:ascii="Times New Roman" w:hAnsi="Times New Roman" w:cs="Times New Roman"/>
          <w:sz w:val="24"/>
          <w:szCs w:val="24"/>
        </w:rPr>
        <w:t xml:space="preserve">treatment </w:t>
      </w:r>
      <w:r w:rsidR="00C1051D">
        <w:rPr>
          <w:rFonts w:ascii="Times New Roman" w:hAnsi="Times New Roman" w:cs="Times New Roman"/>
          <w:sz w:val="24"/>
          <w:szCs w:val="24"/>
        </w:rPr>
        <w:t xml:space="preserve">pairs for each of </w:t>
      </w:r>
      <w:r w:rsidR="001F58A3">
        <w:rPr>
          <w:rFonts w:ascii="Times New Roman" w:hAnsi="Times New Roman" w:cs="Times New Roman"/>
          <w:sz w:val="24"/>
          <w:szCs w:val="24"/>
        </w:rPr>
        <w:t xml:space="preserve">the 10 </w:t>
      </w:r>
      <w:r w:rsidR="00C1051D">
        <w:rPr>
          <w:rFonts w:ascii="Times New Roman" w:hAnsi="Times New Roman" w:cs="Times New Roman"/>
          <w:sz w:val="24"/>
          <w:szCs w:val="24"/>
        </w:rPr>
        <w:t>focal plant species</w:t>
      </w:r>
      <w:r w:rsidR="001F58A3">
        <w:rPr>
          <w:rFonts w:ascii="Times New Roman" w:hAnsi="Times New Roman" w:cs="Times New Roman"/>
          <w:sz w:val="24"/>
          <w:szCs w:val="24"/>
        </w:rPr>
        <w:t>, resulting in</w:t>
      </w:r>
      <w:r w:rsidR="002B0BDB">
        <w:rPr>
          <w:rFonts w:ascii="Times New Roman" w:hAnsi="Times New Roman" w:cs="Times New Roman"/>
          <w:sz w:val="24"/>
          <w:szCs w:val="24"/>
        </w:rPr>
        <w:t xml:space="preserve"> a</w:t>
      </w:r>
      <w:r w:rsidR="00C1051D">
        <w:rPr>
          <w:rFonts w:ascii="Times New Roman" w:hAnsi="Times New Roman" w:cs="Times New Roman"/>
          <w:sz w:val="24"/>
          <w:szCs w:val="24"/>
        </w:rPr>
        <w:t xml:space="preserve"> total of 240 </w:t>
      </w:r>
      <w:r w:rsidR="002B0BDB">
        <w:rPr>
          <w:rFonts w:ascii="Times New Roman" w:hAnsi="Times New Roman" w:cs="Times New Roman"/>
          <w:sz w:val="24"/>
          <w:szCs w:val="24"/>
        </w:rPr>
        <w:t>individual host plants</w:t>
      </w:r>
      <w:r w:rsidR="001F58A3">
        <w:rPr>
          <w:rFonts w:ascii="Times New Roman" w:hAnsi="Times New Roman" w:cs="Times New Roman"/>
          <w:sz w:val="24"/>
          <w:szCs w:val="24"/>
        </w:rPr>
        <w:t xml:space="preserve"> in the study</w:t>
      </w:r>
      <w:r w:rsidR="00C1051D">
        <w:rPr>
          <w:rFonts w:ascii="Times New Roman" w:hAnsi="Times New Roman" w:cs="Times New Roman"/>
          <w:sz w:val="24"/>
          <w:szCs w:val="24"/>
        </w:rPr>
        <w:t xml:space="preserve">. At the end of the set-up period </w:t>
      </w:r>
      <w:r w:rsidR="001F58A3">
        <w:rPr>
          <w:rFonts w:ascii="Times New Roman" w:hAnsi="Times New Roman" w:cs="Times New Roman"/>
          <w:sz w:val="24"/>
          <w:szCs w:val="24"/>
        </w:rPr>
        <w:t xml:space="preserve">on 27 </w:t>
      </w:r>
      <w:r w:rsidR="006A263D">
        <w:rPr>
          <w:rFonts w:ascii="Times New Roman" w:hAnsi="Times New Roman" w:cs="Times New Roman"/>
          <w:sz w:val="24"/>
          <w:szCs w:val="24"/>
        </w:rPr>
        <w:t>May</w:t>
      </w:r>
      <w:r w:rsidR="004E2AEA">
        <w:rPr>
          <w:rFonts w:ascii="Times New Roman" w:hAnsi="Times New Roman" w:cs="Times New Roman"/>
          <w:sz w:val="24"/>
          <w:szCs w:val="24"/>
        </w:rPr>
        <w:t>,</w:t>
      </w:r>
      <w:r w:rsidR="006A263D">
        <w:rPr>
          <w:rFonts w:ascii="Times New Roman" w:hAnsi="Times New Roman" w:cs="Times New Roman"/>
          <w:sz w:val="24"/>
          <w:szCs w:val="24"/>
        </w:rPr>
        <w:t xml:space="preserve"> all</w:t>
      </w:r>
      <w:r w:rsidR="00A92918">
        <w:rPr>
          <w:rFonts w:ascii="Times New Roman" w:hAnsi="Times New Roman" w:cs="Times New Roman"/>
          <w:sz w:val="24"/>
          <w:szCs w:val="24"/>
        </w:rPr>
        <w:t xml:space="preserve"> 240 </w:t>
      </w:r>
      <w:r w:rsidR="00C1051D">
        <w:rPr>
          <w:rFonts w:ascii="Times New Roman" w:hAnsi="Times New Roman" w:cs="Times New Roman"/>
          <w:sz w:val="24"/>
          <w:szCs w:val="24"/>
        </w:rPr>
        <w:t xml:space="preserve">branches were </w:t>
      </w:r>
      <w:del w:id="48" w:author="Chad Seewagen" w:date="2023-07-21T08:24:00Z">
        <w:r w:rsidR="00C1051D" w:rsidDel="001A6B5B">
          <w:rPr>
            <w:rFonts w:ascii="Times New Roman" w:hAnsi="Times New Roman" w:cs="Times New Roman"/>
            <w:sz w:val="24"/>
            <w:szCs w:val="24"/>
          </w:rPr>
          <w:delText>gently tapped</w:delText>
        </w:r>
      </w:del>
      <w:ins w:id="49" w:author="Chad Seewagen" w:date="2023-07-21T08:24:00Z">
        <w:r w:rsidR="001A6B5B">
          <w:rPr>
            <w:rFonts w:ascii="Times New Roman" w:hAnsi="Times New Roman" w:cs="Times New Roman"/>
            <w:sz w:val="24"/>
            <w:szCs w:val="24"/>
          </w:rPr>
          <w:t xml:space="preserve">struck with a </w:t>
        </w:r>
      </w:ins>
      <w:ins w:id="50" w:author="Chad Seewagen" w:date="2023-07-21T08:25:00Z">
        <w:r w:rsidR="001A6B5B">
          <w:rPr>
            <w:rFonts w:ascii="Times New Roman" w:hAnsi="Times New Roman" w:cs="Times New Roman"/>
            <w:sz w:val="24"/>
            <w:szCs w:val="24"/>
          </w:rPr>
          <w:t xml:space="preserve">0.3 m </w:t>
        </w:r>
      </w:ins>
      <w:ins w:id="51" w:author="Chad Seewagen" w:date="2023-07-21T08:24:00Z">
        <w:r w:rsidR="001A6B5B">
          <w:rPr>
            <w:rFonts w:ascii="Times New Roman" w:hAnsi="Times New Roman" w:cs="Times New Roman"/>
            <w:sz w:val="24"/>
            <w:szCs w:val="24"/>
          </w:rPr>
          <w:t>wooden dowel</w:t>
        </w:r>
      </w:ins>
      <w:r w:rsidR="00C1051D">
        <w:rPr>
          <w:rFonts w:ascii="Times New Roman" w:hAnsi="Times New Roman" w:cs="Times New Roman"/>
          <w:sz w:val="24"/>
          <w:szCs w:val="24"/>
        </w:rPr>
        <w:t xml:space="preserve"> to </w:t>
      </w:r>
      <w:r w:rsidR="00C1051D">
        <w:rPr>
          <w:rFonts w:ascii="Times New Roman" w:hAnsi="Times New Roman" w:cs="Times New Roman"/>
          <w:sz w:val="24"/>
          <w:szCs w:val="24"/>
        </w:rPr>
        <w:lastRenderedPageBreak/>
        <w:t xml:space="preserve">dislodge arthropods </w:t>
      </w:r>
      <w:ins w:id="52" w:author="Chad Seewagen" w:date="2023-07-21T09:13:00Z">
        <w:r w:rsidR="00BF4B21">
          <w:rPr>
            <w:rFonts w:ascii="Times New Roman" w:hAnsi="Times New Roman" w:cs="Times New Roman"/>
            <w:sz w:val="24"/>
            <w:szCs w:val="24"/>
          </w:rPr>
          <w:t xml:space="preserve">and reset colonization </w:t>
        </w:r>
      </w:ins>
      <w:r w:rsidR="002B0BDB">
        <w:rPr>
          <w:rFonts w:ascii="Times New Roman" w:hAnsi="Times New Roman" w:cs="Times New Roman"/>
          <w:sz w:val="24"/>
          <w:szCs w:val="24"/>
        </w:rPr>
        <w:t xml:space="preserve">to avoid bias caused by the disturbance of setting up </w:t>
      </w:r>
      <w:r w:rsidR="00A92918">
        <w:rPr>
          <w:rFonts w:ascii="Times New Roman" w:hAnsi="Times New Roman" w:cs="Times New Roman"/>
          <w:sz w:val="24"/>
          <w:szCs w:val="24"/>
        </w:rPr>
        <w:t>the exclusion netting</w:t>
      </w:r>
      <w:r w:rsidR="00C1051D">
        <w:rPr>
          <w:rFonts w:ascii="Times New Roman" w:hAnsi="Times New Roman" w:cs="Times New Roman"/>
          <w:sz w:val="24"/>
          <w:szCs w:val="24"/>
        </w:rPr>
        <w:t xml:space="preserve">. </w:t>
      </w:r>
      <w:r w:rsidR="00A92918">
        <w:rPr>
          <w:rFonts w:ascii="Times New Roman" w:hAnsi="Times New Roman" w:cs="Times New Roman"/>
          <w:sz w:val="24"/>
          <w:szCs w:val="24"/>
        </w:rPr>
        <w:t xml:space="preserve">After a 2-wk waiting period, we then sampled </w:t>
      </w:r>
      <w:r w:rsidR="00C30B94">
        <w:rPr>
          <w:rFonts w:ascii="Times New Roman" w:hAnsi="Times New Roman" w:cs="Times New Roman"/>
          <w:sz w:val="24"/>
          <w:szCs w:val="24"/>
        </w:rPr>
        <w:t xml:space="preserve">foliage-foraging </w:t>
      </w:r>
      <w:r w:rsidR="00A92918">
        <w:rPr>
          <w:rFonts w:ascii="Times New Roman" w:hAnsi="Times New Roman" w:cs="Times New Roman"/>
          <w:sz w:val="24"/>
          <w:szCs w:val="24"/>
        </w:rPr>
        <w:t>arthropods with a branch-beating technique</w:t>
      </w:r>
      <w:r w:rsidR="00C30B94">
        <w:rPr>
          <w:rFonts w:ascii="Times New Roman" w:hAnsi="Times New Roman" w:cs="Times New Roman"/>
          <w:sz w:val="24"/>
          <w:szCs w:val="24"/>
        </w:rPr>
        <w:t xml:space="preserve"> (Wagner 2005)</w:t>
      </w:r>
      <w:r w:rsidR="00A92918">
        <w:rPr>
          <w:rFonts w:ascii="Times New Roman" w:hAnsi="Times New Roman" w:cs="Times New Roman"/>
          <w:sz w:val="24"/>
          <w:szCs w:val="24"/>
        </w:rPr>
        <w:t xml:space="preserve"> every other week</w:t>
      </w:r>
      <w:ins w:id="53" w:author="Chad Seewagen" w:date="2023-07-21T09:14:00Z">
        <w:r w:rsidR="00BF4B21">
          <w:rPr>
            <w:rFonts w:ascii="Times New Roman" w:hAnsi="Times New Roman" w:cs="Times New Roman"/>
            <w:sz w:val="24"/>
            <w:szCs w:val="24"/>
          </w:rPr>
          <w:t xml:space="preserve"> from </w:t>
        </w:r>
      </w:ins>
      <w:ins w:id="54" w:author="Wales Carter" w:date="2023-07-21T13:37:00Z">
        <w:r w:rsidR="009E1BF6">
          <w:rPr>
            <w:rFonts w:ascii="Times New Roman" w:hAnsi="Times New Roman" w:cs="Times New Roman"/>
            <w:sz w:val="24"/>
            <w:szCs w:val="24"/>
          </w:rPr>
          <w:t>24 May</w:t>
        </w:r>
      </w:ins>
      <w:ins w:id="55" w:author="Chad Seewagen" w:date="2023-07-21T09:14:00Z">
        <w:del w:id="56" w:author="Wales Carter" w:date="2023-07-21T13:37:00Z">
          <w:r w:rsidR="00BF4B21" w:rsidRPr="00BF4B21" w:rsidDel="009E1BF6">
            <w:rPr>
              <w:rFonts w:ascii="Times New Roman" w:hAnsi="Times New Roman" w:cs="Times New Roman"/>
              <w:sz w:val="24"/>
              <w:szCs w:val="24"/>
              <w:highlight w:val="yellow"/>
              <w:rPrChange w:id="57" w:author="Chad Seewagen" w:date="2023-07-21T09:15:00Z">
                <w:rPr>
                  <w:rFonts w:ascii="Times New Roman" w:hAnsi="Times New Roman" w:cs="Times New Roman"/>
                  <w:sz w:val="24"/>
                  <w:szCs w:val="24"/>
                </w:rPr>
              </w:rPrChange>
            </w:rPr>
            <w:delText>X</w:delText>
          </w:r>
          <w:r w:rsidR="00BF4B21" w:rsidDel="009E1BF6">
            <w:rPr>
              <w:rFonts w:ascii="Times New Roman" w:hAnsi="Times New Roman" w:cs="Times New Roman"/>
              <w:sz w:val="24"/>
              <w:szCs w:val="24"/>
            </w:rPr>
            <w:delText xml:space="preserve"> June</w:delText>
          </w:r>
        </w:del>
        <w:r w:rsidR="00BF4B21">
          <w:rPr>
            <w:rFonts w:ascii="Times New Roman" w:hAnsi="Times New Roman" w:cs="Times New Roman"/>
            <w:sz w:val="24"/>
            <w:szCs w:val="24"/>
          </w:rPr>
          <w:t xml:space="preserve"> until </w:t>
        </w:r>
      </w:ins>
      <w:ins w:id="58" w:author="Wales Carter" w:date="2023-07-21T13:37:00Z">
        <w:r w:rsidR="009E1BF6">
          <w:rPr>
            <w:rFonts w:ascii="Times New Roman" w:hAnsi="Times New Roman" w:cs="Times New Roman"/>
            <w:sz w:val="24"/>
            <w:szCs w:val="24"/>
            <w:highlight w:val="yellow"/>
          </w:rPr>
          <w:t>2</w:t>
        </w:r>
      </w:ins>
      <w:ins w:id="59" w:author="Chad Seewagen" w:date="2023-07-21T09:14:00Z">
        <w:del w:id="60" w:author="Wales Carter" w:date="2023-07-21T13:37:00Z">
          <w:r w:rsidR="00BF4B21" w:rsidRPr="00BF4B21" w:rsidDel="009E1BF6">
            <w:rPr>
              <w:rFonts w:ascii="Times New Roman" w:hAnsi="Times New Roman" w:cs="Times New Roman"/>
              <w:sz w:val="24"/>
              <w:szCs w:val="24"/>
              <w:highlight w:val="yellow"/>
              <w:rPrChange w:id="61" w:author="Chad Seewagen" w:date="2023-07-21T09:15:00Z">
                <w:rPr>
                  <w:rFonts w:ascii="Times New Roman" w:hAnsi="Times New Roman" w:cs="Times New Roman"/>
                  <w:sz w:val="24"/>
                  <w:szCs w:val="24"/>
                </w:rPr>
              </w:rPrChange>
            </w:rPr>
            <w:delText>X</w:delText>
          </w:r>
        </w:del>
        <w:r w:rsidR="00BF4B21">
          <w:rPr>
            <w:rFonts w:ascii="Times New Roman" w:hAnsi="Times New Roman" w:cs="Times New Roman"/>
            <w:sz w:val="24"/>
            <w:szCs w:val="24"/>
          </w:rPr>
          <w:t xml:space="preserve"> July, to coincide with the</w:t>
        </w:r>
      </w:ins>
      <w:ins w:id="62" w:author="Chad Seewagen" w:date="2023-07-21T09:15:00Z">
        <w:r w:rsidR="00BF4B21">
          <w:rPr>
            <w:rFonts w:ascii="Times New Roman" w:hAnsi="Times New Roman" w:cs="Times New Roman"/>
            <w:sz w:val="24"/>
            <w:szCs w:val="24"/>
          </w:rPr>
          <w:t xml:space="preserve"> peak breeding period of most forest birds in our region</w:t>
        </w:r>
      </w:ins>
      <w:r w:rsidR="00011CA4">
        <w:rPr>
          <w:rFonts w:ascii="Times New Roman" w:hAnsi="Times New Roman" w:cs="Times New Roman"/>
          <w:sz w:val="24"/>
          <w:szCs w:val="24"/>
        </w:rPr>
        <w:t xml:space="preserve">. </w:t>
      </w:r>
      <w:r w:rsidR="00C30B94">
        <w:rPr>
          <w:rFonts w:ascii="Times New Roman" w:hAnsi="Times New Roman" w:cs="Times New Roman"/>
          <w:sz w:val="24"/>
          <w:szCs w:val="24"/>
        </w:rPr>
        <w:t>We struck e</w:t>
      </w:r>
      <w:r w:rsidR="006F36D0">
        <w:rPr>
          <w:rFonts w:ascii="Times New Roman" w:hAnsi="Times New Roman" w:cs="Times New Roman"/>
          <w:sz w:val="24"/>
          <w:szCs w:val="24"/>
        </w:rPr>
        <w:t>ach branch with a 0.3</w:t>
      </w:r>
      <w:r w:rsidR="00314527">
        <w:rPr>
          <w:rFonts w:ascii="Times New Roman" w:hAnsi="Times New Roman" w:cs="Times New Roman"/>
          <w:sz w:val="24"/>
          <w:szCs w:val="24"/>
        </w:rPr>
        <w:t xml:space="preserve"> </w:t>
      </w:r>
      <w:r w:rsidR="006F36D0">
        <w:rPr>
          <w:rFonts w:ascii="Times New Roman" w:hAnsi="Times New Roman" w:cs="Times New Roman"/>
          <w:sz w:val="24"/>
          <w:szCs w:val="24"/>
        </w:rPr>
        <w:t xml:space="preserve">m dowel while </w:t>
      </w:r>
      <w:r w:rsidR="00314527">
        <w:rPr>
          <w:rFonts w:ascii="Times New Roman" w:hAnsi="Times New Roman" w:cs="Times New Roman"/>
          <w:sz w:val="24"/>
          <w:szCs w:val="24"/>
        </w:rPr>
        <w:t xml:space="preserve">held </w:t>
      </w:r>
      <w:r w:rsidR="006F36D0">
        <w:rPr>
          <w:rFonts w:ascii="Times New Roman" w:hAnsi="Times New Roman" w:cs="Times New Roman"/>
          <w:sz w:val="24"/>
          <w:szCs w:val="24"/>
        </w:rPr>
        <w:t>over a 1m</w:t>
      </w:r>
      <w:r w:rsidR="006F36D0" w:rsidRPr="00236B6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F36D0">
        <w:rPr>
          <w:rFonts w:ascii="Times New Roman" w:hAnsi="Times New Roman" w:cs="Times New Roman"/>
          <w:sz w:val="24"/>
          <w:szCs w:val="24"/>
        </w:rPr>
        <w:t xml:space="preserve"> ripstop fabric beat sheet</w:t>
      </w:r>
      <w:r w:rsidR="00C30B94">
        <w:rPr>
          <w:rFonts w:ascii="Times New Roman" w:hAnsi="Times New Roman" w:cs="Times New Roman"/>
          <w:sz w:val="24"/>
          <w:szCs w:val="24"/>
        </w:rPr>
        <w:t xml:space="preserve"> and collected all</w:t>
      </w:r>
      <w:r w:rsidR="006F36D0">
        <w:rPr>
          <w:rFonts w:ascii="Times New Roman" w:hAnsi="Times New Roman" w:cs="Times New Roman"/>
          <w:sz w:val="24"/>
          <w:szCs w:val="24"/>
        </w:rPr>
        <w:t xml:space="preserve"> invertebrates </w:t>
      </w:r>
      <w:r w:rsidR="00C30B94">
        <w:rPr>
          <w:rFonts w:ascii="Times New Roman" w:hAnsi="Times New Roman" w:cs="Times New Roman"/>
          <w:sz w:val="24"/>
          <w:szCs w:val="24"/>
        </w:rPr>
        <w:t>from the beat sheet</w:t>
      </w:r>
      <w:r w:rsidR="006F36D0">
        <w:rPr>
          <w:rFonts w:ascii="Times New Roman" w:hAnsi="Times New Roman" w:cs="Times New Roman"/>
          <w:sz w:val="24"/>
          <w:szCs w:val="24"/>
        </w:rPr>
        <w:t xml:space="preserve"> </w:t>
      </w:r>
      <w:r w:rsidR="00C30B94">
        <w:rPr>
          <w:rFonts w:ascii="Times New Roman" w:hAnsi="Times New Roman" w:cs="Times New Roman"/>
          <w:sz w:val="24"/>
          <w:szCs w:val="24"/>
        </w:rPr>
        <w:t>into plastic vials or plastic zip-top bags using</w:t>
      </w:r>
      <w:r w:rsidR="006F36D0">
        <w:rPr>
          <w:rFonts w:ascii="Times New Roman" w:hAnsi="Times New Roman" w:cs="Times New Roman"/>
          <w:sz w:val="24"/>
          <w:szCs w:val="24"/>
        </w:rPr>
        <w:t xml:space="preserve"> aspirators or soft-touch aluminum forceps.</w:t>
      </w:r>
      <w:r w:rsidR="00C30B94">
        <w:rPr>
          <w:rFonts w:ascii="Times New Roman" w:hAnsi="Times New Roman" w:cs="Times New Roman"/>
          <w:sz w:val="24"/>
          <w:szCs w:val="24"/>
        </w:rPr>
        <w:t xml:space="preserve"> </w:t>
      </w:r>
      <w:r w:rsidR="00011CA4">
        <w:rPr>
          <w:rFonts w:ascii="Times New Roman" w:hAnsi="Times New Roman" w:cs="Times New Roman"/>
          <w:sz w:val="24"/>
          <w:szCs w:val="24"/>
        </w:rPr>
        <w:t>Each branch was sampled this way three times with 14 d</w:t>
      </w:r>
      <w:del w:id="63" w:author="Chad Seewagen" w:date="2023-07-21T08:25:00Z">
        <w:r w:rsidR="00011CA4" w:rsidDel="001A6B5B">
          <w:rPr>
            <w:rFonts w:ascii="Times New Roman" w:hAnsi="Times New Roman" w:cs="Times New Roman"/>
            <w:sz w:val="24"/>
            <w:szCs w:val="24"/>
          </w:rPr>
          <w:delText>ays</w:delText>
        </w:r>
      </w:del>
      <w:r w:rsidR="00011CA4">
        <w:rPr>
          <w:rFonts w:ascii="Times New Roman" w:hAnsi="Times New Roman" w:cs="Times New Roman"/>
          <w:sz w:val="24"/>
          <w:szCs w:val="24"/>
        </w:rPr>
        <w:t xml:space="preserve"> </w:t>
      </w:r>
      <w:del w:id="64" w:author="Chad Seewagen" w:date="2023-07-21T08:26:00Z">
        <w:r w:rsidR="00011CA4" w:rsidDel="001A6B5B">
          <w:rPr>
            <w:rFonts w:ascii="Times New Roman" w:hAnsi="Times New Roman" w:cs="Times New Roman"/>
            <w:sz w:val="24"/>
            <w:szCs w:val="24"/>
          </w:rPr>
          <w:delText xml:space="preserve">in </w:delText>
        </w:r>
      </w:del>
      <w:r w:rsidR="00011CA4">
        <w:rPr>
          <w:rFonts w:ascii="Times New Roman" w:hAnsi="Times New Roman" w:cs="Times New Roman"/>
          <w:sz w:val="24"/>
          <w:szCs w:val="24"/>
        </w:rPr>
        <w:t xml:space="preserve">between samples. </w:t>
      </w:r>
      <w:r w:rsidR="00C30B94">
        <w:rPr>
          <w:rFonts w:ascii="Times New Roman" w:hAnsi="Times New Roman" w:cs="Times New Roman"/>
          <w:sz w:val="24"/>
          <w:szCs w:val="24"/>
        </w:rPr>
        <w:t xml:space="preserve">We kept </w:t>
      </w:r>
      <w:r w:rsidR="003E22AE">
        <w:rPr>
          <w:rFonts w:ascii="Times New Roman" w:hAnsi="Times New Roman" w:cs="Times New Roman"/>
          <w:sz w:val="24"/>
          <w:szCs w:val="24"/>
        </w:rPr>
        <w:t>the collected arthropods cool in the field in coolers with ice packs and then transferred them to a -80º C freezer at the end of each day.</w:t>
      </w:r>
      <w:r w:rsidR="006F36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134240" w14:textId="63BF5753" w:rsidR="00C1051D" w:rsidRDefault="00877800" w:rsidP="00D05B3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Taxonomic identification of arthropods. </w:t>
      </w:r>
      <w:r w:rsidR="003E22AE">
        <w:rPr>
          <w:rFonts w:ascii="Times New Roman" w:hAnsi="Times New Roman" w:cs="Times New Roman"/>
          <w:sz w:val="24"/>
          <w:szCs w:val="24"/>
        </w:rPr>
        <w:t xml:space="preserve">We combined the three repeated samples from a given branch to provide </w:t>
      </w:r>
      <w:r w:rsidR="00934660">
        <w:rPr>
          <w:rFonts w:ascii="Times New Roman" w:hAnsi="Times New Roman" w:cs="Times New Roman"/>
          <w:sz w:val="24"/>
          <w:szCs w:val="24"/>
        </w:rPr>
        <w:t>a tally</w:t>
      </w:r>
      <w:r w:rsidR="003E22AE">
        <w:rPr>
          <w:rFonts w:ascii="Times New Roman" w:hAnsi="Times New Roman" w:cs="Times New Roman"/>
          <w:sz w:val="24"/>
          <w:szCs w:val="24"/>
        </w:rPr>
        <w:t xml:space="preserve"> of total arthropod abundance (</w:t>
      </w:r>
      <w:r w:rsidR="003E22AE" w:rsidRPr="006F36D0">
        <w:rPr>
          <w:rFonts w:ascii="Times New Roman" w:hAnsi="Times New Roman" w:cs="Times New Roman"/>
          <w:sz w:val="24"/>
          <w:szCs w:val="24"/>
        </w:rPr>
        <w:t>Clark et al. 2016</w:t>
      </w:r>
      <w:r w:rsidR="003E22AE">
        <w:rPr>
          <w:rFonts w:ascii="Times New Roman" w:hAnsi="Times New Roman" w:cs="Times New Roman"/>
          <w:sz w:val="24"/>
          <w:szCs w:val="24"/>
        </w:rPr>
        <w:t xml:space="preserve">) and then </w:t>
      </w:r>
      <w:r w:rsidR="00C1051D" w:rsidRPr="00AD6278">
        <w:rPr>
          <w:rFonts w:ascii="Times New Roman" w:hAnsi="Times New Roman" w:cs="Times New Roman"/>
          <w:sz w:val="24"/>
          <w:szCs w:val="24"/>
        </w:rPr>
        <w:t>weighed (wet mass)</w:t>
      </w:r>
      <w:r w:rsidR="003E22AE">
        <w:rPr>
          <w:rFonts w:ascii="Times New Roman" w:hAnsi="Times New Roman" w:cs="Times New Roman"/>
          <w:sz w:val="24"/>
          <w:szCs w:val="24"/>
        </w:rPr>
        <w:t xml:space="preserve"> the arthropods together</w:t>
      </w:r>
      <w:r w:rsidR="00C1051D" w:rsidRPr="00AD6278">
        <w:rPr>
          <w:rFonts w:ascii="Times New Roman" w:hAnsi="Times New Roman" w:cs="Times New Roman"/>
          <w:sz w:val="24"/>
          <w:szCs w:val="24"/>
        </w:rPr>
        <w:t xml:space="preserve"> on a 10</w:t>
      </w:r>
      <w:r w:rsidR="00C1051D" w:rsidRPr="00263002"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 w:rsidR="00C1051D" w:rsidRPr="00AD6278">
        <w:rPr>
          <w:rFonts w:ascii="Times New Roman" w:hAnsi="Times New Roman" w:cs="Times New Roman"/>
          <w:sz w:val="24"/>
          <w:szCs w:val="24"/>
        </w:rPr>
        <w:t xml:space="preserve"> g microbalance. </w:t>
      </w:r>
      <w:r w:rsidR="00A636B3">
        <w:rPr>
          <w:rFonts w:ascii="Times New Roman" w:hAnsi="Times New Roman" w:cs="Times New Roman"/>
          <w:sz w:val="24"/>
          <w:szCs w:val="24"/>
        </w:rPr>
        <w:t>After identifying all</w:t>
      </w:r>
      <w:r w:rsidR="003E22AE">
        <w:rPr>
          <w:rFonts w:ascii="Times New Roman" w:hAnsi="Times New Roman" w:cs="Times New Roman"/>
          <w:sz w:val="24"/>
          <w:szCs w:val="24"/>
        </w:rPr>
        <w:t xml:space="preserve"> </w:t>
      </w:r>
      <w:r w:rsidR="00C1051D" w:rsidRPr="00AD6278">
        <w:rPr>
          <w:rFonts w:ascii="Times New Roman" w:hAnsi="Times New Roman" w:cs="Times New Roman"/>
          <w:sz w:val="24"/>
          <w:szCs w:val="24"/>
        </w:rPr>
        <w:t>inve</w:t>
      </w:r>
      <w:r w:rsidR="00C1051D">
        <w:rPr>
          <w:rFonts w:ascii="Times New Roman" w:hAnsi="Times New Roman" w:cs="Times New Roman"/>
          <w:sz w:val="24"/>
          <w:szCs w:val="24"/>
        </w:rPr>
        <w:t>rtebrates</w:t>
      </w:r>
      <w:r w:rsidR="00A636B3">
        <w:rPr>
          <w:rFonts w:ascii="Times New Roman" w:hAnsi="Times New Roman" w:cs="Times New Roman"/>
          <w:sz w:val="24"/>
          <w:szCs w:val="24"/>
        </w:rPr>
        <w:t xml:space="preserve"> from a given branch to</w:t>
      </w:r>
      <w:r w:rsidR="00C1051D">
        <w:rPr>
          <w:rFonts w:ascii="Times New Roman" w:hAnsi="Times New Roman" w:cs="Times New Roman"/>
          <w:sz w:val="24"/>
          <w:szCs w:val="24"/>
        </w:rPr>
        <w:t xml:space="preserve"> class</w:t>
      </w:r>
      <w:r w:rsidR="00A636B3">
        <w:rPr>
          <w:rFonts w:ascii="Times New Roman" w:hAnsi="Times New Roman" w:cs="Times New Roman"/>
          <w:sz w:val="24"/>
          <w:szCs w:val="24"/>
        </w:rPr>
        <w:t>,</w:t>
      </w:r>
      <w:r w:rsidR="00C1051D">
        <w:rPr>
          <w:rFonts w:ascii="Times New Roman" w:hAnsi="Times New Roman" w:cs="Times New Roman"/>
          <w:sz w:val="24"/>
          <w:szCs w:val="24"/>
        </w:rPr>
        <w:t xml:space="preserve"> </w:t>
      </w:r>
      <w:r w:rsidR="00A636B3">
        <w:rPr>
          <w:rFonts w:ascii="Times New Roman" w:hAnsi="Times New Roman" w:cs="Times New Roman"/>
          <w:sz w:val="24"/>
          <w:szCs w:val="24"/>
        </w:rPr>
        <w:t xml:space="preserve">we sorted </w:t>
      </w:r>
      <w:r w:rsidR="00C1051D" w:rsidRPr="00AD6278">
        <w:rPr>
          <w:rFonts w:ascii="Times New Roman" w:hAnsi="Times New Roman" w:cs="Times New Roman"/>
          <w:sz w:val="24"/>
          <w:szCs w:val="24"/>
        </w:rPr>
        <w:t xml:space="preserve">all insects in the orders Lepidoptera, Hemiptera, Hymenoptera to family. </w:t>
      </w:r>
      <w:r w:rsidR="00436BF2">
        <w:rPr>
          <w:rFonts w:ascii="Times New Roman" w:hAnsi="Times New Roman" w:cs="Times New Roman"/>
          <w:sz w:val="24"/>
          <w:szCs w:val="24"/>
        </w:rPr>
        <w:t>We identified t</w:t>
      </w:r>
      <w:r w:rsidR="00C1051D" w:rsidRPr="00AD6278">
        <w:rPr>
          <w:rFonts w:ascii="Times New Roman" w:hAnsi="Times New Roman" w:cs="Times New Roman"/>
          <w:sz w:val="24"/>
          <w:szCs w:val="24"/>
        </w:rPr>
        <w:t xml:space="preserve">rue spiders (Araneae) and Opiliones to family as well. </w:t>
      </w:r>
      <w:r w:rsidR="00A636B3">
        <w:rPr>
          <w:rFonts w:ascii="Times New Roman" w:hAnsi="Times New Roman" w:cs="Times New Roman"/>
          <w:sz w:val="24"/>
          <w:szCs w:val="24"/>
        </w:rPr>
        <w:t>Following identification,</w:t>
      </w:r>
      <w:r w:rsidR="00C1051D" w:rsidRPr="00AD6278">
        <w:rPr>
          <w:rFonts w:ascii="Times New Roman" w:hAnsi="Times New Roman" w:cs="Times New Roman"/>
          <w:sz w:val="24"/>
          <w:szCs w:val="24"/>
        </w:rPr>
        <w:t xml:space="preserve"> </w:t>
      </w:r>
      <w:r w:rsidR="00A636B3">
        <w:rPr>
          <w:rFonts w:ascii="Times New Roman" w:hAnsi="Times New Roman" w:cs="Times New Roman"/>
          <w:sz w:val="24"/>
          <w:szCs w:val="24"/>
        </w:rPr>
        <w:t>we transferred each</w:t>
      </w:r>
      <w:r w:rsidR="00A636B3" w:rsidRPr="00AD6278">
        <w:rPr>
          <w:rFonts w:ascii="Times New Roman" w:hAnsi="Times New Roman" w:cs="Times New Roman"/>
          <w:sz w:val="24"/>
          <w:szCs w:val="24"/>
        </w:rPr>
        <w:t xml:space="preserve"> </w:t>
      </w:r>
      <w:r w:rsidR="00C1051D" w:rsidRPr="00AD6278">
        <w:rPr>
          <w:rFonts w:ascii="Times New Roman" w:hAnsi="Times New Roman" w:cs="Times New Roman"/>
          <w:sz w:val="24"/>
          <w:szCs w:val="24"/>
        </w:rPr>
        <w:t xml:space="preserve">taxonomic group </w:t>
      </w:r>
      <w:r w:rsidR="00C1051D">
        <w:rPr>
          <w:rFonts w:ascii="Times New Roman" w:hAnsi="Times New Roman" w:cs="Times New Roman"/>
          <w:sz w:val="24"/>
          <w:szCs w:val="24"/>
        </w:rPr>
        <w:t xml:space="preserve">from </w:t>
      </w:r>
      <w:r w:rsidR="00A636B3">
        <w:rPr>
          <w:rFonts w:ascii="Times New Roman" w:hAnsi="Times New Roman" w:cs="Times New Roman"/>
          <w:sz w:val="24"/>
          <w:szCs w:val="24"/>
        </w:rPr>
        <w:t>a given branch to separate</w:t>
      </w:r>
      <w:r w:rsidR="00C1051D" w:rsidRPr="00AD6278">
        <w:rPr>
          <w:rFonts w:ascii="Times New Roman" w:hAnsi="Times New Roman" w:cs="Times New Roman"/>
          <w:sz w:val="24"/>
          <w:szCs w:val="24"/>
        </w:rPr>
        <w:t xml:space="preserve"> 0.6</w:t>
      </w:r>
      <w:r w:rsidR="00A636B3">
        <w:rPr>
          <w:rFonts w:ascii="Times New Roman" w:hAnsi="Times New Roman" w:cs="Times New Roman"/>
          <w:sz w:val="24"/>
          <w:szCs w:val="24"/>
        </w:rPr>
        <w:t>-</w:t>
      </w:r>
      <w:r w:rsidR="00C1051D" w:rsidRPr="00AD6278">
        <w:rPr>
          <w:rFonts w:ascii="Times New Roman" w:hAnsi="Times New Roman" w:cs="Times New Roman"/>
          <w:sz w:val="24"/>
          <w:szCs w:val="24"/>
        </w:rPr>
        <w:t>2</w:t>
      </w:r>
      <w:ins w:id="65" w:author="Chad Seewagen" w:date="2023-07-21T08:26:00Z">
        <w:r w:rsidR="001A6B5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C1051D" w:rsidRPr="00AD6278">
        <w:rPr>
          <w:rFonts w:ascii="Times New Roman" w:hAnsi="Times New Roman" w:cs="Times New Roman"/>
          <w:sz w:val="24"/>
          <w:szCs w:val="24"/>
        </w:rPr>
        <w:t xml:space="preserve">mL Eppendorf tubes </w:t>
      </w:r>
      <w:r w:rsidR="00A636B3">
        <w:rPr>
          <w:rFonts w:ascii="Times New Roman" w:hAnsi="Times New Roman" w:cs="Times New Roman"/>
          <w:sz w:val="24"/>
          <w:szCs w:val="24"/>
        </w:rPr>
        <w:t>and stored them at</w:t>
      </w:r>
      <w:r w:rsidR="008F7C34">
        <w:rPr>
          <w:rFonts w:ascii="Times New Roman" w:hAnsi="Times New Roman" w:cs="Times New Roman"/>
          <w:sz w:val="24"/>
          <w:szCs w:val="24"/>
        </w:rPr>
        <w:t xml:space="preserve"> -80</w:t>
      </w:r>
      <w:r w:rsidR="00A636B3">
        <w:rPr>
          <w:rFonts w:ascii="Times New Roman" w:hAnsi="Times New Roman" w:cs="Times New Roman"/>
          <w:sz w:val="24"/>
          <w:szCs w:val="24"/>
        </w:rPr>
        <w:t xml:space="preserve">º </w:t>
      </w:r>
      <w:r w:rsidR="008F7C34">
        <w:rPr>
          <w:rFonts w:ascii="Times New Roman" w:hAnsi="Times New Roman" w:cs="Times New Roman"/>
          <w:sz w:val="24"/>
          <w:szCs w:val="24"/>
        </w:rPr>
        <w:t>C</w:t>
      </w:r>
      <w:r w:rsidR="00C1051D" w:rsidRPr="00AD6278">
        <w:rPr>
          <w:rFonts w:ascii="Times New Roman" w:hAnsi="Times New Roman" w:cs="Times New Roman"/>
          <w:sz w:val="24"/>
          <w:szCs w:val="24"/>
        </w:rPr>
        <w:t>.</w:t>
      </w:r>
      <w:r w:rsidR="008F7C34">
        <w:rPr>
          <w:rFonts w:ascii="Times New Roman" w:hAnsi="Times New Roman" w:cs="Times New Roman"/>
          <w:sz w:val="24"/>
          <w:szCs w:val="24"/>
        </w:rPr>
        <w:t xml:space="preserve"> In all</w:t>
      </w:r>
      <w:r w:rsidR="00183D6D">
        <w:rPr>
          <w:rFonts w:ascii="Times New Roman" w:hAnsi="Times New Roman" w:cs="Times New Roman"/>
          <w:sz w:val="24"/>
          <w:szCs w:val="24"/>
        </w:rPr>
        <w:t>,</w:t>
      </w:r>
      <w:r w:rsidR="008F7C34">
        <w:rPr>
          <w:rFonts w:ascii="Times New Roman" w:hAnsi="Times New Roman" w:cs="Times New Roman"/>
          <w:sz w:val="24"/>
          <w:szCs w:val="24"/>
        </w:rPr>
        <w:t xml:space="preserve"> the</w:t>
      </w:r>
      <w:r w:rsidR="008C1B42">
        <w:rPr>
          <w:rFonts w:ascii="Times New Roman" w:hAnsi="Times New Roman" w:cs="Times New Roman"/>
          <w:sz w:val="24"/>
          <w:szCs w:val="24"/>
        </w:rPr>
        <w:t xml:space="preserve"> four</w:t>
      </w:r>
      <w:r w:rsidR="00183D6D">
        <w:rPr>
          <w:rFonts w:ascii="Times New Roman" w:hAnsi="Times New Roman" w:cs="Times New Roman"/>
          <w:sz w:val="24"/>
          <w:szCs w:val="24"/>
        </w:rPr>
        <w:t xml:space="preserve"> numerically</w:t>
      </w:r>
      <w:r w:rsidR="008C1B42">
        <w:rPr>
          <w:rFonts w:ascii="Times New Roman" w:hAnsi="Times New Roman" w:cs="Times New Roman"/>
          <w:sz w:val="24"/>
          <w:szCs w:val="24"/>
        </w:rPr>
        <w:t xml:space="preserve"> dominant</w:t>
      </w:r>
      <w:r w:rsidR="008F7C34">
        <w:rPr>
          <w:rFonts w:ascii="Times New Roman" w:hAnsi="Times New Roman" w:cs="Times New Roman"/>
          <w:sz w:val="24"/>
          <w:szCs w:val="24"/>
        </w:rPr>
        <w:t xml:space="preserve"> taxonomic groupings of arthropods included </w:t>
      </w:r>
      <w:r w:rsidR="008C1B42">
        <w:rPr>
          <w:rFonts w:ascii="Times New Roman" w:hAnsi="Times New Roman" w:cs="Times New Roman"/>
          <w:sz w:val="24"/>
          <w:szCs w:val="24"/>
        </w:rPr>
        <w:t xml:space="preserve">(1) </w:t>
      </w:r>
      <w:r w:rsidR="008F7C34">
        <w:rPr>
          <w:rFonts w:ascii="Times New Roman" w:hAnsi="Times New Roman" w:cs="Times New Roman"/>
          <w:sz w:val="24"/>
          <w:szCs w:val="24"/>
        </w:rPr>
        <w:t xml:space="preserve">Lepidoptera (caterpillars), </w:t>
      </w:r>
      <w:r w:rsidR="008C1B42">
        <w:rPr>
          <w:rFonts w:ascii="Times New Roman" w:hAnsi="Times New Roman" w:cs="Times New Roman"/>
          <w:sz w:val="24"/>
          <w:szCs w:val="24"/>
        </w:rPr>
        <w:t xml:space="preserve">(2) </w:t>
      </w:r>
      <w:r w:rsidR="008F7C34">
        <w:rPr>
          <w:rFonts w:ascii="Times New Roman" w:hAnsi="Times New Roman" w:cs="Times New Roman"/>
          <w:sz w:val="24"/>
          <w:szCs w:val="24"/>
        </w:rPr>
        <w:t>true spiders (</w:t>
      </w:r>
      <w:r w:rsidR="008C1B42">
        <w:rPr>
          <w:rFonts w:ascii="Times New Roman" w:hAnsi="Times New Roman" w:cs="Times New Roman"/>
          <w:sz w:val="24"/>
          <w:szCs w:val="24"/>
        </w:rPr>
        <w:t>Araneae</w:t>
      </w:r>
      <w:r w:rsidR="008F7C34">
        <w:rPr>
          <w:rFonts w:ascii="Times New Roman" w:hAnsi="Times New Roman" w:cs="Times New Roman"/>
          <w:sz w:val="24"/>
          <w:szCs w:val="24"/>
        </w:rPr>
        <w:t xml:space="preserve">), </w:t>
      </w:r>
      <w:r w:rsidR="008C1B42">
        <w:rPr>
          <w:rFonts w:ascii="Times New Roman" w:hAnsi="Times New Roman" w:cs="Times New Roman"/>
          <w:sz w:val="24"/>
          <w:szCs w:val="24"/>
        </w:rPr>
        <w:t xml:space="preserve">(3) </w:t>
      </w:r>
      <w:r w:rsidR="008F7C34">
        <w:rPr>
          <w:rFonts w:ascii="Times New Roman" w:hAnsi="Times New Roman" w:cs="Times New Roman"/>
          <w:sz w:val="24"/>
          <w:szCs w:val="24"/>
        </w:rPr>
        <w:t>herbivorous Hemiptera families</w:t>
      </w:r>
      <w:r w:rsidR="008C1B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C1B42">
        <w:rPr>
          <w:rFonts w:ascii="Times New Roman" w:hAnsi="Times New Roman" w:cs="Times New Roman"/>
          <w:sz w:val="24"/>
          <w:szCs w:val="24"/>
        </w:rPr>
        <w:t>Aphidae</w:t>
      </w:r>
      <w:proofErr w:type="spellEnd"/>
      <w:r w:rsidR="008C1B42">
        <w:rPr>
          <w:rFonts w:ascii="Times New Roman" w:hAnsi="Times New Roman" w:cs="Times New Roman"/>
          <w:sz w:val="24"/>
          <w:szCs w:val="24"/>
        </w:rPr>
        <w:t xml:space="preserve">, Cicadellidae, </w:t>
      </w:r>
      <w:proofErr w:type="spellStart"/>
      <w:r w:rsidR="008C1B42">
        <w:rPr>
          <w:rFonts w:ascii="Times New Roman" w:hAnsi="Times New Roman" w:cs="Times New Roman"/>
          <w:sz w:val="24"/>
          <w:szCs w:val="24"/>
        </w:rPr>
        <w:t>Membracidae</w:t>
      </w:r>
      <w:proofErr w:type="spellEnd"/>
      <w:r w:rsidR="008C1B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1B42">
        <w:rPr>
          <w:rFonts w:ascii="Times New Roman" w:hAnsi="Times New Roman" w:cs="Times New Roman"/>
          <w:sz w:val="24"/>
          <w:szCs w:val="24"/>
        </w:rPr>
        <w:t>Miridae</w:t>
      </w:r>
      <w:proofErr w:type="spellEnd"/>
      <w:r w:rsidR="008C1B42">
        <w:rPr>
          <w:rFonts w:ascii="Times New Roman" w:hAnsi="Times New Roman" w:cs="Times New Roman"/>
          <w:sz w:val="24"/>
          <w:szCs w:val="24"/>
        </w:rPr>
        <w:t>, and Pentatomidae)</w:t>
      </w:r>
      <w:r w:rsidR="008F7C34">
        <w:rPr>
          <w:rFonts w:ascii="Times New Roman" w:hAnsi="Times New Roman" w:cs="Times New Roman"/>
          <w:sz w:val="24"/>
          <w:szCs w:val="24"/>
        </w:rPr>
        <w:t xml:space="preserve">, and </w:t>
      </w:r>
      <w:r w:rsidR="008C1B42">
        <w:rPr>
          <w:rFonts w:ascii="Times New Roman" w:hAnsi="Times New Roman" w:cs="Times New Roman"/>
          <w:sz w:val="24"/>
          <w:szCs w:val="24"/>
        </w:rPr>
        <w:t xml:space="preserve">(4) </w:t>
      </w:r>
      <w:r w:rsidR="008F7C34">
        <w:rPr>
          <w:rFonts w:ascii="Times New Roman" w:hAnsi="Times New Roman" w:cs="Times New Roman"/>
          <w:sz w:val="24"/>
          <w:szCs w:val="24"/>
        </w:rPr>
        <w:t xml:space="preserve">Orthoptera (families Gryllidae and </w:t>
      </w:r>
      <w:r w:rsidR="008F7C34" w:rsidRPr="008F7C34">
        <w:rPr>
          <w:rFonts w:ascii="Times New Roman" w:hAnsi="Times New Roman" w:cs="Times New Roman"/>
          <w:sz w:val="24"/>
          <w:szCs w:val="24"/>
        </w:rPr>
        <w:t>Tettigoniidae</w:t>
      </w:r>
      <w:r w:rsidR="00D84999">
        <w:rPr>
          <w:rFonts w:ascii="Times New Roman" w:hAnsi="Times New Roman" w:cs="Times New Roman"/>
          <w:sz w:val="24"/>
          <w:szCs w:val="24"/>
        </w:rPr>
        <w:t>)</w:t>
      </w:r>
      <w:r w:rsidR="005F61C9">
        <w:rPr>
          <w:rFonts w:ascii="Times New Roman" w:hAnsi="Times New Roman" w:cs="Times New Roman"/>
          <w:sz w:val="24"/>
          <w:szCs w:val="24"/>
        </w:rPr>
        <w:t>.</w:t>
      </w:r>
    </w:p>
    <w:p w14:paraId="776DCE21" w14:textId="5D8F0EBB" w:rsidR="00C1051D" w:rsidRDefault="00877800" w:rsidP="00D05B3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Elemental analysis of arthropods. </w:t>
      </w:r>
      <w:r w:rsidR="00314527">
        <w:rPr>
          <w:rFonts w:ascii="Times New Roman" w:hAnsi="Times New Roman" w:cs="Times New Roman"/>
          <w:sz w:val="24"/>
          <w:szCs w:val="24"/>
        </w:rPr>
        <w:t>As an indicator of</w:t>
      </w:r>
      <w:r w:rsidR="008A3C60">
        <w:rPr>
          <w:rFonts w:ascii="Times New Roman" w:hAnsi="Times New Roman" w:cs="Times New Roman"/>
          <w:sz w:val="24"/>
          <w:szCs w:val="24"/>
        </w:rPr>
        <w:t xml:space="preserve"> arthropod quality as prey for songbirds, we used elemental analysis to compare the protein content (percent elemental Nitrogen) of arthropods collected from native plants and </w:t>
      </w:r>
      <w:r w:rsidR="00011CA4">
        <w:rPr>
          <w:rFonts w:ascii="Times New Roman" w:hAnsi="Times New Roman" w:cs="Times New Roman"/>
          <w:sz w:val="24"/>
          <w:szCs w:val="24"/>
        </w:rPr>
        <w:t xml:space="preserve">invasive </w:t>
      </w:r>
      <w:r w:rsidR="008A3C60">
        <w:rPr>
          <w:rFonts w:ascii="Times New Roman" w:hAnsi="Times New Roman" w:cs="Times New Roman"/>
          <w:sz w:val="24"/>
          <w:szCs w:val="24"/>
        </w:rPr>
        <w:t>plants</w:t>
      </w:r>
      <w:del w:id="66" w:author="Wales Carter" w:date="2023-07-21T13:40:00Z">
        <w:r w:rsidR="00E07E5A" w:rsidDel="009E1BF6">
          <w:rPr>
            <w:rFonts w:ascii="Times New Roman" w:hAnsi="Times New Roman" w:cs="Times New Roman"/>
            <w:sz w:val="24"/>
            <w:szCs w:val="24"/>
          </w:rPr>
          <w:delText xml:space="preserve">. </w:delText>
        </w:r>
        <w:commentRangeStart w:id="67"/>
        <w:r w:rsidR="00E07E5A" w:rsidDel="009E1BF6">
          <w:rPr>
            <w:rFonts w:ascii="Times New Roman" w:hAnsi="Times New Roman" w:cs="Times New Roman"/>
            <w:sz w:val="24"/>
            <w:szCs w:val="24"/>
          </w:rPr>
          <w:delText xml:space="preserve">These </w:delText>
        </w:r>
        <w:r w:rsidR="00D46829" w:rsidDel="009E1BF6">
          <w:rPr>
            <w:rFonts w:ascii="Times New Roman" w:hAnsi="Times New Roman" w:cs="Times New Roman"/>
            <w:sz w:val="24"/>
            <w:szCs w:val="24"/>
          </w:rPr>
          <w:delText>C:N rat</w:delText>
        </w:r>
      </w:del>
      <w:commentRangeEnd w:id="67"/>
      <w:r w:rsidR="009E1BF6">
        <w:rPr>
          <w:rStyle w:val="CommentReference"/>
        </w:rPr>
        <w:commentReference w:id="67"/>
      </w:r>
      <w:del w:id="68" w:author="Wales Carter" w:date="2023-07-21T13:40:00Z">
        <w:r w:rsidR="00D46829" w:rsidDel="009E1BF6">
          <w:rPr>
            <w:rFonts w:ascii="Times New Roman" w:hAnsi="Times New Roman" w:cs="Times New Roman"/>
            <w:sz w:val="24"/>
            <w:szCs w:val="24"/>
          </w:rPr>
          <w:delText>ios w</w:delText>
        </w:r>
        <w:r w:rsidR="00FD08D3" w:rsidDel="009E1BF6">
          <w:rPr>
            <w:rFonts w:ascii="Times New Roman" w:hAnsi="Times New Roman" w:cs="Times New Roman"/>
            <w:sz w:val="24"/>
            <w:szCs w:val="24"/>
          </w:rPr>
          <w:delText>e</w:delText>
        </w:r>
        <w:r w:rsidR="00E07E5A" w:rsidDel="009E1BF6">
          <w:rPr>
            <w:rFonts w:ascii="Times New Roman" w:hAnsi="Times New Roman" w:cs="Times New Roman"/>
            <w:sz w:val="24"/>
            <w:szCs w:val="24"/>
          </w:rPr>
          <w:delText>re used to assess</w:delText>
        </w:r>
        <w:r w:rsidR="00FD08D3" w:rsidDel="009E1BF6">
          <w:rPr>
            <w:rFonts w:ascii="Times New Roman" w:hAnsi="Times New Roman" w:cs="Times New Roman"/>
            <w:sz w:val="24"/>
            <w:szCs w:val="24"/>
          </w:rPr>
          <w:delText xml:space="preserve"> the protein content of invertebrates as an indicator of their quality as food for birds</w:delText>
        </w:r>
      </w:del>
      <w:r w:rsidR="00E07E5A">
        <w:rPr>
          <w:rFonts w:ascii="Times New Roman" w:hAnsi="Times New Roman" w:cs="Times New Roman"/>
          <w:sz w:val="24"/>
          <w:szCs w:val="24"/>
        </w:rPr>
        <w:t xml:space="preserve"> </w:t>
      </w:r>
      <w:r w:rsidR="00E07E5A">
        <w:rPr>
          <w:rFonts w:ascii="Times New Roman" w:hAnsi="Times New Roman" w:cs="Times New Roman"/>
          <w:sz w:val="24"/>
          <w:szCs w:val="24"/>
        </w:rPr>
        <w:lastRenderedPageBreak/>
        <w:t>(Smets et al. 2021)</w:t>
      </w:r>
      <w:r w:rsidR="00FD08D3">
        <w:rPr>
          <w:rFonts w:ascii="Times New Roman" w:hAnsi="Times New Roman" w:cs="Times New Roman"/>
          <w:sz w:val="24"/>
          <w:szCs w:val="24"/>
        </w:rPr>
        <w:t>. Protein is a macronutrient that strongly mediates food selection by breeding birds and is critical to offspring development (</w:t>
      </w:r>
      <w:proofErr w:type="spellStart"/>
      <w:r w:rsidR="00A611D6">
        <w:rPr>
          <w:rFonts w:ascii="Times New Roman" w:hAnsi="Times New Roman" w:cs="Times New Roman"/>
          <w:sz w:val="24"/>
          <w:szCs w:val="24"/>
        </w:rPr>
        <w:t>Klasing</w:t>
      </w:r>
      <w:proofErr w:type="spellEnd"/>
      <w:r w:rsidR="00A611D6">
        <w:rPr>
          <w:rFonts w:ascii="Times New Roman" w:hAnsi="Times New Roman" w:cs="Times New Roman"/>
          <w:sz w:val="24"/>
          <w:szCs w:val="24"/>
        </w:rPr>
        <w:t xml:space="preserve"> 1998, </w:t>
      </w:r>
      <w:proofErr w:type="spellStart"/>
      <w:r w:rsidR="00A611D6">
        <w:rPr>
          <w:rFonts w:ascii="Times New Roman" w:hAnsi="Times New Roman" w:cs="Times New Roman"/>
          <w:sz w:val="24"/>
          <w:szCs w:val="24"/>
        </w:rPr>
        <w:t>Birkhead</w:t>
      </w:r>
      <w:proofErr w:type="spellEnd"/>
      <w:r w:rsidR="00A611D6">
        <w:rPr>
          <w:rFonts w:ascii="Times New Roman" w:hAnsi="Times New Roman" w:cs="Times New Roman"/>
          <w:sz w:val="24"/>
          <w:szCs w:val="24"/>
        </w:rPr>
        <w:t xml:space="preserve"> et al. 1999, </w:t>
      </w:r>
      <w:r w:rsidR="00FD08D3">
        <w:rPr>
          <w:rFonts w:ascii="Times New Roman" w:hAnsi="Times New Roman" w:cs="Times New Roman"/>
          <w:sz w:val="24"/>
          <w:szCs w:val="24"/>
        </w:rPr>
        <w:t>Robbins et al. 2005</w:t>
      </w:r>
      <w:r w:rsidR="00A61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11D6">
        <w:rPr>
          <w:rFonts w:ascii="Times New Roman" w:hAnsi="Times New Roman" w:cs="Times New Roman"/>
          <w:sz w:val="24"/>
          <w:szCs w:val="24"/>
        </w:rPr>
        <w:t>Razeng</w:t>
      </w:r>
      <w:proofErr w:type="spellEnd"/>
      <w:r w:rsidR="00A611D6">
        <w:rPr>
          <w:rFonts w:ascii="Times New Roman" w:hAnsi="Times New Roman" w:cs="Times New Roman"/>
          <w:sz w:val="24"/>
          <w:szCs w:val="24"/>
        </w:rPr>
        <w:t xml:space="preserve"> and Watson 2015</w:t>
      </w:r>
      <w:r w:rsidR="00D46829">
        <w:rPr>
          <w:rFonts w:ascii="Times New Roman" w:hAnsi="Times New Roman" w:cs="Times New Roman"/>
          <w:sz w:val="24"/>
          <w:szCs w:val="24"/>
        </w:rPr>
        <w:t xml:space="preserve">). </w:t>
      </w:r>
      <w:r w:rsidR="00C1051D">
        <w:rPr>
          <w:rFonts w:ascii="Times New Roman" w:hAnsi="Times New Roman" w:cs="Times New Roman"/>
          <w:sz w:val="24"/>
          <w:szCs w:val="24"/>
        </w:rPr>
        <w:t xml:space="preserve">Our preliminary analyses suggested that two broad functional groups responded strongly to bird predation effects and varied significantly among native and </w:t>
      </w:r>
      <w:r w:rsidR="00DF4557">
        <w:rPr>
          <w:rFonts w:ascii="Times New Roman" w:hAnsi="Times New Roman" w:cs="Times New Roman"/>
          <w:sz w:val="24"/>
          <w:szCs w:val="24"/>
        </w:rPr>
        <w:t>invasive</w:t>
      </w:r>
      <w:r w:rsidR="00C1051D">
        <w:rPr>
          <w:rFonts w:ascii="Times New Roman" w:hAnsi="Times New Roman" w:cs="Times New Roman"/>
          <w:sz w:val="24"/>
          <w:szCs w:val="24"/>
        </w:rPr>
        <w:t xml:space="preserve"> host plants</w:t>
      </w:r>
      <w:r w:rsidR="00871C52">
        <w:rPr>
          <w:rFonts w:ascii="Times New Roman" w:hAnsi="Times New Roman" w:cs="Times New Roman"/>
          <w:sz w:val="24"/>
          <w:szCs w:val="24"/>
        </w:rPr>
        <w:t>, each representing a different trophic level above host plants: f</w:t>
      </w:r>
      <w:r w:rsidR="00C1051D">
        <w:rPr>
          <w:rFonts w:ascii="Times New Roman" w:hAnsi="Times New Roman" w:cs="Times New Roman"/>
          <w:sz w:val="24"/>
          <w:szCs w:val="24"/>
        </w:rPr>
        <w:t xml:space="preserve">oliage-feeding herbivores (see Appendix </w:t>
      </w:r>
      <w:r w:rsidR="0061588F">
        <w:rPr>
          <w:rFonts w:ascii="Times New Roman" w:hAnsi="Times New Roman" w:cs="Times New Roman"/>
          <w:sz w:val="24"/>
          <w:szCs w:val="24"/>
        </w:rPr>
        <w:t>S1</w:t>
      </w:r>
      <w:r w:rsidR="005F61C9">
        <w:rPr>
          <w:rFonts w:ascii="Times New Roman" w:hAnsi="Times New Roman" w:cs="Times New Roman"/>
          <w:sz w:val="24"/>
          <w:szCs w:val="24"/>
        </w:rPr>
        <w:t>:</w:t>
      </w:r>
      <w:r w:rsidR="005F61C9" w:rsidRPr="005F61C9">
        <w:t xml:space="preserve"> </w:t>
      </w:r>
      <w:r w:rsidR="005F61C9" w:rsidRPr="005F61C9">
        <w:rPr>
          <w:rFonts w:ascii="Times New Roman" w:hAnsi="Times New Roman" w:cs="Times New Roman"/>
          <w:sz w:val="24"/>
          <w:szCs w:val="24"/>
        </w:rPr>
        <w:t xml:space="preserve">Selection of </w:t>
      </w:r>
      <w:r w:rsidR="005F61C9">
        <w:rPr>
          <w:rFonts w:ascii="Times New Roman" w:hAnsi="Times New Roman" w:cs="Times New Roman"/>
          <w:sz w:val="24"/>
          <w:szCs w:val="24"/>
        </w:rPr>
        <w:t>herbivores</w:t>
      </w:r>
      <w:r w:rsidR="005F61C9" w:rsidRPr="005F61C9">
        <w:rPr>
          <w:rFonts w:ascii="Times New Roman" w:hAnsi="Times New Roman" w:cs="Times New Roman"/>
          <w:sz w:val="24"/>
          <w:szCs w:val="24"/>
        </w:rPr>
        <w:t xml:space="preserve"> for </w:t>
      </w:r>
      <w:del w:id="69" w:author="Wales Carter" w:date="2023-07-21T13:42:00Z">
        <w:r w:rsidR="005F61C9" w:rsidRPr="005F61C9" w:rsidDel="009E1BF6">
          <w:rPr>
            <w:rFonts w:ascii="Times New Roman" w:hAnsi="Times New Roman" w:cs="Times New Roman"/>
            <w:sz w:val="24"/>
            <w:szCs w:val="24"/>
          </w:rPr>
          <w:delText>C:N</w:delText>
        </w:r>
      </w:del>
      <w:ins w:id="70" w:author="Wales Carter" w:date="2023-07-21T13:42:00Z">
        <w:r w:rsidR="009E1BF6">
          <w:rPr>
            <w:rFonts w:ascii="Times New Roman" w:hAnsi="Times New Roman" w:cs="Times New Roman"/>
            <w:sz w:val="24"/>
            <w:szCs w:val="24"/>
          </w:rPr>
          <w:t>elemental</w:t>
        </w:r>
      </w:ins>
      <w:r w:rsidR="005F61C9" w:rsidRPr="005F61C9">
        <w:rPr>
          <w:rFonts w:ascii="Times New Roman" w:hAnsi="Times New Roman" w:cs="Times New Roman"/>
          <w:sz w:val="24"/>
          <w:szCs w:val="24"/>
        </w:rPr>
        <w:t xml:space="preserve"> analysis</w:t>
      </w:r>
      <w:r w:rsidR="00C1051D">
        <w:rPr>
          <w:rFonts w:ascii="Times New Roman" w:hAnsi="Times New Roman" w:cs="Times New Roman"/>
          <w:sz w:val="24"/>
          <w:szCs w:val="24"/>
        </w:rPr>
        <w:t xml:space="preserve">) </w:t>
      </w:r>
      <w:r w:rsidR="00183D6D">
        <w:rPr>
          <w:rFonts w:ascii="Times New Roman" w:hAnsi="Times New Roman" w:cs="Times New Roman"/>
          <w:sz w:val="24"/>
          <w:szCs w:val="24"/>
        </w:rPr>
        <w:t>and</w:t>
      </w:r>
      <w:r w:rsidR="00871C52">
        <w:rPr>
          <w:rFonts w:ascii="Times New Roman" w:hAnsi="Times New Roman" w:cs="Times New Roman"/>
          <w:sz w:val="24"/>
          <w:szCs w:val="24"/>
        </w:rPr>
        <w:t xml:space="preserve"> predatory</w:t>
      </w:r>
      <w:r w:rsidR="00183D6D">
        <w:rPr>
          <w:rFonts w:ascii="Times New Roman" w:hAnsi="Times New Roman" w:cs="Times New Roman"/>
          <w:sz w:val="24"/>
          <w:szCs w:val="24"/>
        </w:rPr>
        <w:t xml:space="preserve"> true s</w:t>
      </w:r>
      <w:r w:rsidR="00C1051D">
        <w:rPr>
          <w:rFonts w:ascii="Times New Roman" w:hAnsi="Times New Roman" w:cs="Times New Roman"/>
          <w:sz w:val="24"/>
          <w:szCs w:val="24"/>
        </w:rPr>
        <w:t>piders (Araneae)</w:t>
      </w:r>
      <w:r w:rsidR="00183D6D">
        <w:rPr>
          <w:rFonts w:ascii="Times New Roman" w:hAnsi="Times New Roman" w:cs="Times New Roman"/>
          <w:sz w:val="24"/>
          <w:szCs w:val="24"/>
        </w:rPr>
        <w:t xml:space="preserve">. </w:t>
      </w:r>
      <w:r w:rsidR="00C1051D">
        <w:rPr>
          <w:rFonts w:ascii="Times New Roman" w:hAnsi="Times New Roman" w:cs="Times New Roman"/>
          <w:sz w:val="24"/>
          <w:szCs w:val="24"/>
        </w:rPr>
        <w:t>These two groupings of arthropod</w:t>
      </w:r>
      <w:r w:rsidR="00871C52">
        <w:rPr>
          <w:rFonts w:ascii="Times New Roman" w:hAnsi="Times New Roman" w:cs="Times New Roman"/>
          <w:sz w:val="24"/>
          <w:szCs w:val="24"/>
        </w:rPr>
        <w:t xml:space="preserve">s are prey for </w:t>
      </w:r>
      <w:r w:rsidR="00692E8D">
        <w:rPr>
          <w:rFonts w:ascii="Times New Roman" w:hAnsi="Times New Roman" w:cs="Times New Roman"/>
          <w:sz w:val="24"/>
          <w:szCs w:val="24"/>
        </w:rPr>
        <w:t>foliage-gleaning</w:t>
      </w:r>
      <w:r w:rsidR="00314527">
        <w:rPr>
          <w:rFonts w:ascii="Times New Roman" w:hAnsi="Times New Roman" w:cs="Times New Roman"/>
          <w:sz w:val="24"/>
          <w:szCs w:val="24"/>
        </w:rPr>
        <w:t>,</w:t>
      </w:r>
      <w:r w:rsidR="00692E8D">
        <w:rPr>
          <w:rFonts w:ascii="Times New Roman" w:hAnsi="Times New Roman" w:cs="Times New Roman"/>
          <w:sz w:val="24"/>
          <w:szCs w:val="24"/>
        </w:rPr>
        <w:t xml:space="preserve"> </w:t>
      </w:r>
      <w:r w:rsidR="00871C52">
        <w:rPr>
          <w:rFonts w:ascii="Times New Roman" w:hAnsi="Times New Roman" w:cs="Times New Roman"/>
          <w:sz w:val="24"/>
          <w:szCs w:val="24"/>
        </w:rPr>
        <w:t>insectivorous birds</w:t>
      </w:r>
      <w:r w:rsidR="00934660">
        <w:rPr>
          <w:rFonts w:ascii="Times New Roman" w:hAnsi="Times New Roman" w:cs="Times New Roman"/>
          <w:sz w:val="24"/>
          <w:szCs w:val="24"/>
        </w:rPr>
        <w:t xml:space="preserve">, </w:t>
      </w:r>
      <w:del w:id="71" w:author="Chad Seewagen" w:date="2023-07-21T08:27:00Z">
        <w:r w:rsidR="00314527" w:rsidDel="001A6B5B">
          <w:rPr>
            <w:rFonts w:ascii="Times New Roman" w:hAnsi="Times New Roman" w:cs="Times New Roman"/>
            <w:sz w:val="24"/>
            <w:szCs w:val="24"/>
          </w:rPr>
          <w:delText xml:space="preserve">and </w:delText>
        </w:r>
      </w:del>
      <w:r w:rsidR="00934660">
        <w:rPr>
          <w:rFonts w:ascii="Times New Roman" w:hAnsi="Times New Roman" w:cs="Times New Roman"/>
          <w:sz w:val="24"/>
          <w:szCs w:val="24"/>
        </w:rPr>
        <w:t>should differ in protein content</w:t>
      </w:r>
      <w:r w:rsidR="00314527">
        <w:rPr>
          <w:rFonts w:ascii="Times New Roman" w:hAnsi="Times New Roman" w:cs="Times New Roman"/>
          <w:sz w:val="24"/>
          <w:szCs w:val="24"/>
        </w:rPr>
        <w:t xml:space="preserve"> because of their different trophic levels</w:t>
      </w:r>
      <w:r w:rsidR="00934660">
        <w:rPr>
          <w:rFonts w:ascii="Times New Roman" w:hAnsi="Times New Roman" w:cs="Times New Roman"/>
          <w:sz w:val="24"/>
          <w:szCs w:val="24"/>
        </w:rPr>
        <w:t xml:space="preserve"> (Reeves et al. 2021),</w:t>
      </w:r>
      <w:r w:rsidR="00871C52">
        <w:rPr>
          <w:rFonts w:ascii="Times New Roman" w:hAnsi="Times New Roman" w:cs="Times New Roman"/>
          <w:sz w:val="24"/>
          <w:szCs w:val="24"/>
        </w:rPr>
        <w:t xml:space="preserve"> and </w:t>
      </w:r>
      <w:del w:id="72" w:author="Chad Seewagen" w:date="2023-07-21T08:27:00Z">
        <w:r w:rsidR="00871C52" w:rsidDel="001A6B5B">
          <w:rPr>
            <w:rFonts w:ascii="Times New Roman" w:hAnsi="Times New Roman" w:cs="Times New Roman"/>
            <w:sz w:val="24"/>
            <w:szCs w:val="24"/>
          </w:rPr>
          <w:delText xml:space="preserve">their abundances </w:delText>
        </w:r>
      </w:del>
      <w:r w:rsidR="00871C52">
        <w:rPr>
          <w:rFonts w:ascii="Times New Roman" w:hAnsi="Times New Roman" w:cs="Times New Roman"/>
          <w:sz w:val="24"/>
          <w:szCs w:val="24"/>
        </w:rPr>
        <w:t>are impacted by experimental manipulation of bird predation (Gunnarsson et al. 1996).</w:t>
      </w:r>
      <w:r w:rsidR="00C1051D">
        <w:rPr>
          <w:rFonts w:ascii="Times New Roman" w:hAnsi="Times New Roman" w:cs="Times New Roman"/>
          <w:sz w:val="24"/>
          <w:szCs w:val="24"/>
        </w:rPr>
        <w:t xml:space="preserve"> </w:t>
      </w:r>
      <w:r w:rsidR="00680C87">
        <w:rPr>
          <w:rFonts w:ascii="Times New Roman" w:hAnsi="Times New Roman" w:cs="Times New Roman"/>
          <w:sz w:val="24"/>
          <w:szCs w:val="24"/>
        </w:rPr>
        <w:t>Generally, insects fee</w:t>
      </w:r>
      <w:r w:rsidR="00DF4557">
        <w:rPr>
          <w:rFonts w:ascii="Times New Roman" w:hAnsi="Times New Roman" w:cs="Times New Roman"/>
          <w:sz w:val="24"/>
          <w:szCs w:val="24"/>
        </w:rPr>
        <w:t>d</w:t>
      </w:r>
      <w:r w:rsidR="00680C87">
        <w:rPr>
          <w:rFonts w:ascii="Times New Roman" w:hAnsi="Times New Roman" w:cs="Times New Roman"/>
          <w:sz w:val="24"/>
          <w:szCs w:val="24"/>
        </w:rPr>
        <w:t>ing on plants have a similar C:N ratio as their host (Abbas et al. 2014).</w:t>
      </w:r>
      <w:r w:rsidR="00183D6D">
        <w:rPr>
          <w:rFonts w:ascii="Times New Roman" w:hAnsi="Times New Roman" w:cs="Times New Roman"/>
          <w:sz w:val="24"/>
          <w:szCs w:val="24"/>
        </w:rPr>
        <w:t xml:space="preserve"> </w:t>
      </w:r>
      <w:r w:rsidR="0037147A" w:rsidRPr="0037147A">
        <w:rPr>
          <w:rFonts w:ascii="Times New Roman" w:hAnsi="Times New Roman" w:cs="Times New Roman"/>
          <w:sz w:val="24"/>
          <w:szCs w:val="24"/>
        </w:rPr>
        <w:t xml:space="preserve">To assay elemental composition, we first pooled foliage-feeding herbivore taxa and true spiders across sampling periods for each branch in the bird exclusion treatment group. We limited our analyses to branches with birds excluded </w:t>
      </w:r>
      <w:del w:id="73" w:author="Chad Seewagen" w:date="2023-07-21T08:28:00Z">
        <w:r w:rsidR="0037147A" w:rsidRPr="0037147A" w:rsidDel="001A6B5B">
          <w:rPr>
            <w:rFonts w:ascii="Times New Roman" w:hAnsi="Times New Roman" w:cs="Times New Roman"/>
            <w:sz w:val="24"/>
            <w:szCs w:val="24"/>
          </w:rPr>
          <w:delText xml:space="preserve">in order </w:delText>
        </w:r>
      </w:del>
      <w:r w:rsidR="0037147A" w:rsidRPr="0037147A">
        <w:rPr>
          <w:rFonts w:ascii="Times New Roman" w:hAnsi="Times New Roman" w:cs="Times New Roman"/>
          <w:sz w:val="24"/>
          <w:szCs w:val="24"/>
        </w:rPr>
        <w:t xml:space="preserve">to quantify the nutritional quality of the arthropod community as it would be for the first bird foraging on a given branch. We then oven-dried arthropod samples at 60° C to a constant mass and homogenized any samples that weighed &gt; 3 mg. Samples (1.5-3.5 mg) were measured for carbon and nitrogen concentrations on a Flash 1112 CHNSO elemental analyzer (CE </w:t>
      </w:r>
      <w:proofErr w:type="spellStart"/>
      <w:r w:rsidR="0037147A" w:rsidRPr="0037147A">
        <w:rPr>
          <w:rFonts w:ascii="Times New Roman" w:hAnsi="Times New Roman" w:cs="Times New Roman"/>
          <w:sz w:val="24"/>
          <w:szCs w:val="24"/>
        </w:rPr>
        <w:t>Elantech</w:t>
      </w:r>
      <w:proofErr w:type="spellEnd"/>
      <w:r w:rsidR="0037147A" w:rsidRPr="0037147A">
        <w:rPr>
          <w:rFonts w:ascii="Times New Roman" w:hAnsi="Times New Roman" w:cs="Times New Roman"/>
          <w:sz w:val="24"/>
          <w:szCs w:val="24"/>
        </w:rPr>
        <w:t xml:space="preserve"> inc. Lakewood, NJ, USA) by comparing results with aspartic acid and L-cystine standards.  We analyzed replicates for a subset of branches, producing mean within-sample coefficients of variation of 4.2% for nitrogen and 2.9% for carbon.</w:t>
      </w:r>
    </w:p>
    <w:p w14:paraId="43C4D6AC" w14:textId="5342E329" w:rsidR="00910CA2" w:rsidRDefault="00877800" w:rsidP="00D05B3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Statistical analyses. </w:t>
      </w:r>
      <w:r w:rsidR="00C1051D">
        <w:rPr>
          <w:rFonts w:ascii="Times New Roman" w:hAnsi="Times New Roman" w:cs="Times New Roman"/>
          <w:sz w:val="24"/>
          <w:szCs w:val="24"/>
        </w:rPr>
        <w:t xml:space="preserve">We employed a series of Generalized Linear Mixed Models (GLMMs) using the </w:t>
      </w:r>
      <w:r w:rsidR="00C1051D" w:rsidRPr="003B7CB7">
        <w:rPr>
          <w:rFonts w:ascii="Times New Roman" w:hAnsi="Times New Roman" w:cs="Times New Roman"/>
          <w:i/>
          <w:iCs/>
          <w:sz w:val="24"/>
          <w:szCs w:val="24"/>
        </w:rPr>
        <w:t>lme4</w:t>
      </w:r>
      <w:r w:rsidR="00C1051D">
        <w:rPr>
          <w:rFonts w:ascii="Times New Roman" w:hAnsi="Times New Roman" w:cs="Times New Roman"/>
          <w:sz w:val="24"/>
          <w:szCs w:val="24"/>
        </w:rPr>
        <w:t xml:space="preserve"> package (</w:t>
      </w:r>
      <w:r w:rsidR="003B7CB7">
        <w:rPr>
          <w:rFonts w:ascii="Times New Roman" w:hAnsi="Times New Roman" w:cs="Times New Roman"/>
          <w:sz w:val="24"/>
          <w:szCs w:val="24"/>
        </w:rPr>
        <w:t>Bates et al. 2015</w:t>
      </w:r>
      <w:r w:rsidR="00C1051D">
        <w:rPr>
          <w:rFonts w:ascii="Times New Roman" w:hAnsi="Times New Roman" w:cs="Times New Roman"/>
          <w:sz w:val="24"/>
          <w:szCs w:val="24"/>
        </w:rPr>
        <w:t>) in R version 4.1.2 (</w:t>
      </w:r>
      <w:r w:rsidR="003B7CB7">
        <w:rPr>
          <w:rFonts w:ascii="Times New Roman" w:hAnsi="Times New Roman" w:cs="Times New Roman"/>
          <w:sz w:val="24"/>
          <w:szCs w:val="24"/>
        </w:rPr>
        <w:t>R Development Core Team, 2022</w:t>
      </w:r>
      <w:r w:rsidR="00C1051D">
        <w:rPr>
          <w:rFonts w:ascii="Times New Roman" w:hAnsi="Times New Roman" w:cs="Times New Roman"/>
          <w:sz w:val="24"/>
          <w:szCs w:val="24"/>
        </w:rPr>
        <w:t xml:space="preserve">). </w:t>
      </w:r>
      <w:r w:rsidR="00937FD4">
        <w:rPr>
          <w:rFonts w:ascii="Times New Roman" w:hAnsi="Times New Roman" w:cs="Times New Roman"/>
          <w:sz w:val="24"/>
          <w:szCs w:val="24"/>
        </w:rPr>
        <w:t>We included</w:t>
      </w:r>
      <w:r w:rsidR="00C1051D">
        <w:rPr>
          <w:rFonts w:ascii="Times New Roman" w:hAnsi="Times New Roman" w:cs="Times New Roman"/>
          <w:sz w:val="24"/>
          <w:szCs w:val="24"/>
        </w:rPr>
        <w:t xml:space="preserve"> the following as response variables</w:t>
      </w:r>
      <w:r w:rsidR="00A23DAD">
        <w:rPr>
          <w:rFonts w:ascii="Times New Roman" w:hAnsi="Times New Roman" w:cs="Times New Roman"/>
          <w:sz w:val="24"/>
          <w:szCs w:val="24"/>
        </w:rPr>
        <w:t xml:space="preserve"> for </w:t>
      </w:r>
      <w:del w:id="74" w:author="Wales Carter" w:date="2023-07-21T13:43:00Z">
        <w:r w:rsidR="00A23DAD" w:rsidDel="009E1BF6">
          <w:rPr>
            <w:rFonts w:ascii="Times New Roman" w:hAnsi="Times New Roman" w:cs="Times New Roman"/>
            <w:sz w:val="24"/>
            <w:szCs w:val="24"/>
          </w:rPr>
          <w:delText xml:space="preserve">each </w:delText>
        </w:r>
      </w:del>
      <w:ins w:id="75" w:author="Wales Carter" w:date="2023-07-21T13:43:00Z">
        <w:r w:rsidR="009E1BF6">
          <w:rPr>
            <w:rFonts w:ascii="Times New Roman" w:hAnsi="Times New Roman" w:cs="Times New Roman"/>
            <w:sz w:val="24"/>
            <w:szCs w:val="24"/>
          </w:rPr>
          <w:t>successive</w:t>
        </w:r>
        <w:r w:rsidR="009E1BF6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A23DAD">
        <w:rPr>
          <w:rFonts w:ascii="Times New Roman" w:hAnsi="Times New Roman" w:cs="Times New Roman"/>
          <w:sz w:val="24"/>
          <w:szCs w:val="24"/>
        </w:rPr>
        <w:t>model</w:t>
      </w:r>
      <w:ins w:id="76" w:author="Wales Carter" w:date="2023-07-21T13:43:00Z">
        <w:r w:rsidR="009E1BF6">
          <w:rPr>
            <w:rFonts w:ascii="Times New Roman" w:hAnsi="Times New Roman" w:cs="Times New Roman"/>
            <w:sz w:val="24"/>
            <w:szCs w:val="24"/>
          </w:rPr>
          <w:t>s</w:t>
        </w:r>
      </w:ins>
      <w:r w:rsidR="00C1051D">
        <w:rPr>
          <w:rFonts w:ascii="Times New Roman" w:hAnsi="Times New Roman" w:cs="Times New Roman"/>
          <w:sz w:val="24"/>
          <w:szCs w:val="24"/>
        </w:rPr>
        <w:t xml:space="preserve">: (1) </w:t>
      </w:r>
      <w:r w:rsidR="00C1051D">
        <w:rPr>
          <w:rFonts w:ascii="Times New Roman" w:hAnsi="Times New Roman" w:cs="Times New Roman"/>
          <w:sz w:val="24"/>
          <w:szCs w:val="24"/>
        </w:rPr>
        <w:lastRenderedPageBreak/>
        <w:t>total arthropod biomass sampled per plant</w:t>
      </w:r>
      <w:r w:rsidR="00B04DA0">
        <w:rPr>
          <w:rFonts w:ascii="Times New Roman" w:hAnsi="Times New Roman" w:cs="Times New Roman"/>
          <w:sz w:val="24"/>
          <w:szCs w:val="24"/>
        </w:rPr>
        <w:t>,</w:t>
      </w:r>
      <w:r w:rsidR="00C1051D">
        <w:rPr>
          <w:rFonts w:ascii="Times New Roman" w:hAnsi="Times New Roman" w:cs="Times New Roman"/>
          <w:sz w:val="24"/>
          <w:szCs w:val="24"/>
        </w:rPr>
        <w:t xml:space="preserve"> (2) spider abundance</w:t>
      </w:r>
      <w:r w:rsidR="00D84999">
        <w:rPr>
          <w:rFonts w:ascii="Times New Roman" w:hAnsi="Times New Roman" w:cs="Times New Roman"/>
          <w:sz w:val="24"/>
          <w:szCs w:val="24"/>
        </w:rPr>
        <w:t xml:space="preserve"> (Araneae)</w:t>
      </w:r>
      <w:r w:rsidR="00C1051D">
        <w:rPr>
          <w:rFonts w:ascii="Times New Roman" w:hAnsi="Times New Roman" w:cs="Times New Roman"/>
          <w:sz w:val="24"/>
          <w:szCs w:val="24"/>
        </w:rPr>
        <w:t>, (3) caterpillar abundance</w:t>
      </w:r>
      <w:r w:rsidR="00D84999">
        <w:rPr>
          <w:rFonts w:ascii="Times New Roman" w:hAnsi="Times New Roman" w:cs="Times New Roman"/>
          <w:sz w:val="24"/>
          <w:szCs w:val="24"/>
        </w:rPr>
        <w:t xml:space="preserve"> (Lepidoptera)</w:t>
      </w:r>
      <w:r w:rsidR="00C1051D">
        <w:rPr>
          <w:rFonts w:ascii="Times New Roman" w:hAnsi="Times New Roman" w:cs="Times New Roman"/>
          <w:sz w:val="24"/>
          <w:szCs w:val="24"/>
        </w:rPr>
        <w:t xml:space="preserve">, (4) </w:t>
      </w:r>
      <w:r w:rsidR="009F310C">
        <w:rPr>
          <w:rFonts w:ascii="Times New Roman" w:hAnsi="Times New Roman" w:cs="Times New Roman"/>
          <w:sz w:val="24"/>
          <w:szCs w:val="24"/>
        </w:rPr>
        <w:t>h</w:t>
      </w:r>
      <w:r w:rsidR="00D84999">
        <w:rPr>
          <w:rFonts w:ascii="Times New Roman" w:hAnsi="Times New Roman" w:cs="Times New Roman"/>
          <w:sz w:val="24"/>
          <w:szCs w:val="24"/>
        </w:rPr>
        <w:t>erbivorous t</w:t>
      </w:r>
      <w:r w:rsidR="005E6DA2">
        <w:rPr>
          <w:rFonts w:ascii="Times New Roman" w:hAnsi="Times New Roman" w:cs="Times New Roman"/>
          <w:sz w:val="24"/>
          <w:szCs w:val="24"/>
        </w:rPr>
        <w:t xml:space="preserve">rue bug </w:t>
      </w:r>
      <w:r w:rsidR="00C1051D">
        <w:rPr>
          <w:rFonts w:ascii="Times New Roman" w:hAnsi="Times New Roman" w:cs="Times New Roman"/>
          <w:sz w:val="24"/>
          <w:szCs w:val="24"/>
        </w:rPr>
        <w:t>abundance</w:t>
      </w:r>
      <w:r w:rsidR="005E6DA2">
        <w:rPr>
          <w:rFonts w:ascii="Times New Roman" w:hAnsi="Times New Roman" w:cs="Times New Roman"/>
          <w:sz w:val="24"/>
          <w:szCs w:val="24"/>
        </w:rPr>
        <w:t xml:space="preserve"> (Hemiptera)</w:t>
      </w:r>
      <w:r w:rsidR="00C1051D">
        <w:rPr>
          <w:rFonts w:ascii="Times New Roman" w:hAnsi="Times New Roman" w:cs="Times New Roman"/>
          <w:sz w:val="24"/>
          <w:szCs w:val="24"/>
        </w:rPr>
        <w:t xml:space="preserve"> (5)</w:t>
      </w:r>
      <w:r w:rsidR="00A23DAD">
        <w:rPr>
          <w:rFonts w:ascii="Times New Roman" w:hAnsi="Times New Roman" w:cs="Times New Roman"/>
          <w:sz w:val="24"/>
          <w:szCs w:val="24"/>
        </w:rPr>
        <w:t xml:space="preserve"> </w:t>
      </w:r>
      <w:r w:rsidR="009F310C">
        <w:rPr>
          <w:rFonts w:ascii="Times New Roman" w:hAnsi="Times New Roman" w:cs="Times New Roman"/>
          <w:sz w:val="24"/>
          <w:szCs w:val="24"/>
        </w:rPr>
        <w:t>t</w:t>
      </w:r>
      <w:r w:rsidR="005E6DA2">
        <w:rPr>
          <w:rFonts w:ascii="Times New Roman" w:hAnsi="Times New Roman" w:cs="Times New Roman"/>
          <w:sz w:val="24"/>
          <w:szCs w:val="24"/>
        </w:rPr>
        <w:t>ree cricket</w:t>
      </w:r>
      <w:r w:rsidR="00D84999">
        <w:rPr>
          <w:rFonts w:ascii="Times New Roman" w:hAnsi="Times New Roman" w:cs="Times New Roman"/>
          <w:sz w:val="24"/>
          <w:szCs w:val="24"/>
        </w:rPr>
        <w:t xml:space="preserve"> and katydid</w:t>
      </w:r>
      <w:r w:rsidR="005E6DA2">
        <w:rPr>
          <w:rFonts w:ascii="Times New Roman" w:hAnsi="Times New Roman" w:cs="Times New Roman"/>
          <w:sz w:val="24"/>
          <w:szCs w:val="24"/>
        </w:rPr>
        <w:t xml:space="preserve"> </w:t>
      </w:r>
      <w:r w:rsidR="00A23DAD">
        <w:rPr>
          <w:rFonts w:ascii="Times New Roman" w:hAnsi="Times New Roman" w:cs="Times New Roman"/>
          <w:sz w:val="24"/>
          <w:szCs w:val="24"/>
        </w:rPr>
        <w:t>abundance</w:t>
      </w:r>
      <w:r w:rsidR="005E6DA2">
        <w:rPr>
          <w:rFonts w:ascii="Times New Roman" w:hAnsi="Times New Roman" w:cs="Times New Roman"/>
          <w:sz w:val="24"/>
          <w:szCs w:val="24"/>
        </w:rPr>
        <w:t xml:space="preserve"> (Orthoptera)</w:t>
      </w:r>
      <w:r w:rsidR="00C1051D">
        <w:rPr>
          <w:rFonts w:ascii="Times New Roman" w:hAnsi="Times New Roman" w:cs="Times New Roman"/>
          <w:sz w:val="24"/>
          <w:szCs w:val="24"/>
        </w:rPr>
        <w:t xml:space="preserve"> (6) N </w:t>
      </w:r>
      <w:r w:rsidR="00937FD4">
        <w:rPr>
          <w:rFonts w:ascii="Times New Roman" w:hAnsi="Times New Roman" w:cs="Times New Roman"/>
          <w:sz w:val="24"/>
          <w:szCs w:val="24"/>
        </w:rPr>
        <w:t>c</w:t>
      </w:r>
      <w:r w:rsidR="00C1051D">
        <w:rPr>
          <w:rFonts w:ascii="Times New Roman" w:hAnsi="Times New Roman" w:cs="Times New Roman"/>
          <w:sz w:val="24"/>
          <w:szCs w:val="24"/>
        </w:rPr>
        <w:t xml:space="preserve">ontent of </w:t>
      </w:r>
      <w:r w:rsidR="00A23DAD">
        <w:rPr>
          <w:rFonts w:ascii="Times New Roman" w:hAnsi="Times New Roman" w:cs="Times New Roman"/>
          <w:sz w:val="24"/>
          <w:szCs w:val="24"/>
        </w:rPr>
        <w:t>herbivorous insects</w:t>
      </w:r>
      <w:r w:rsidR="00C1051D">
        <w:rPr>
          <w:rFonts w:ascii="Times New Roman" w:hAnsi="Times New Roman" w:cs="Times New Roman"/>
          <w:sz w:val="24"/>
          <w:szCs w:val="24"/>
        </w:rPr>
        <w:t xml:space="preserve"> and (7) N content of </w:t>
      </w:r>
      <w:r w:rsidR="00A23DAD">
        <w:rPr>
          <w:rFonts w:ascii="Times New Roman" w:hAnsi="Times New Roman" w:cs="Times New Roman"/>
          <w:sz w:val="24"/>
          <w:szCs w:val="24"/>
        </w:rPr>
        <w:t>spiders</w:t>
      </w:r>
      <w:r w:rsidR="00C1051D">
        <w:rPr>
          <w:rFonts w:ascii="Times New Roman" w:hAnsi="Times New Roman" w:cs="Times New Roman"/>
          <w:sz w:val="24"/>
          <w:szCs w:val="24"/>
        </w:rPr>
        <w:t xml:space="preserve">. Arthropod biomass was fitted as </w:t>
      </w:r>
      <w:r w:rsidR="00937FD4">
        <w:rPr>
          <w:rFonts w:ascii="Times New Roman" w:hAnsi="Times New Roman" w:cs="Times New Roman"/>
          <w:sz w:val="24"/>
          <w:szCs w:val="24"/>
        </w:rPr>
        <w:t xml:space="preserve">a </w:t>
      </w:r>
      <w:r w:rsidR="00C1051D">
        <w:rPr>
          <w:rFonts w:ascii="Times New Roman" w:hAnsi="Times New Roman" w:cs="Times New Roman"/>
          <w:sz w:val="24"/>
          <w:szCs w:val="24"/>
        </w:rPr>
        <w:t xml:space="preserve">normally distributed </w:t>
      </w:r>
      <w:r w:rsidR="00FF56B9">
        <w:rPr>
          <w:rFonts w:ascii="Times New Roman" w:hAnsi="Times New Roman" w:cs="Times New Roman"/>
          <w:sz w:val="24"/>
          <w:szCs w:val="24"/>
        </w:rPr>
        <w:t>GLMM</w:t>
      </w:r>
      <w:r w:rsidR="00C1051D">
        <w:rPr>
          <w:rFonts w:ascii="Times New Roman" w:hAnsi="Times New Roman" w:cs="Times New Roman"/>
          <w:sz w:val="24"/>
          <w:szCs w:val="24"/>
        </w:rPr>
        <w:t xml:space="preserve"> </w:t>
      </w:r>
      <w:r w:rsidR="005E6DA2">
        <w:rPr>
          <w:rFonts w:ascii="Times New Roman" w:hAnsi="Times New Roman" w:cs="Times New Roman"/>
          <w:sz w:val="24"/>
          <w:szCs w:val="24"/>
        </w:rPr>
        <w:t>after log</w:t>
      </w:r>
      <w:r w:rsidR="00C1051D">
        <w:rPr>
          <w:rFonts w:ascii="Times New Roman" w:hAnsi="Times New Roman" w:cs="Times New Roman"/>
          <w:sz w:val="24"/>
          <w:szCs w:val="24"/>
        </w:rPr>
        <w:t>-transformation</w:t>
      </w:r>
      <w:r w:rsidR="00FF56B9">
        <w:rPr>
          <w:rFonts w:ascii="Times New Roman" w:hAnsi="Times New Roman" w:cs="Times New Roman"/>
          <w:sz w:val="24"/>
          <w:szCs w:val="24"/>
        </w:rPr>
        <w:t xml:space="preserve"> and included both </w:t>
      </w:r>
      <w:commentRangeStart w:id="77"/>
      <w:r w:rsidR="00FF56B9">
        <w:rPr>
          <w:rFonts w:ascii="Times New Roman" w:hAnsi="Times New Roman" w:cs="Times New Roman"/>
          <w:sz w:val="24"/>
          <w:szCs w:val="24"/>
        </w:rPr>
        <w:t>host plant species and bird exclusion treatment as fixed effects</w:t>
      </w:r>
      <w:r w:rsidR="00937FD4">
        <w:rPr>
          <w:rFonts w:ascii="Times New Roman" w:hAnsi="Times New Roman" w:cs="Times New Roman"/>
          <w:sz w:val="24"/>
          <w:szCs w:val="24"/>
        </w:rPr>
        <w:t>,</w:t>
      </w:r>
      <w:r w:rsidR="00FF56B9">
        <w:rPr>
          <w:rFonts w:ascii="Times New Roman" w:hAnsi="Times New Roman" w:cs="Times New Roman"/>
          <w:sz w:val="24"/>
          <w:szCs w:val="24"/>
        </w:rPr>
        <w:t xml:space="preserve"> and branch as </w:t>
      </w:r>
      <w:r w:rsidR="00937FD4">
        <w:rPr>
          <w:rFonts w:ascii="Times New Roman" w:hAnsi="Times New Roman" w:cs="Times New Roman"/>
          <w:sz w:val="24"/>
          <w:szCs w:val="24"/>
        </w:rPr>
        <w:t xml:space="preserve">a </w:t>
      </w:r>
      <w:r w:rsidR="00FF56B9">
        <w:rPr>
          <w:rFonts w:ascii="Times New Roman" w:hAnsi="Times New Roman" w:cs="Times New Roman"/>
          <w:sz w:val="24"/>
          <w:szCs w:val="24"/>
        </w:rPr>
        <w:t>random effect</w:t>
      </w:r>
      <w:commentRangeEnd w:id="77"/>
      <w:r w:rsidR="001A6B5B">
        <w:rPr>
          <w:rStyle w:val="CommentReference"/>
        </w:rPr>
        <w:commentReference w:id="77"/>
      </w:r>
      <w:r w:rsidR="00C1051D">
        <w:rPr>
          <w:rFonts w:ascii="Times New Roman" w:hAnsi="Times New Roman" w:cs="Times New Roman"/>
          <w:sz w:val="24"/>
          <w:szCs w:val="24"/>
        </w:rPr>
        <w:t xml:space="preserve">. All abundance models were fitted </w:t>
      </w:r>
      <w:r w:rsidR="00FF56B9">
        <w:rPr>
          <w:rFonts w:ascii="Times New Roman" w:hAnsi="Times New Roman" w:cs="Times New Roman"/>
          <w:sz w:val="24"/>
          <w:szCs w:val="24"/>
        </w:rPr>
        <w:t>with a</w:t>
      </w:r>
      <w:r w:rsidR="00C1051D">
        <w:rPr>
          <w:rFonts w:ascii="Times New Roman" w:hAnsi="Times New Roman" w:cs="Times New Roman"/>
          <w:sz w:val="24"/>
          <w:szCs w:val="24"/>
        </w:rPr>
        <w:t xml:space="preserve"> negative binomial </w:t>
      </w:r>
      <w:r w:rsidR="00FF56B9">
        <w:rPr>
          <w:rFonts w:ascii="Times New Roman" w:hAnsi="Times New Roman" w:cs="Times New Roman"/>
          <w:sz w:val="24"/>
          <w:szCs w:val="24"/>
        </w:rPr>
        <w:t xml:space="preserve">GLMM. In abundance models, </w:t>
      </w:r>
      <w:r w:rsidR="00DF4557">
        <w:rPr>
          <w:rFonts w:ascii="Times New Roman" w:hAnsi="Times New Roman" w:cs="Times New Roman"/>
          <w:sz w:val="24"/>
          <w:szCs w:val="24"/>
        </w:rPr>
        <w:t>invasive</w:t>
      </w:r>
      <w:r w:rsidR="00B04DA0">
        <w:rPr>
          <w:rFonts w:ascii="Times New Roman" w:hAnsi="Times New Roman" w:cs="Times New Roman"/>
          <w:sz w:val="24"/>
          <w:szCs w:val="24"/>
        </w:rPr>
        <w:t xml:space="preserve"> status (yes or no)</w:t>
      </w:r>
      <w:r w:rsidR="00FF56B9">
        <w:rPr>
          <w:rFonts w:ascii="Times New Roman" w:hAnsi="Times New Roman" w:cs="Times New Roman"/>
          <w:sz w:val="24"/>
          <w:szCs w:val="24"/>
        </w:rPr>
        <w:t xml:space="preserve"> was a fixed effect along with bird-exclusion treatment</w:t>
      </w:r>
      <w:r w:rsidR="00937FD4">
        <w:rPr>
          <w:rFonts w:ascii="Times New Roman" w:hAnsi="Times New Roman" w:cs="Times New Roman"/>
          <w:sz w:val="24"/>
          <w:szCs w:val="24"/>
        </w:rPr>
        <w:t>, and</w:t>
      </w:r>
      <w:r w:rsidR="00FF56B9">
        <w:rPr>
          <w:rFonts w:ascii="Times New Roman" w:hAnsi="Times New Roman" w:cs="Times New Roman"/>
          <w:sz w:val="24"/>
          <w:szCs w:val="24"/>
        </w:rPr>
        <w:t xml:space="preserve"> branch and host-plant species were included as random effects</w:t>
      </w:r>
      <w:r w:rsidR="003612E6">
        <w:rPr>
          <w:rFonts w:ascii="Times New Roman" w:hAnsi="Times New Roman" w:cs="Times New Roman"/>
          <w:sz w:val="24"/>
          <w:szCs w:val="24"/>
        </w:rPr>
        <w:t>.</w:t>
      </w:r>
      <w:r w:rsidR="006A263D">
        <w:rPr>
          <w:rFonts w:ascii="Times New Roman" w:hAnsi="Times New Roman" w:cs="Times New Roman"/>
          <w:sz w:val="24"/>
          <w:szCs w:val="24"/>
        </w:rPr>
        <w:t xml:space="preserve"> </w:t>
      </w:r>
      <w:r w:rsidR="00D35445">
        <w:rPr>
          <w:rFonts w:ascii="Times New Roman" w:hAnsi="Times New Roman" w:cs="Times New Roman"/>
          <w:sz w:val="24"/>
          <w:szCs w:val="24"/>
        </w:rPr>
        <w:t>S</w:t>
      </w:r>
      <w:r w:rsidR="00900830">
        <w:rPr>
          <w:rFonts w:ascii="Times New Roman" w:hAnsi="Times New Roman" w:cs="Times New Roman"/>
          <w:sz w:val="24"/>
          <w:szCs w:val="24"/>
        </w:rPr>
        <w:t>amples taken across the t</w:t>
      </w:r>
      <w:r w:rsidR="0004080C">
        <w:rPr>
          <w:rFonts w:ascii="Times New Roman" w:hAnsi="Times New Roman" w:cs="Times New Roman"/>
          <w:sz w:val="24"/>
          <w:szCs w:val="24"/>
        </w:rPr>
        <w:t>hree</w:t>
      </w:r>
      <w:r w:rsidR="00900830">
        <w:rPr>
          <w:rFonts w:ascii="Times New Roman" w:hAnsi="Times New Roman" w:cs="Times New Roman"/>
          <w:sz w:val="24"/>
          <w:szCs w:val="24"/>
        </w:rPr>
        <w:t xml:space="preserve"> sampling periods were pooled together </w:t>
      </w:r>
      <w:r w:rsidR="00D35445">
        <w:rPr>
          <w:rFonts w:ascii="Times New Roman" w:hAnsi="Times New Roman" w:cs="Times New Roman"/>
          <w:sz w:val="24"/>
          <w:szCs w:val="24"/>
        </w:rPr>
        <w:t xml:space="preserve">in </w:t>
      </w:r>
      <w:r w:rsidR="00E07E5A">
        <w:rPr>
          <w:rFonts w:ascii="Times New Roman" w:hAnsi="Times New Roman" w:cs="Times New Roman"/>
          <w:sz w:val="24"/>
          <w:szCs w:val="24"/>
        </w:rPr>
        <w:t>arthropod models</w:t>
      </w:r>
      <w:r w:rsidR="00D35445">
        <w:rPr>
          <w:rFonts w:ascii="Times New Roman" w:hAnsi="Times New Roman" w:cs="Times New Roman"/>
          <w:sz w:val="24"/>
          <w:szCs w:val="24"/>
        </w:rPr>
        <w:t xml:space="preserve"> </w:t>
      </w:r>
      <w:r w:rsidR="00900830">
        <w:rPr>
          <w:rFonts w:ascii="Times New Roman" w:hAnsi="Times New Roman" w:cs="Times New Roman"/>
          <w:sz w:val="24"/>
          <w:szCs w:val="24"/>
        </w:rPr>
        <w:t xml:space="preserve">to avoid </w:t>
      </w:r>
      <w:proofErr w:type="spellStart"/>
      <w:r w:rsidR="00900830" w:rsidRPr="00900830">
        <w:rPr>
          <w:rFonts w:ascii="Times New Roman" w:hAnsi="Times New Roman" w:cs="Times New Roman"/>
          <w:sz w:val="24"/>
          <w:szCs w:val="24"/>
        </w:rPr>
        <w:t>pseudoreplication</w:t>
      </w:r>
      <w:proofErr w:type="spellEnd"/>
      <w:r w:rsidR="00900830">
        <w:rPr>
          <w:rFonts w:ascii="Times New Roman" w:hAnsi="Times New Roman" w:cs="Times New Roman"/>
          <w:sz w:val="24"/>
          <w:szCs w:val="24"/>
        </w:rPr>
        <w:t xml:space="preserve"> </w:t>
      </w:r>
      <w:r w:rsidR="006A263D">
        <w:rPr>
          <w:rFonts w:ascii="Times New Roman" w:hAnsi="Times New Roman" w:cs="Times New Roman"/>
          <w:sz w:val="24"/>
          <w:szCs w:val="24"/>
        </w:rPr>
        <w:t>(</w:t>
      </w:r>
      <w:r w:rsidR="006A263D" w:rsidRPr="006F36D0">
        <w:rPr>
          <w:rFonts w:ascii="Times New Roman" w:hAnsi="Times New Roman" w:cs="Times New Roman"/>
          <w:sz w:val="24"/>
          <w:szCs w:val="24"/>
        </w:rPr>
        <w:t>Clark et al. 2016</w:t>
      </w:r>
      <w:r w:rsidR="006A263D">
        <w:rPr>
          <w:rFonts w:ascii="Times New Roman" w:hAnsi="Times New Roman" w:cs="Times New Roman"/>
          <w:sz w:val="24"/>
          <w:szCs w:val="24"/>
        </w:rPr>
        <w:t xml:space="preserve">). </w:t>
      </w:r>
      <w:r w:rsidR="003612E6">
        <w:rPr>
          <w:rFonts w:ascii="Times New Roman" w:hAnsi="Times New Roman" w:cs="Times New Roman"/>
          <w:sz w:val="24"/>
          <w:szCs w:val="24"/>
        </w:rPr>
        <w:t xml:space="preserve"> N</w:t>
      </w:r>
      <w:r w:rsidR="006D5CAB">
        <w:rPr>
          <w:rFonts w:ascii="Times New Roman" w:hAnsi="Times New Roman" w:cs="Times New Roman"/>
          <w:sz w:val="24"/>
          <w:szCs w:val="24"/>
        </w:rPr>
        <w:t>itrogen</w:t>
      </w:r>
      <w:r w:rsidR="00C1051D">
        <w:rPr>
          <w:rFonts w:ascii="Times New Roman" w:hAnsi="Times New Roman" w:cs="Times New Roman"/>
          <w:sz w:val="24"/>
          <w:szCs w:val="24"/>
        </w:rPr>
        <w:t xml:space="preserve"> </w:t>
      </w:r>
      <w:r w:rsidR="006D5CAB">
        <w:rPr>
          <w:rFonts w:ascii="Times New Roman" w:hAnsi="Times New Roman" w:cs="Times New Roman"/>
          <w:sz w:val="24"/>
          <w:szCs w:val="24"/>
        </w:rPr>
        <w:t>content</w:t>
      </w:r>
      <w:r w:rsidR="00C1051D">
        <w:rPr>
          <w:rFonts w:ascii="Times New Roman" w:hAnsi="Times New Roman" w:cs="Times New Roman"/>
          <w:sz w:val="24"/>
          <w:szCs w:val="24"/>
        </w:rPr>
        <w:t xml:space="preserve"> models were fit </w:t>
      </w:r>
      <w:r w:rsidR="00900830">
        <w:rPr>
          <w:rFonts w:ascii="Times New Roman" w:hAnsi="Times New Roman" w:cs="Times New Roman"/>
          <w:sz w:val="24"/>
          <w:szCs w:val="24"/>
        </w:rPr>
        <w:t>with a</w:t>
      </w:r>
      <w:r w:rsidR="006D5CAB">
        <w:rPr>
          <w:rFonts w:ascii="Times New Roman" w:hAnsi="Times New Roman" w:cs="Times New Roman"/>
          <w:sz w:val="24"/>
          <w:szCs w:val="24"/>
        </w:rPr>
        <w:t xml:space="preserve"> normal distribution</w:t>
      </w:r>
      <w:r w:rsidR="00FF56B9">
        <w:rPr>
          <w:rFonts w:ascii="Times New Roman" w:hAnsi="Times New Roman" w:cs="Times New Roman"/>
          <w:sz w:val="24"/>
          <w:szCs w:val="24"/>
        </w:rPr>
        <w:t xml:space="preserve">, but since all arthropod samples were pooled across </w:t>
      </w:r>
      <w:r w:rsidR="00B04DA0">
        <w:rPr>
          <w:rFonts w:ascii="Times New Roman" w:hAnsi="Times New Roman" w:cs="Times New Roman"/>
          <w:sz w:val="24"/>
          <w:szCs w:val="24"/>
        </w:rPr>
        <w:t>s</w:t>
      </w:r>
      <w:r w:rsidR="00FF56B9">
        <w:rPr>
          <w:rFonts w:ascii="Times New Roman" w:hAnsi="Times New Roman" w:cs="Times New Roman"/>
          <w:sz w:val="24"/>
          <w:szCs w:val="24"/>
        </w:rPr>
        <w:t xml:space="preserve">ampling periods and only taken from </w:t>
      </w:r>
      <w:r w:rsidR="00937FD4">
        <w:rPr>
          <w:rFonts w:ascii="Times New Roman" w:hAnsi="Times New Roman" w:cs="Times New Roman"/>
          <w:sz w:val="24"/>
          <w:szCs w:val="24"/>
        </w:rPr>
        <w:t xml:space="preserve">exclusion </w:t>
      </w:r>
      <w:r w:rsidR="00FF56B9">
        <w:rPr>
          <w:rFonts w:ascii="Times New Roman" w:hAnsi="Times New Roman" w:cs="Times New Roman"/>
          <w:sz w:val="24"/>
          <w:szCs w:val="24"/>
        </w:rPr>
        <w:t>branches, only host-plant species was used as a main effect (GLM)</w:t>
      </w:r>
      <w:r w:rsidR="006D5CAB">
        <w:rPr>
          <w:rFonts w:ascii="Times New Roman" w:hAnsi="Times New Roman" w:cs="Times New Roman"/>
          <w:sz w:val="24"/>
          <w:szCs w:val="24"/>
        </w:rPr>
        <w:t xml:space="preserve">. </w:t>
      </w:r>
      <w:r w:rsidR="006D5CAB" w:rsidRPr="006D5CAB">
        <w:rPr>
          <w:rFonts w:ascii="Times New Roman" w:hAnsi="Times New Roman" w:cs="Times New Roman"/>
          <w:sz w:val="24"/>
          <w:szCs w:val="24"/>
        </w:rPr>
        <w:t xml:space="preserve"> </w:t>
      </w:r>
      <w:r w:rsidR="006D5CAB">
        <w:rPr>
          <w:rFonts w:ascii="Times New Roman" w:hAnsi="Times New Roman" w:cs="Times New Roman"/>
          <w:sz w:val="24"/>
          <w:szCs w:val="24"/>
        </w:rPr>
        <w:t>Post</w:t>
      </w:r>
      <w:r w:rsidR="00937FD4">
        <w:rPr>
          <w:rFonts w:ascii="Times New Roman" w:hAnsi="Times New Roman" w:cs="Times New Roman"/>
          <w:sz w:val="24"/>
          <w:szCs w:val="24"/>
        </w:rPr>
        <w:t>-</w:t>
      </w:r>
      <w:r w:rsidR="006D5CAB">
        <w:rPr>
          <w:rFonts w:ascii="Times New Roman" w:hAnsi="Times New Roman" w:cs="Times New Roman"/>
          <w:sz w:val="24"/>
          <w:szCs w:val="24"/>
        </w:rPr>
        <w:t xml:space="preserve">hoc tests comparing changes in biomass, abundance, and nitrogen content were run using the </w:t>
      </w:r>
      <w:proofErr w:type="spellStart"/>
      <w:r w:rsidR="006D5CAB" w:rsidRPr="00A23DAD">
        <w:rPr>
          <w:rFonts w:ascii="Times New Roman" w:hAnsi="Times New Roman" w:cs="Times New Roman"/>
          <w:i/>
          <w:iCs/>
          <w:sz w:val="24"/>
          <w:szCs w:val="24"/>
        </w:rPr>
        <w:t>emmeans</w:t>
      </w:r>
      <w:proofErr w:type="spellEnd"/>
      <w:r w:rsidR="006D5CAB">
        <w:rPr>
          <w:rFonts w:ascii="Times New Roman" w:hAnsi="Times New Roman" w:cs="Times New Roman"/>
          <w:sz w:val="24"/>
          <w:szCs w:val="24"/>
        </w:rPr>
        <w:t xml:space="preserve"> package in R (</w:t>
      </w:r>
      <w:r w:rsidR="00CF71BD">
        <w:rPr>
          <w:rFonts w:ascii="Times New Roman" w:hAnsi="Times New Roman" w:cs="Times New Roman"/>
          <w:sz w:val="24"/>
          <w:szCs w:val="24"/>
        </w:rPr>
        <w:t>Lenth 2016</w:t>
      </w:r>
      <w:r w:rsidR="006D5CAB">
        <w:rPr>
          <w:rFonts w:ascii="Times New Roman" w:hAnsi="Times New Roman" w:cs="Times New Roman"/>
          <w:sz w:val="24"/>
          <w:szCs w:val="24"/>
        </w:rPr>
        <w:t xml:space="preserve">). Differences were investigated </w:t>
      </w:r>
      <w:r w:rsidR="00D0749E">
        <w:rPr>
          <w:rFonts w:ascii="Times New Roman" w:hAnsi="Times New Roman" w:cs="Times New Roman"/>
          <w:sz w:val="24"/>
          <w:szCs w:val="24"/>
        </w:rPr>
        <w:t>between</w:t>
      </w:r>
      <w:r w:rsidR="006D5CAB">
        <w:rPr>
          <w:rFonts w:ascii="Times New Roman" w:hAnsi="Times New Roman" w:cs="Times New Roman"/>
          <w:sz w:val="24"/>
          <w:szCs w:val="24"/>
        </w:rPr>
        <w:t xml:space="preserve"> </w:t>
      </w:r>
      <w:r w:rsidR="00D0749E">
        <w:rPr>
          <w:rFonts w:ascii="Times New Roman" w:hAnsi="Times New Roman" w:cs="Times New Roman"/>
          <w:sz w:val="24"/>
          <w:szCs w:val="24"/>
        </w:rPr>
        <w:t>pooled native plants and each individual invasive plant</w:t>
      </w:r>
      <w:r w:rsidR="006D5CAB">
        <w:rPr>
          <w:rFonts w:ascii="Times New Roman" w:hAnsi="Times New Roman" w:cs="Times New Roman"/>
          <w:sz w:val="24"/>
          <w:szCs w:val="24"/>
        </w:rPr>
        <w:t xml:space="preserve"> using </w:t>
      </w:r>
      <w:r w:rsidR="00D0749E">
        <w:rPr>
          <w:rFonts w:ascii="Times New Roman" w:hAnsi="Times New Roman" w:cs="Times New Roman"/>
          <w:sz w:val="24"/>
          <w:szCs w:val="24"/>
        </w:rPr>
        <w:t>Dunnett</w:t>
      </w:r>
      <w:r w:rsidR="006D5CAB">
        <w:rPr>
          <w:rFonts w:ascii="Times New Roman" w:hAnsi="Times New Roman" w:cs="Times New Roman"/>
          <w:sz w:val="24"/>
          <w:szCs w:val="24"/>
        </w:rPr>
        <w:t>’s method for P-value adjustment in unplanned contrasts.</w:t>
      </w:r>
      <w:r w:rsidR="00EA0776">
        <w:rPr>
          <w:rFonts w:ascii="Times New Roman" w:hAnsi="Times New Roman" w:cs="Times New Roman"/>
          <w:sz w:val="24"/>
          <w:szCs w:val="24"/>
        </w:rPr>
        <w:t xml:space="preserve"> P-values and critical values were determined using the </w:t>
      </w:r>
      <w:r w:rsidR="00EA0776">
        <w:rPr>
          <w:rFonts w:ascii="Times New Roman" w:hAnsi="Times New Roman" w:cs="Times New Roman"/>
          <w:i/>
          <w:iCs/>
          <w:sz w:val="24"/>
          <w:szCs w:val="24"/>
        </w:rPr>
        <w:t xml:space="preserve">car </w:t>
      </w:r>
      <w:r w:rsidR="00EA0776">
        <w:rPr>
          <w:rFonts w:ascii="Times New Roman" w:hAnsi="Times New Roman" w:cs="Times New Roman"/>
          <w:sz w:val="24"/>
          <w:szCs w:val="24"/>
        </w:rPr>
        <w:t xml:space="preserve">package </w:t>
      </w:r>
      <w:r w:rsidR="007A7F50">
        <w:rPr>
          <w:rFonts w:ascii="Times New Roman" w:hAnsi="Times New Roman" w:cs="Times New Roman"/>
          <w:sz w:val="24"/>
          <w:szCs w:val="24"/>
        </w:rPr>
        <w:t xml:space="preserve">with analysis of deviance tests and </w:t>
      </w:r>
      <w:r w:rsidR="007A7F50" w:rsidRPr="006B3974">
        <w:rPr>
          <w:rFonts w:ascii="Times New Roman" w:hAnsi="Times New Roman" w:cs="Times New Roman"/>
          <w:sz w:val="24"/>
          <w:szCs w:val="24"/>
        </w:rPr>
        <w:t xml:space="preserve">χ2 </w:t>
      </w:r>
      <w:r w:rsidR="007A7F50">
        <w:rPr>
          <w:rFonts w:ascii="Times New Roman" w:hAnsi="Times New Roman" w:cs="Times New Roman"/>
          <w:sz w:val="24"/>
          <w:szCs w:val="24"/>
        </w:rPr>
        <w:t xml:space="preserve">test statistics </w:t>
      </w:r>
      <w:r w:rsidR="00EA0776">
        <w:rPr>
          <w:rFonts w:ascii="Times New Roman" w:hAnsi="Times New Roman" w:cs="Times New Roman"/>
          <w:sz w:val="24"/>
          <w:szCs w:val="24"/>
        </w:rPr>
        <w:t>(Fox et al 2015).</w:t>
      </w:r>
      <w:r w:rsidR="00B04D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1E7B79" w14:textId="37780547" w:rsidR="001E006D" w:rsidRDefault="00910CA2" w:rsidP="00D05B3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10CA2">
        <w:rPr>
          <w:rFonts w:ascii="Times New Roman" w:hAnsi="Times New Roman" w:cs="Times New Roman"/>
          <w:i/>
          <w:iCs/>
          <w:sz w:val="24"/>
          <w:szCs w:val="24"/>
        </w:rPr>
        <w:t>Log-response ratios.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DA0">
        <w:rPr>
          <w:rFonts w:ascii="Times New Roman" w:hAnsi="Times New Roman" w:cs="Times New Roman"/>
          <w:sz w:val="24"/>
          <w:szCs w:val="24"/>
        </w:rPr>
        <w:t>A follow</w:t>
      </w:r>
      <w:r w:rsidR="00365C3D">
        <w:rPr>
          <w:rFonts w:ascii="Times New Roman" w:hAnsi="Times New Roman" w:cs="Times New Roman"/>
          <w:sz w:val="24"/>
          <w:szCs w:val="24"/>
        </w:rPr>
        <w:t>-</w:t>
      </w:r>
      <w:r w:rsidR="00B04DA0">
        <w:rPr>
          <w:rFonts w:ascii="Times New Roman" w:hAnsi="Times New Roman" w:cs="Times New Roman"/>
          <w:sz w:val="24"/>
          <w:szCs w:val="24"/>
        </w:rPr>
        <w:t>up GLM was employed using LRR</w:t>
      </w:r>
      <w:r w:rsidR="00525A45">
        <w:rPr>
          <w:rFonts w:ascii="Times New Roman" w:hAnsi="Times New Roman" w:cs="Times New Roman"/>
          <w:sz w:val="24"/>
          <w:szCs w:val="24"/>
        </w:rPr>
        <w:t>s (log-response ratios)</w:t>
      </w:r>
      <w:r w:rsidR="00B04DA0">
        <w:rPr>
          <w:rFonts w:ascii="Times New Roman" w:hAnsi="Times New Roman" w:cs="Times New Roman"/>
          <w:sz w:val="24"/>
          <w:szCs w:val="24"/>
        </w:rPr>
        <w:t xml:space="preserve"> of </w:t>
      </w:r>
      <w:r w:rsidR="00EC70ED">
        <w:rPr>
          <w:rFonts w:ascii="Times New Roman" w:hAnsi="Times New Roman" w:cs="Times New Roman"/>
          <w:sz w:val="24"/>
          <w:szCs w:val="24"/>
        </w:rPr>
        <w:t xml:space="preserve">exclusion </w:t>
      </w:r>
      <w:r w:rsidR="00B04DA0">
        <w:rPr>
          <w:rFonts w:ascii="Times New Roman" w:hAnsi="Times New Roman" w:cs="Times New Roman"/>
          <w:sz w:val="24"/>
          <w:szCs w:val="24"/>
        </w:rPr>
        <w:t>treatments to investigate the interspecific variation in bird predation effects across all host plant species (Singer et al. 2012)</w:t>
      </w:r>
      <w:r w:rsidR="002B08C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5A45">
        <w:rPr>
          <w:rFonts w:ascii="Times New Roman" w:hAnsi="Times New Roman" w:cs="Times New Roman"/>
          <w:sz w:val="24"/>
          <w:szCs w:val="24"/>
        </w:rPr>
        <w:t>LLRs</w:t>
      </w:r>
      <w:r>
        <w:rPr>
          <w:rFonts w:ascii="Times New Roman" w:hAnsi="Times New Roman" w:cs="Times New Roman"/>
          <w:sz w:val="24"/>
          <w:szCs w:val="24"/>
        </w:rPr>
        <w:t xml:space="preserve">, when used to evaluate the effects of natural enemy exclusion, provide insight into whether the </w:t>
      </w:r>
      <w:r w:rsidR="007F0854">
        <w:rPr>
          <w:rFonts w:ascii="Times New Roman" w:hAnsi="Times New Roman" w:cs="Times New Roman"/>
          <w:sz w:val="24"/>
          <w:szCs w:val="24"/>
        </w:rPr>
        <w:t xml:space="preserve">interaction </w:t>
      </w:r>
      <w:r>
        <w:rPr>
          <w:rFonts w:ascii="Times New Roman" w:hAnsi="Times New Roman" w:cs="Times New Roman"/>
          <w:sz w:val="24"/>
          <w:szCs w:val="24"/>
        </w:rPr>
        <w:t xml:space="preserve">strength of top-down effects vary according to different environmental </w:t>
      </w:r>
      <w:r w:rsidR="007F0854">
        <w:rPr>
          <w:rFonts w:ascii="Times New Roman" w:hAnsi="Times New Roman" w:cs="Times New Roman"/>
          <w:sz w:val="24"/>
          <w:szCs w:val="24"/>
        </w:rPr>
        <w:t>variables (</w:t>
      </w:r>
      <w:proofErr w:type="spellStart"/>
      <w:r w:rsidR="00604334">
        <w:rPr>
          <w:rFonts w:ascii="Times New Roman" w:hAnsi="Times New Roman" w:cs="Times New Roman"/>
          <w:sz w:val="24"/>
          <w:szCs w:val="24"/>
        </w:rPr>
        <w:t>Chaguaceda</w:t>
      </w:r>
      <w:proofErr w:type="spellEnd"/>
      <w:r w:rsidR="00604334">
        <w:rPr>
          <w:rFonts w:ascii="Times New Roman" w:hAnsi="Times New Roman" w:cs="Times New Roman"/>
          <w:sz w:val="24"/>
          <w:szCs w:val="24"/>
        </w:rPr>
        <w:t xml:space="preserve"> et al. 202</w:t>
      </w:r>
      <w:r w:rsidR="00921087">
        <w:rPr>
          <w:rFonts w:ascii="Times New Roman" w:hAnsi="Times New Roman" w:cs="Times New Roman"/>
          <w:sz w:val="24"/>
          <w:szCs w:val="24"/>
        </w:rPr>
        <w:t>1</w:t>
      </w:r>
      <w:r w:rsidR="006043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0854">
        <w:rPr>
          <w:rFonts w:ascii="Times New Roman" w:hAnsi="Times New Roman" w:cs="Times New Roman"/>
          <w:sz w:val="24"/>
          <w:szCs w:val="24"/>
        </w:rPr>
        <w:t>Wooton</w:t>
      </w:r>
      <w:proofErr w:type="spellEnd"/>
      <w:r w:rsidR="007F0854">
        <w:rPr>
          <w:rFonts w:ascii="Times New Roman" w:hAnsi="Times New Roman" w:cs="Times New Roman"/>
          <w:sz w:val="24"/>
          <w:szCs w:val="24"/>
        </w:rPr>
        <w:t xml:space="preserve"> 1997)</w:t>
      </w:r>
      <w:r>
        <w:rPr>
          <w:rFonts w:ascii="Times New Roman" w:hAnsi="Times New Roman" w:cs="Times New Roman"/>
          <w:sz w:val="24"/>
          <w:szCs w:val="24"/>
        </w:rPr>
        <w:t xml:space="preserve">. In this case, we used </w:t>
      </w:r>
      <w:r w:rsidR="007F0854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LRR</w:t>
      </w:r>
      <w:r w:rsidR="007F0854">
        <w:rPr>
          <w:rFonts w:ascii="Times New Roman" w:hAnsi="Times New Roman" w:cs="Times New Roman"/>
          <w:sz w:val="24"/>
          <w:szCs w:val="24"/>
        </w:rPr>
        <w:t xml:space="preserve"> modified from Hedges et al. </w:t>
      </w:r>
      <w:r w:rsidR="00604334">
        <w:rPr>
          <w:rFonts w:ascii="Times New Roman" w:hAnsi="Times New Roman" w:cs="Times New Roman"/>
          <w:sz w:val="24"/>
          <w:szCs w:val="24"/>
        </w:rPr>
        <w:t>(</w:t>
      </w:r>
      <w:r w:rsidR="007F0854">
        <w:rPr>
          <w:rFonts w:ascii="Times New Roman" w:hAnsi="Times New Roman" w:cs="Times New Roman"/>
          <w:sz w:val="24"/>
          <w:szCs w:val="24"/>
        </w:rPr>
        <w:t>1999</w:t>
      </w:r>
      <w:r w:rsidR="00604334">
        <w:rPr>
          <w:rFonts w:ascii="Times New Roman" w:hAnsi="Times New Roman" w:cs="Times New Roman"/>
          <w:sz w:val="24"/>
          <w:szCs w:val="24"/>
        </w:rPr>
        <w:t>)</w:t>
      </w:r>
      <w:r w:rsidR="00B07598">
        <w:rPr>
          <w:rFonts w:ascii="Times New Roman" w:hAnsi="Times New Roman" w:cs="Times New Roman"/>
          <w:sz w:val="24"/>
          <w:szCs w:val="24"/>
        </w:rPr>
        <w:t xml:space="preserve"> as the natural log of the combined </w:t>
      </w:r>
      <w:r w:rsidR="00B07598">
        <w:rPr>
          <w:rFonts w:ascii="Times New Roman" w:hAnsi="Times New Roman" w:cs="Times New Roman"/>
          <w:sz w:val="24"/>
          <w:szCs w:val="24"/>
        </w:rPr>
        <w:lastRenderedPageBreak/>
        <w:t xml:space="preserve">arthropod biomass on </w:t>
      </w:r>
      <w:r w:rsidR="00EC70ED">
        <w:rPr>
          <w:rFonts w:ascii="Times New Roman" w:hAnsi="Times New Roman" w:cs="Times New Roman"/>
          <w:sz w:val="24"/>
          <w:szCs w:val="24"/>
        </w:rPr>
        <w:t xml:space="preserve">exclusion </w:t>
      </w:r>
      <w:r w:rsidR="00B07598">
        <w:rPr>
          <w:rFonts w:ascii="Times New Roman" w:hAnsi="Times New Roman" w:cs="Times New Roman"/>
          <w:sz w:val="24"/>
          <w:szCs w:val="24"/>
        </w:rPr>
        <w:t>branches divided by the arthropod biomass on control branches. LLR calculated in this way</w:t>
      </w:r>
      <w:r>
        <w:rPr>
          <w:rFonts w:ascii="Times New Roman" w:hAnsi="Times New Roman" w:cs="Times New Roman"/>
          <w:sz w:val="24"/>
          <w:szCs w:val="24"/>
        </w:rPr>
        <w:t xml:space="preserve"> test</w:t>
      </w:r>
      <w:r w:rsidR="00B0759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prediction that bird predation </w:t>
      </w:r>
      <w:r w:rsidR="00EC70ED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weaker on </w:t>
      </w:r>
      <w:r w:rsidR="0025550A">
        <w:rPr>
          <w:rFonts w:ascii="Times New Roman" w:hAnsi="Times New Roman" w:cs="Times New Roman"/>
          <w:sz w:val="24"/>
          <w:szCs w:val="24"/>
        </w:rPr>
        <w:t>invasive</w:t>
      </w:r>
      <w:r>
        <w:rPr>
          <w:rFonts w:ascii="Times New Roman" w:hAnsi="Times New Roman" w:cs="Times New Roman"/>
          <w:sz w:val="24"/>
          <w:szCs w:val="24"/>
        </w:rPr>
        <w:t xml:space="preserve"> plants, </w:t>
      </w:r>
      <w:r w:rsidR="004071B6">
        <w:rPr>
          <w:rFonts w:ascii="Times New Roman" w:hAnsi="Times New Roman" w:cs="Times New Roman"/>
          <w:sz w:val="24"/>
          <w:szCs w:val="24"/>
        </w:rPr>
        <w:t xml:space="preserve">testing the predictions of the ‘weaker predatory effects </w:t>
      </w:r>
      <w:proofErr w:type="gramStart"/>
      <w:r w:rsidR="004071B6">
        <w:rPr>
          <w:rFonts w:ascii="Times New Roman" w:hAnsi="Times New Roman" w:cs="Times New Roman"/>
          <w:sz w:val="24"/>
          <w:szCs w:val="24"/>
        </w:rPr>
        <w:t>hypothesis’</w:t>
      </w:r>
      <w:proofErr w:type="gramEnd"/>
      <w:r w:rsidR="004071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174EAF" w14:textId="77777777" w:rsidR="00606238" w:rsidRDefault="00606238" w:rsidP="00D05B3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CD049FA" w14:textId="3C8623F6" w:rsidR="00C55ED2" w:rsidRDefault="005F61C9" w:rsidP="00D05B3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C55ED2">
        <w:rPr>
          <w:rFonts w:ascii="Times New Roman" w:hAnsi="Times New Roman" w:cs="Times New Roman"/>
          <w:sz w:val="24"/>
          <w:szCs w:val="24"/>
        </w:rPr>
        <w:t>esults</w:t>
      </w:r>
      <w:r w:rsidR="00004E24">
        <w:rPr>
          <w:rFonts w:ascii="Times New Roman" w:hAnsi="Times New Roman" w:cs="Times New Roman"/>
          <w:sz w:val="24"/>
          <w:szCs w:val="24"/>
        </w:rPr>
        <w:t>:</w:t>
      </w:r>
    </w:p>
    <w:p w14:paraId="6A06F501" w14:textId="31330038" w:rsidR="007D0C7E" w:rsidRDefault="00AE3028" w:rsidP="00D05B3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observed</w:t>
      </w:r>
      <w:r w:rsidR="007A7F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significant variation in </w:t>
      </w:r>
      <w:r w:rsidR="005455D4">
        <w:rPr>
          <w:rFonts w:ascii="Times New Roman" w:hAnsi="Times New Roman" w:cs="Times New Roman"/>
          <w:sz w:val="24"/>
          <w:szCs w:val="24"/>
        </w:rPr>
        <w:t xml:space="preserve">total </w:t>
      </w:r>
      <w:r>
        <w:rPr>
          <w:rFonts w:ascii="Times New Roman" w:hAnsi="Times New Roman" w:cs="Times New Roman"/>
          <w:sz w:val="24"/>
          <w:szCs w:val="24"/>
        </w:rPr>
        <w:t>arthropod</w:t>
      </w:r>
      <w:r w:rsidR="005455D4">
        <w:rPr>
          <w:rFonts w:ascii="Times New Roman" w:hAnsi="Times New Roman" w:cs="Times New Roman"/>
          <w:sz w:val="24"/>
          <w:szCs w:val="24"/>
        </w:rPr>
        <w:t xml:space="preserve"> biomass</w:t>
      </w:r>
      <w:r>
        <w:rPr>
          <w:rFonts w:ascii="Times New Roman" w:hAnsi="Times New Roman" w:cs="Times New Roman"/>
          <w:sz w:val="24"/>
          <w:szCs w:val="24"/>
        </w:rPr>
        <w:t xml:space="preserve"> among our ten focal host-plant species (</w:t>
      </w:r>
      <w:r w:rsidR="00F54B1D">
        <w:rPr>
          <w:rFonts w:ascii="Times New Roman" w:hAnsi="Times New Roman" w:cs="Times New Roman"/>
          <w:sz w:val="24"/>
          <w:szCs w:val="24"/>
        </w:rPr>
        <w:t xml:space="preserve">Fig. </w:t>
      </w:r>
      <w:commentRangeStart w:id="78"/>
      <w:del w:id="79" w:author="Alex Blake" w:date="2023-07-20T10:09:00Z">
        <w:r w:rsidR="00F54B1D" w:rsidDel="00647117">
          <w:rPr>
            <w:rFonts w:ascii="Times New Roman" w:hAnsi="Times New Roman" w:cs="Times New Roman"/>
            <w:sz w:val="24"/>
            <w:szCs w:val="24"/>
          </w:rPr>
          <w:delText>1</w:delText>
        </w:r>
      </w:del>
      <w:ins w:id="80" w:author="Alex Blake" w:date="2023-07-20T10:09:00Z">
        <w:r w:rsidR="00647117">
          <w:rPr>
            <w:rFonts w:ascii="Times New Roman" w:hAnsi="Times New Roman" w:cs="Times New Roman"/>
            <w:sz w:val="24"/>
            <w:szCs w:val="24"/>
          </w:rPr>
          <w:t>S4</w:t>
        </w:r>
      </w:ins>
      <w:r w:rsidR="007A7F50">
        <w:rPr>
          <w:rFonts w:ascii="Times New Roman" w:hAnsi="Times New Roman" w:cs="Times New Roman"/>
          <w:sz w:val="24"/>
          <w:szCs w:val="24"/>
        </w:rPr>
        <w:t xml:space="preserve">, </w:t>
      </w:r>
      <w:commentRangeEnd w:id="78"/>
      <w:r w:rsidR="00CF4D3F">
        <w:rPr>
          <w:rStyle w:val="CommentReference"/>
        </w:rPr>
        <w:commentReference w:id="78"/>
      </w:r>
      <w:r w:rsidR="00734B55">
        <w:rPr>
          <w:rFonts w:ascii="Times New Roman" w:hAnsi="Times New Roman" w:cs="Times New Roman"/>
          <w:sz w:val="24"/>
          <w:szCs w:val="24"/>
        </w:rPr>
        <w:t xml:space="preserve">GLMM, </w:t>
      </w:r>
      <w:commentRangeStart w:id="81"/>
      <w:r w:rsidR="00734B55" w:rsidRPr="003612E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734B55">
        <w:rPr>
          <w:rFonts w:ascii="Times New Roman" w:hAnsi="Times New Roman" w:cs="Times New Roman"/>
          <w:sz w:val="24"/>
          <w:szCs w:val="24"/>
        </w:rPr>
        <w:t xml:space="preserve"> =</w:t>
      </w:r>
      <w:r w:rsidR="00F20992">
        <w:rPr>
          <w:rFonts w:ascii="Times New Roman" w:hAnsi="Times New Roman" w:cs="Times New Roman"/>
          <w:sz w:val="24"/>
          <w:szCs w:val="24"/>
        </w:rPr>
        <w:t xml:space="preserve"> 0.001</w:t>
      </w:r>
      <w:r w:rsidR="003612E6">
        <w:rPr>
          <w:rFonts w:ascii="Times New Roman" w:hAnsi="Times New Roman" w:cs="Times New Roman"/>
          <w:sz w:val="24"/>
          <w:szCs w:val="24"/>
        </w:rPr>
        <w:t xml:space="preserve">, </w:t>
      </w:r>
      <w:r w:rsidR="003612E6" w:rsidRPr="006B3974">
        <w:rPr>
          <w:rFonts w:ascii="Times New Roman" w:hAnsi="Times New Roman" w:cs="Times New Roman"/>
          <w:sz w:val="24"/>
          <w:szCs w:val="24"/>
        </w:rPr>
        <w:t>χ2</w:t>
      </w:r>
      <w:r w:rsidR="003612E6">
        <w:rPr>
          <w:rFonts w:ascii="Times New Roman" w:hAnsi="Times New Roman" w:cs="Times New Roman"/>
          <w:sz w:val="24"/>
          <w:szCs w:val="24"/>
        </w:rPr>
        <w:t xml:space="preserve"> = </w:t>
      </w:r>
      <w:r w:rsidR="00F20992">
        <w:rPr>
          <w:rFonts w:ascii="Times New Roman" w:hAnsi="Times New Roman" w:cs="Times New Roman"/>
          <w:sz w:val="24"/>
          <w:szCs w:val="24"/>
        </w:rPr>
        <w:t>26.62</w:t>
      </w:r>
      <w:r w:rsidR="003612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12E6">
        <w:rPr>
          <w:rFonts w:ascii="Times New Roman" w:hAnsi="Times New Roman" w:cs="Times New Roman"/>
          <w:sz w:val="24"/>
          <w:szCs w:val="24"/>
        </w:rPr>
        <w:t>d.f.</w:t>
      </w:r>
      <w:proofErr w:type="spellEnd"/>
      <w:r w:rsidR="003612E6">
        <w:rPr>
          <w:rFonts w:ascii="Times New Roman" w:hAnsi="Times New Roman" w:cs="Times New Roman"/>
          <w:sz w:val="24"/>
          <w:szCs w:val="24"/>
        </w:rPr>
        <w:t xml:space="preserve"> =</w:t>
      </w:r>
      <w:r w:rsidR="00F20992">
        <w:rPr>
          <w:rFonts w:ascii="Times New Roman" w:hAnsi="Times New Roman" w:cs="Times New Roman"/>
          <w:sz w:val="24"/>
          <w:szCs w:val="24"/>
        </w:rPr>
        <w:t xml:space="preserve"> 9</w:t>
      </w:r>
      <w:commentRangeEnd w:id="81"/>
      <w:r w:rsidR="001A6B5B">
        <w:rPr>
          <w:rStyle w:val="CommentReference"/>
        </w:rPr>
        <w:commentReference w:id="81"/>
      </w:r>
      <w:r>
        <w:rPr>
          <w:rFonts w:ascii="Times New Roman" w:hAnsi="Times New Roman" w:cs="Times New Roman"/>
          <w:sz w:val="24"/>
          <w:szCs w:val="24"/>
        </w:rPr>
        <w:t>).</w:t>
      </w:r>
      <w:r w:rsidR="001C1C50">
        <w:rPr>
          <w:rFonts w:ascii="Times New Roman" w:hAnsi="Times New Roman" w:cs="Times New Roman"/>
          <w:sz w:val="24"/>
          <w:szCs w:val="24"/>
        </w:rPr>
        <w:t xml:space="preserve"> </w:t>
      </w:r>
      <w:r w:rsidR="00D81DB1">
        <w:rPr>
          <w:rFonts w:ascii="Times New Roman" w:hAnsi="Times New Roman" w:cs="Times New Roman"/>
          <w:sz w:val="24"/>
          <w:szCs w:val="24"/>
        </w:rPr>
        <w:t xml:space="preserve">Collectively, </w:t>
      </w:r>
      <w:r w:rsidR="00E32128">
        <w:rPr>
          <w:rFonts w:ascii="Times New Roman" w:hAnsi="Times New Roman" w:cs="Times New Roman"/>
          <w:sz w:val="24"/>
          <w:szCs w:val="24"/>
        </w:rPr>
        <w:t xml:space="preserve">invasive </w:t>
      </w:r>
      <w:r>
        <w:rPr>
          <w:rFonts w:ascii="Times New Roman" w:hAnsi="Times New Roman" w:cs="Times New Roman"/>
          <w:sz w:val="24"/>
          <w:szCs w:val="24"/>
        </w:rPr>
        <w:t xml:space="preserve">plants </w:t>
      </w:r>
      <w:r w:rsidR="00743000">
        <w:rPr>
          <w:rFonts w:ascii="Times New Roman" w:hAnsi="Times New Roman" w:cs="Times New Roman"/>
          <w:sz w:val="24"/>
          <w:szCs w:val="24"/>
        </w:rPr>
        <w:t>did not have</w:t>
      </w:r>
      <w:r w:rsidR="00877800">
        <w:rPr>
          <w:rFonts w:ascii="Times New Roman" w:hAnsi="Times New Roman" w:cs="Times New Roman"/>
          <w:sz w:val="24"/>
          <w:szCs w:val="24"/>
        </w:rPr>
        <w:t xml:space="preserve"> significant</w:t>
      </w:r>
      <w:r w:rsidR="00F637A7">
        <w:rPr>
          <w:rFonts w:ascii="Times New Roman" w:hAnsi="Times New Roman" w:cs="Times New Roman"/>
          <w:sz w:val="24"/>
          <w:szCs w:val="24"/>
        </w:rPr>
        <w:t>ly</w:t>
      </w:r>
      <w:r w:rsidR="00877800">
        <w:rPr>
          <w:rFonts w:ascii="Times New Roman" w:hAnsi="Times New Roman" w:cs="Times New Roman"/>
          <w:sz w:val="24"/>
          <w:szCs w:val="24"/>
        </w:rPr>
        <w:t xml:space="preserve"> </w:t>
      </w:r>
      <w:r w:rsidR="00E32128">
        <w:rPr>
          <w:rFonts w:ascii="Times New Roman" w:hAnsi="Times New Roman" w:cs="Times New Roman"/>
          <w:sz w:val="24"/>
          <w:szCs w:val="24"/>
        </w:rPr>
        <w:t xml:space="preserve">lower </w:t>
      </w:r>
      <w:r>
        <w:rPr>
          <w:rFonts w:ascii="Times New Roman" w:hAnsi="Times New Roman" w:cs="Times New Roman"/>
          <w:sz w:val="24"/>
          <w:szCs w:val="24"/>
        </w:rPr>
        <w:t xml:space="preserve">biomass </w:t>
      </w:r>
      <w:r w:rsidR="00F637A7">
        <w:rPr>
          <w:rFonts w:ascii="Times New Roman" w:hAnsi="Times New Roman" w:cs="Times New Roman"/>
          <w:sz w:val="24"/>
          <w:szCs w:val="24"/>
        </w:rPr>
        <w:t>than</w:t>
      </w:r>
      <w:r w:rsidR="00583CD7">
        <w:rPr>
          <w:rFonts w:ascii="Times New Roman" w:hAnsi="Times New Roman" w:cs="Times New Roman"/>
          <w:sz w:val="24"/>
          <w:szCs w:val="24"/>
        </w:rPr>
        <w:t xml:space="preserve"> </w:t>
      </w:r>
      <w:r w:rsidR="00E32128">
        <w:rPr>
          <w:rFonts w:ascii="Times New Roman" w:hAnsi="Times New Roman" w:cs="Times New Roman"/>
          <w:sz w:val="24"/>
          <w:szCs w:val="24"/>
        </w:rPr>
        <w:t>surrounding native</w:t>
      </w:r>
      <w:r>
        <w:rPr>
          <w:rFonts w:ascii="Times New Roman" w:hAnsi="Times New Roman" w:cs="Times New Roman"/>
          <w:sz w:val="24"/>
          <w:szCs w:val="24"/>
        </w:rPr>
        <w:t xml:space="preserve"> plant</w:t>
      </w:r>
      <w:r w:rsidR="00E3212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583CD7">
        <w:rPr>
          <w:rFonts w:ascii="Times New Roman" w:hAnsi="Times New Roman" w:cs="Times New Roman"/>
          <w:sz w:val="24"/>
          <w:szCs w:val="24"/>
        </w:rPr>
        <w:t>Dunnett’s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3CD7">
        <w:rPr>
          <w:rFonts w:ascii="Times New Roman" w:hAnsi="Times New Roman" w:cs="Times New Roman"/>
          <w:sz w:val="24"/>
          <w:szCs w:val="24"/>
        </w:rPr>
        <w:t>tests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83CD7">
        <w:rPr>
          <w:rFonts w:ascii="Times New Roman" w:hAnsi="Times New Roman" w:cs="Times New Roman"/>
          <w:sz w:val="24"/>
          <w:szCs w:val="24"/>
        </w:rPr>
        <w:t xml:space="preserve">vs </w:t>
      </w:r>
      <w:commentRangeStart w:id="82"/>
      <w:r w:rsidR="00583CD7">
        <w:rPr>
          <w:rFonts w:ascii="Times New Roman" w:hAnsi="Times New Roman" w:cs="Times New Roman"/>
          <w:sz w:val="24"/>
          <w:szCs w:val="24"/>
        </w:rPr>
        <w:t xml:space="preserve">Autumn Olive: </w:t>
      </w:r>
      <w:r w:rsidRPr="003612E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34B55">
        <w:rPr>
          <w:rFonts w:ascii="Times New Roman" w:hAnsi="Times New Roman" w:cs="Times New Roman"/>
          <w:sz w:val="24"/>
          <w:szCs w:val="24"/>
        </w:rPr>
        <w:t xml:space="preserve"> = 0.</w:t>
      </w:r>
      <w:r w:rsidR="00583CD7">
        <w:rPr>
          <w:rFonts w:ascii="Times New Roman" w:hAnsi="Times New Roman" w:cs="Times New Roman"/>
          <w:sz w:val="24"/>
          <w:szCs w:val="24"/>
        </w:rPr>
        <w:t>27</w:t>
      </w:r>
      <w:r w:rsidR="007A7F50">
        <w:rPr>
          <w:rFonts w:ascii="Times New Roman" w:hAnsi="Times New Roman" w:cs="Times New Roman"/>
          <w:sz w:val="24"/>
          <w:szCs w:val="24"/>
        </w:rPr>
        <w:t>,</w:t>
      </w:r>
      <w:r w:rsidR="00583CD7">
        <w:rPr>
          <w:rFonts w:ascii="Times New Roman" w:hAnsi="Times New Roman" w:cs="Times New Roman"/>
          <w:sz w:val="24"/>
          <w:szCs w:val="24"/>
        </w:rPr>
        <w:t xml:space="preserve"> vs Barberry: </w:t>
      </w:r>
      <w:r w:rsidR="00583CD7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583CD7">
        <w:rPr>
          <w:rFonts w:ascii="Times New Roman" w:hAnsi="Times New Roman" w:cs="Times New Roman"/>
          <w:sz w:val="24"/>
          <w:szCs w:val="24"/>
        </w:rPr>
        <w:t xml:space="preserve"> = 0.21, vs Burning Bush: </w:t>
      </w:r>
      <w:r w:rsidR="00583CD7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583CD7">
        <w:rPr>
          <w:rFonts w:ascii="Times New Roman" w:hAnsi="Times New Roman" w:cs="Times New Roman"/>
          <w:sz w:val="24"/>
          <w:szCs w:val="24"/>
        </w:rPr>
        <w:t xml:space="preserve"> = 0.28, vs Honeysuckle</w:t>
      </w:r>
      <w:commentRangeEnd w:id="82"/>
      <w:r w:rsidR="001A6B5B">
        <w:rPr>
          <w:rStyle w:val="CommentReference"/>
        </w:rPr>
        <w:commentReference w:id="82"/>
      </w:r>
      <w:r w:rsidR="00583CD7">
        <w:rPr>
          <w:rFonts w:ascii="Times New Roman" w:hAnsi="Times New Roman" w:cs="Times New Roman"/>
          <w:sz w:val="24"/>
          <w:szCs w:val="24"/>
        </w:rPr>
        <w:t xml:space="preserve">: </w:t>
      </w:r>
      <w:r w:rsidR="00583CD7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583CD7">
        <w:rPr>
          <w:rFonts w:ascii="Times New Roman" w:hAnsi="Times New Roman" w:cs="Times New Roman"/>
          <w:sz w:val="24"/>
          <w:szCs w:val="24"/>
        </w:rPr>
        <w:t xml:space="preserve"> = 0.56, Fig</w:t>
      </w:r>
      <w:ins w:id="83" w:author="Alex Blake" w:date="2023-07-20T10:10:00Z">
        <w:r w:rsidR="00647117">
          <w:rPr>
            <w:rFonts w:ascii="Times New Roman" w:hAnsi="Times New Roman" w:cs="Times New Roman"/>
            <w:sz w:val="24"/>
            <w:szCs w:val="24"/>
          </w:rPr>
          <w:t>.</w:t>
        </w:r>
      </w:ins>
      <w:r w:rsidR="00583CD7">
        <w:rPr>
          <w:rFonts w:ascii="Times New Roman" w:hAnsi="Times New Roman" w:cs="Times New Roman"/>
          <w:sz w:val="24"/>
          <w:szCs w:val="24"/>
        </w:rPr>
        <w:t xml:space="preserve"> </w:t>
      </w:r>
      <w:del w:id="84" w:author="Alex Blake" w:date="2023-07-20T10:10:00Z">
        <w:r w:rsidR="00583CD7" w:rsidDel="00647117">
          <w:rPr>
            <w:rFonts w:ascii="Times New Roman" w:hAnsi="Times New Roman" w:cs="Times New Roman"/>
            <w:sz w:val="24"/>
            <w:szCs w:val="24"/>
          </w:rPr>
          <w:delText>2</w:delText>
        </w:r>
      </w:del>
      <w:ins w:id="85" w:author="Alex Blake" w:date="2023-07-20T10:10:00Z">
        <w:r w:rsidR="00647117">
          <w:rPr>
            <w:rFonts w:ascii="Times New Roman" w:hAnsi="Times New Roman" w:cs="Times New Roman"/>
            <w:sz w:val="24"/>
            <w:szCs w:val="24"/>
          </w:rPr>
          <w:t>1</w:t>
        </w:r>
      </w:ins>
      <w:r w:rsidR="00583CD7">
        <w:rPr>
          <w:rFonts w:ascii="Times New Roman" w:hAnsi="Times New Roman" w:cs="Times New Roman"/>
          <w:sz w:val="24"/>
          <w:szCs w:val="24"/>
        </w:rPr>
        <w:t>, Table S1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F637A7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oneysuckle </w:t>
      </w:r>
      <w:r w:rsidR="00F637A7">
        <w:rPr>
          <w:rFonts w:ascii="Times New Roman" w:hAnsi="Times New Roman" w:cs="Times New Roman"/>
          <w:sz w:val="24"/>
          <w:szCs w:val="24"/>
        </w:rPr>
        <w:t>had</w:t>
      </w:r>
      <w:r>
        <w:rPr>
          <w:rFonts w:ascii="Times New Roman" w:hAnsi="Times New Roman" w:cs="Times New Roman"/>
          <w:sz w:val="24"/>
          <w:szCs w:val="24"/>
        </w:rPr>
        <w:t xml:space="preserve"> higher biomass than </w:t>
      </w:r>
      <w:r w:rsidR="00D81DB1">
        <w:rPr>
          <w:rFonts w:ascii="Times New Roman" w:hAnsi="Times New Roman" w:cs="Times New Roman"/>
          <w:sz w:val="24"/>
          <w:szCs w:val="24"/>
        </w:rPr>
        <w:t xml:space="preserve">the three </w:t>
      </w:r>
      <w:r>
        <w:rPr>
          <w:rFonts w:ascii="Times New Roman" w:hAnsi="Times New Roman" w:cs="Times New Roman"/>
          <w:sz w:val="24"/>
          <w:szCs w:val="24"/>
        </w:rPr>
        <w:t xml:space="preserve">other </w:t>
      </w:r>
      <w:r w:rsidR="00DF4557">
        <w:rPr>
          <w:rFonts w:ascii="Times New Roman" w:hAnsi="Times New Roman" w:cs="Times New Roman"/>
          <w:sz w:val="24"/>
          <w:szCs w:val="24"/>
        </w:rPr>
        <w:t>invasive</w:t>
      </w:r>
      <w:r>
        <w:rPr>
          <w:rFonts w:ascii="Times New Roman" w:hAnsi="Times New Roman" w:cs="Times New Roman"/>
          <w:sz w:val="24"/>
          <w:szCs w:val="24"/>
        </w:rPr>
        <w:t xml:space="preserve"> plant species</w:t>
      </w:r>
      <w:r w:rsidR="00F637A7">
        <w:rPr>
          <w:rFonts w:ascii="Times New Roman" w:hAnsi="Times New Roman" w:cs="Times New Roman"/>
          <w:sz w:val="24"/>
          <w:szCs w:val="24"/>
        </w:rPr>
        <w:t xml:space="preserve"> (Fig</w:t>
      </w:r>
      <w:ins w:id="86" w:author="Alex Blake" w:date="2023-07-20T10:10:00Z">
        <w:r w:rsidR="00647117">
          <w:rPr>
            <w:rFonts w:ascii="Times New Roman" w:hAnsi="Times New Roman" w:cs="Times New Roman"/>
            <w:sz w:val="24"/>
            <w:szCs w:val="24"/>
          </w:rPr>
          <w:t>.</w:t>
        </w:r>
      </w:ins>
      <w:r w:rsidR="00F637A7">
        <w:rPr>
          <w:rFonts w:ascii="Times New Roman" w:hAnsi="Times New Roman" w:cs="Times New Roman"/>
          <w:sz w:val="24"/>
          <w:szCs w:val="24"/>
        </w:rPr>
        <w:t xml:space="preserve"> 1</w:t>
      </w:r>
      <w:ins w:id="87" w:author="Alex Blake" w:date="2023-07-20T10:11:00Z">
        <w:r w:rsidR="00647117">
          <w:rPr>
            <w:rFonts w:ascii="Times New Roman" w:hAnsi="Times New Roman" w:cs="Times New Roman"/>
            <w:sz w:val="24"/>
            <w:szCs w:val="24"/>
          </w:rPr>
          <w:t>D</w:t>
        </w:r>
      </w:ins>
      <w:r w:rsidR="00F637A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DD35C8">
        <w:rPr>
          <w:rFonts w:ascii="Times New Roman" w:hAnsi="Times New Roman" w:cs="Times New Roman"/>
          <w:sz w:val="24"/>
          <w:szCs w:val="24"/>
        </w:rPr>
        <w:t xml:space="preserve"> Native plants varied in biomass, w</w:t>
      </w:r>
      <w:r w:rsidR="00761E12">
        <w:rPr>
          <w:rFonts w:ascii="Times New Roman" w:hAnsi="Times New Roman" w:cs="Times New Roman"/>
          <w:sz w:val="24"/>
          <w:szCs w:val="24"/>
        </w:rPr>
        <w:t>ith</w:t>
      </w:r>
      <w:r w:rsidR="00DD3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4D2">
        <w:rPr>
          <w:rFonts w:ascii="Times New Roman" w:hAnsi="Times New Roman" w:cs="Times New Roman"/>
          <w:sz w:val="24"/>
          <w:szCs w:val="24"/>
        </w:rPr>
        <w:t>musclewood</w:t>
      </w:r>
      <w:proofErr w:type="spellEnd"/>
      <w:r w:rsidR="001614D2">
        <w:rPr>
          <w:rFonts w:ascii="Times New Roman" w:hAnsi="Times New Roman" w:cs="Times New Roman"/>
          <w:sz w:val="24"/>
          <w:szCs w:val="24"/>
        </w:rPr>
        <w:t xml:space="preserve">, sweet birch and </w:t>
      </w:r>
      <w:r w:rsidR="00761E12">
        <w:rPr>
          <w:rFonts w:ascii="Times New Roman" w:hAnsi="Times New Roman" w:cs="Times New Roman"/>
          <w:sz w:val="24"/>
          <w:szCs w:val="24"/>
        </w:rPr>
        <w:t>w</w:t>
      </w:r>
      <w:r w:rsidR="00DD35C8">
        <w:rPr>
          <w:rFonts w:ascii="Times New Roman" w:hAnsi="Times New Roman" w:cs="Times New Roman"/>
          <w:sz w:val="24"/>
          <w:szCs w:val="24"/>
        </w:rPr>
        <w:t xml:space="preserve">itch-hazel </w:t>
      </w:r>
      <w:r w:rsidR="001614D2">
        <w:rPr>
          <w:rFonts w:ascii="Times New Roman" w:hAnsi="Times New Roman" w:cs="Times New Roman"/>
          <w:sz w:val="24"/>
          <w:szCs w:val="24"/>
        </w:rPr>
        <w:t xml:space="preserve">exhibiting </w:t>
      </w:r>
      <w:r w:rsidR="00DD35C8">
        <w:rPr>
          <w:rFonts w:ascii="Times New Roman" w:hAnsi="Times New Roman" w:cs="Times New Roman"/>
          <w:sz w:val="24"/>
          <w:szCs w:val="24"/>
        </w:rPr>
        <w:t>relatively higher</w:t>
      </w:r>
      <w:r w:rsidR="00F637A7">
        <w:rPr>
          <w:rFonts w:ascii="Times New Roman" w:hAnsi="Times New Roman" w:cs="Times New Roman"/>
          <w:sz w:val="24"/>
          <w:szCs w:val="24"/>
        </w:rPr>
        <w:t xml:space="preserve"> biomass </w:t>
      </w:r>
      <w:r w:rsidR="00D81DB1">
        <w:rPr>
          <w:rFonts w:ascii="Times New Roman" w:hAnsi="Times New Roman" w:cs="Times New Roman"/>
          <w:sz w:val="24"/>
          <w:szCs w:val="24"/>
        </w:rPr>
        <w:t xml:space="preserve">than </w:t>
      </w:r>
      <w:r w:rsidR="00F637A7">
        <w:rPr>
          <w:rFonts w:ascii="Times New Roman" w:hAnsi="Times New Roman" w:cs="Times New Roman"/>
          <w:sz w:val="24"/>
          <w:szCs w:val="24"/>
        </w:rPr>
        <w:t xml:space="preserve">the </w:t>
      </w:r>
      <w:r w:rsidR="00D81DB1">
        <w:rPr>
          <w:rFonts w:ascii="Times New Roman" w:hAnsi="Times New Roman" w:cs="Times New Roman"/>
          <w:sz w:val="24"/>
          <w:szCs w:val="24"/>
        </w:rPr>
        <w:t xml:space="preserve">other </w:t>
      </w:r>
      <w:r w:rsidR="00DD35C8">
        <w:rPr>
          <w:rFonts w:ascii="Times New Roman" w:hAnsi="Times New Roman" w:cs="Times New Roman"/>
          <w:sz w:val="24"/>
          <w:szCs w:val="24"/>
        </w:rPr>
        <w:t>plants</w:t>
      </w:r>
      <w:r w:rsidR="00F54B1D">
        <w:rPr>
          <w:rFonts w:ascii="Times New Roman" w:hAnsi="Times New Roman" w:cs="Times New Roman"/>
          <w:sz w:val="24"/>
          <w:szCs w:val="24"/>
        </w:rPr>
        <w:t xml:space="preserve"> (</w:t>
      </w:r>
      <w:commentRangeStart w:id="88"/>
      <w:r w:rsidR="00F54B1D">
        <w:rPr>
          <w:rFonts w:ascii="Times New Roman" w:hAnsi="Times New Roman" w:cs="Times New Roman"/>
          <w:sz w:val="24"/>
          <w:szCs w:val="24"/>
        </w:rPr>
        <w:t xml:space="preserve">Fig </w:t>
      </w:r>
      <w:ins w:id="89" w:author="Alex Blake" w:date="2023-07-20T10:11:00Z">
        <w:r w:rsidR="00647117">
          <w:rPr>
            <w:rFonts w:ascii="Times New Roman" w:hAnsi="Times New Roman" w:cs="Times New Roman"/>
            <w:sz w:val="24"/>
            <w:szCs w:val="24"/>
          </w:rPr>
          <w:t>S4</w:t>
        </w:r>
      </w:ins>
      <w:del w:id="90" w:author="Alex Blake" w:date="2023-07-20T10:11:00Z">
        <w:r w:rsidR="00F54B1D" w:rsidDel="00647117">
          <w:rPr>
            <w:rFonts w:ascii="Times New Roman" w:hAnsi="Times New Roman" w:cs="Times New Roman"/>
            <w:sz w:val="24"/>
            <w:szCs w:val="24"/>
          </w:rPr>
          <w:delText>1</w:delText>
        </w:r>
      </w:del>
      <w:commentRangeEnd w:id="88"/>
      <w:r w:rsidR="00CF4D3F">
        <w:rPr>
          <w:rStyle w:val="CommentReference"/>
        </w:rPr>
        <w:commentReference w:id="88"/>
      </w:r>
      <w:r w:rsidR="00F54B1D">
        <w:rPr>
          <w:rFonts w:ascii="Times New Roman" w:hAnsi="Times New Roman" w:cs="Times New Roman"/>
          <w:sz w:val="24"/>
          <w:szCs w:val="24"/>
        </w:rPr>
        <w:t>)</w:t>
      </w:r>
      <w:r w:rsidR="00DD35C8">
        <w:rPr>
          <w:rFonts w:ascii="Times New Roman" w:hAnsi="Times New Roman" w:cs="Times New Roman"/>
          <w:sz w:val="24"/>
          <w:szCs w:val="24"/>
        </w:rPr>
        <w:t xml:space="preserve">. </w:t>
      </w:r>
      <w:r w:rsidR="00D81DB1" w:rsidDel="00D81DB1">
        <w:rPr>
          <w:rFonts w:ascii="Times New Roman" w:hAnsi="Times New Roman" w:cs="Times New Roman"/>
          <w:sz w:val="24"/>
          <w:szCs w:val="24"/>
        </w:rPr>
        <w:t xml:space="preserve"> </w:t>
      </w:r>
      <w:r w:rsidR="00D81DB1">
        <w:rPr>
          <w:rFonts w:ascii="Times New Roman" w:hAnsi="Times New Roman" w:cs="Times New Roman"/>
          <w:sz w:val="24"/>
          <w:szCs w:val="24"/>
        </w:rPr>
        <w:t>W</w:t>
      </w:r>
      <w:r w:rsidR="00DD35C8">
        <w:rPr>
          <w:rFonts w:ascii="Times New Roman" w:hAnsi="Times New Roman" w:cs="Times New Roman"/>
          <w:sz w:val="24"/>
          <w:szCs w:val="24"/>
        </w:rPr>
        <w:t xml:space="preserve">e </w:t>
      </w:r>
      <w:r w:rsidR="008C7EEB">
        <w:rPr>
          <w:rFonts w:ascii="Times New Roman" w:hAnsi="Times New Roman" w:cs="Times New Roman"/>
          <w:sz w:val="24"/>
          <w:szCs w:val="24"/>
        </w:rPr>
        <w:t xml:space="preserve">did not observe </w:t>
      </w:r>
      <w:r w:rsidR="00F637A7">
        <w:rPr>
          <w:rFonts w:ascii="Times New Roman" w:hAnsi="Times New Roman" w:cs="Times New Roman"/>
          <w:sz w:val="24"/>
          <w:szCs w:val="24"/>
        </w:rPr>
        <w:t xml:space="preserve">statistically </w:t>
      </w:r>
      <w:r w:rsidR="008C7EEB">
        <w:rPr>
          <w:rFonts w:ascii="Times New Roman" w:hAnsi="Times New Roman" w:cs="Times New Roman"/>
          <w:sz w:val="24"/>
          <w:szCs w:val="24"/>
        </w:rPr>
        <w:t>significant</w:t>
      </w:r>
      <w:r w:rsidR="00DD35C8">
        <w:rPr>
          <w:rFonts w:ascii="Times New Roman" w:hAnsi="Times New Roman" w:cs="Times New Roman"/>
          <w:sz w:val="24"/>
          <w:szCs w:val="24"/>
        </w:rPr>
        <w:t xml:space="preserve"> variation </w:t>
      </w:r>
      <w:r w:rsidR="00CF01BC">
        <w:rPr>
          <w:rFonts w:ascii="Times New Roman" w:hAnsi="Times New Roman" w:cs="Times New Roman"/>
          <w:sz w:val="24"/>
          <w:szCs w:val="24"/>
        </w:rPr>
        <w:t xml:space="preserve">among plant species </w:t>
      </w:r>
      <w:r w:rsidR="00DD35C8">
        <w:rPr>
          <w:rFonts w:ascii="Times New Roman" w:hAnsi="Times New Roman" w:cs="Times New Roman"/>
          <w:sz w:val="24"/>
          <w:szCs w:val="24"/>
        </w:rPr>
        <w:t>in the effect size of bird predation as measured by LRR</w:t>
      </w:r>
      <w:r w:rsidR="008C7EEB">
        <w:rPr>
          <w:rFonts w:ascii="Times New Roman" w:hAnsi="Times New Roman" w:cs="Times New Roman"/>
          <w:sz w:val="24"/>
          <w:szCs w:val="24"/>
        </w:rPr>
        <w:t xml:space="preserve"> (Fig. </w:t>
      </w:r>
      <w:ins w:id="91" w:author="Alex Blake" w:date="2023-07-20T10:12:00Z">
        <w:r w:rsidR="00647117">
          <w:rPr>
            <w:rFonts w:ascii="Times New Roman" w:hAnsi="Times New Roman" w:cs="Times New Roman"/>
            <w:sz w:val="24"/>
            <w:szCs w:val="24"/>
          </w:rPr>
          <w:t>S5</w:t>
        </w:r>
      </w:ins>
      <w:del w:id="92" w:author="Alex Blake" w:date="2023-07-20T10:12:00Z">
        <w:r w:rsidR="00583CD7" w:rsidDel="00647117">
          <w:rPr>
            <w:rFonts w:ascii="Times New Roman" w:hAnsi="Times New Roman" w:cs="Times New Roman"/>
            <w:sz w:val="24"/>
            <w:szCs w:val="24"/>
          </w:rPr>
          <w:delText>3</w:delText>
        </w:r>
      </w:del>
      <w:r w:rsidR="008C7EEB">
        <w:rPr>
          <w:rFonts w:ascii="Times New Roman" w:hAnsi="Times New Roman" w:cs="Times New Roman"/>
          <w:sz w:val="24"/>
          <w:szCs w:val="24"/>
        </w:rPr>
        <w:t xml:space="preserve">, GLM, </w:t>
      </w:r>
      <w:r w:rsidR="008C7EEB" w:rsidRPr="003612E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8C7EEB">
        <w:rPr>
          <w:rFonts w:ascii="Times New Roman" w:hAnsi="Times New Roman" w:cs="Times New Roman"/>
          <w:sz w:val="24"/>
          <w:szCs w:val="24"/>
        </w:rPr>
        <w:t xml:space="preserve"> =</w:t>
      </w:r>
      <w:r w:rsidR="00EF35A0">
        <w:rPr>
          <w:rFonts w:ascii="Times New Roman" w:hAnsi="Times New Roman" w:cs="Times New Roman"/>
          <w:sz w:val="24"/>
          <w:szCs w:val="24"/>
        </w:rPr>
        <w:t xml:space="preserve"> 0.294</w:t>
      </w:r>
      <w:r w:rsidR="008C7EEB">
        <w:rPr>
          <w:rFonts w:ascii="Times New Roman" w:hAnsi="Times New Roman" w:cs="Times New Roman"/>
          <w:sz w:val="24"/>
          <w:szCs w:val="24"/>
        </w:rPr>
        <w:t xml:space="preserve">, </w:t>
      </w:r>
      <w:r w:rsidR="008C7EEB" w:rsidRPr="006B3974">
        <w:rPr>
          <w:rFonts w:ascii="Times New Roman" w:hAnsi="Times New Roman" w:cs="Times New Roman"/>
          <w:sz w:val="24"/>
          <w:szCs w:val="24"/>
        </w:rPr>
        <w:t>χ2</w:t>
      </w:r>
      <w:r w:rsidR="008C7EEB">
        <w:rPr>
          <w:rFonts w:ascii="Times New Roman" w:hAnsi="Times New Roman" w:cs="Times New Roman"/>
          <w:sz w:val="24"/>
          <w:szCs w:val="24"/>
        </w:rPr>
        <w:t xml:space="preserve"> =</w:t>
      </w:r>
      <w:r w:rsidR="00EF35A0">
        <w:rPr>
          <w:rFonts w:ascii="Times New Roman" w:hAnsi="Times New Roman" w:cs="Times New Roman"/>
          <w:sz w:val="24"/>
          <w:szCs w:val="24"/>
        </w:rPr>
        <w:t xml:space="preserve"> 10.73</w:t>
      </w:r>
      <w:r w:rsidR="008C7E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7EEB">
        <w:rPr>
          <w:rFonts w:ascii="Times New Roman" w:hAnsi="Times New Roman" w:cs="Times New Roman"/>
          <w:sz w:val="24"/>
          <w:szCs w:val="24"/>
        </w:rPr>
        <w:t>d.f.</w:t>
      </w:r>
      <w:proofErr w:type="spellEnd"/>
      <w:r w:rsidR="008C7EEB">
        <w:rPr>
          <w:rFonts w:ascii="Times New Roman" w:hAnsi="Times New Roman" w:cs="Times New Roman"/>
          <w:sz w:val="24"/>
          <w:szCs w:val="24"/>
        </w:rPr>
        <w:t xml:space="preserve"> =</w:t>
      </w:r>
      <w:r w:rsidR="001C1C50">
        <w:rPr>
          <w:rFonts w:ascii="Times New Roman" w:hAnsi="Times New Roman" w:cs="Times New Roman"/>
          <w:sz w:val="24"/>
          <w:szCs w:val="24"/>
        </w:rPr>
        <w:t xml:space="preserve"> </w:t>
      </w:r>
      <w:r w:rsidR="00EF35A0">
        <w:rPr>
          <w:rFonts w:ascii="Times New Roman" w:hAnsi="Times New Roman" w:cs="Times New Roman"/>
          <w:sz w:val="24"/>
          <w:szCs w:val="24"/>
        </w:rPr>
        <w:t>9</w:t>
      </w:r>
      <w:r w:rsidR="008C7EEB">
        <w:rPr>
          <w:rFonts w:ascii="Times New Roman" w:hAnsi="Times New Roman" w:cs="Times New Roman"/>
          <w:sz w:val="24"/>
          <w:szCs w:val="24"/>
        </w:rPr>
        <w:t>)</w:t>
      </w:r>
      <w:r w:rsidR="00DD35C8">
        <w:rPr>
          <w:rFonts w:ascii="Times New Roman" w:hAnsi="Times New Roman" w:cs="Times New Roman"/>
          <w:sz w:val="24"/>
          <w:szCs w:val="24"/>
        </w:rPr>
        <w:t xml:space="preserve">. </w:t>
      </w:r>
      <w:r w:rsidR="00F637A7"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E20F65">
        <w:rPr>
          <w:rFonts w:ascii="Times New Roman" w:hAnsi="Times New Roman" w:cs="Times New Roman"/>
          <w:sz w:val="24"/>
          <w:szCs w:val="24"/>
        </w:rPr>
        <w:t>bird predation LLR was not significantly lower</w:t>
      </w:r>
      <w:r w:rsidR="00DD35C8">
        <w:rPr>
          <w:rFonts w:ascii="Times New Roman" w:hAnsi="Times New Roman" w:cs="Times New Roman"/>
          <w:sz w:val="24"/>
          <w:szCs w:val="24"/>
        </w:rPr>
        <w:t xml:space="preserve"> on </w:t>
      </w:r>
      <w:r w:rsidR="00583CD7">
        <w:rPr>
          <w:rFonts w:ascii="Times New Roman" w:hAnsi="Times New Roman" w:cs="Times New Roman"/>
          <w:sz w:val="24"/>
          <w:szCs w:val="24"/>
        </w:rPr>
        <w:t xml:space="preserve">any </w:t>
      </w:r>
      <w:r w:rsidR="00E26AFF">
        <w:rPr>
          <w:rFonts w:ascii="Times New Roman" w:hAnsi="Times New Roman" w:cs="Times New Roman"/>
          <w:sz w:val="24"/>
          <w:szCs w:val="24"/>
        </w:rPr>
        <w:t>invasive</w:t>
      </w:r>
      <w:r w:rsidR="00DD35C8">
        <w:rPr>
          <w:rFonts w:ascii="Times New Roman" w:hAnsi="Times New Roman" w:cs="Times New Roman"/>
          <w:sz w:val="24"/>
          <w:szCs w:val="24"/>
        </w:rPr>
        <w:t xml:space="preserve"> species</w:t>
      </w:r>
      <w:r w:rsidR="00F637A7">
        <w:rPr>
          <w:rFonts w:ascii="Times New Roman" w:hAnsi="Times New Roman" w:cs="Times New Roman"/>
          <w:sz w:val="24"/>
          <w:szCs w:val="24"/>
        </w:rPr>
        <w:t xml:space="preserve"> </w:t>
      </w:r>
      <w:r w:rsidR="00583CD7">
        <w:rPr>
          <w:rFonts w:ascii="Times New Roman" w:hAnsi="Times New Roman" w:cs="Times New Roman"/>
          <w:sz w:val="24"/>
          <w:szCs w:val="24"/>
        </w:rPr>
        <w:t xml:space="preserve">compared to the </w:t>
      </w:r>
      <w:r w:rsidR="00F637A7">
        <w:rPr>
          <w:rFonts w:ascii="Times New Roman" w:hAnsi="Times New Roman" w:cs="Times New Roman"/>
          <w:sz w:val="24"/>
          <w:szCs w:val="24"/>
        </w:rPr>
        <w:t>native species</w:t>
      </w:r>
      <w:r w:rsidR="00583CD7">
        <w:rPr>
          <w:rFonts w:ascii="Times New Roman" w:hAnsi="Times New Roman" w:cs="Times New Roman"/>
          <w:sz w:val="24"/>
          <w:szCs w:val="24"/>
        </w:rPr>
        <w:t xml:space="preserve"> group</w:t>
      </w:r>
      <w:r w:rsidR="00DD35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D35C8">
        <w:rPr>
          <w:rFonts w:ascii="Times New Roman" w:hAnsi="Times New Roman" w:cs="Times New Roman"/>
          <w:sz w:val="24"/>
          <w:szCs w:val="24"/>
        </w:rPr>
        <w:t xml:space="preserve">in </w:t>
      </w:r>
      <w:r w:rsidR="00583CD7">
        <w:rPr>
          <w:rFonts w:ascii="Times New Roman" w:hAnsi="Times New Roman" w:cs="Times New Roman"/>
          <w:sz w:val="24"/>
          <w:szCs w:val="24"/>
        </w:rPr>
        <w:t xml:space="preserve"> Dunnett’s</w:t>
      </w:r>
      <w:proofErr w:type="gramEnd"/>
      <w:r w:rsidR="00583CD7">
        <w:rPr>
          <w:rFonts w:ascii="Times New Roman" w:hAnsi="Times New Roman" w:cs="Times New Roman"/>
          <w:sz w:val="24"/>
          <w:szCs w:val="24"/>
        </w:rPr>
        <w:t xml:space="preserve"> tests</w:t>
      </w:r>
      <w:r w:rsidR="00DD35C8">
        <w:rPr>
          <w:rFonts w:ascii="Times New Roman" w:hAnsi="Times New Roman" w:cs="Times New Roman"/>
          <w:sz w:val="24"/>
          <w:szCs w:val="24"/>
        </w:rPr>
        <w:t xml:space="preserve"> (</w:t>
      </w:r>
      <w:r w:rsidR="00583CD7">
        <w:rPr>
          <w:rFonts w:ascii="Times New Roman" w:hAnsi="Times New Roman" w:cs="Times New Roman"/>
          <w:sz w:val="24"/>
          <w:szCs w:val="24"/>
        </w:rPr>
        <w:t xml:space="preserve">vs </w:t>
      </w:r>
      <w:commentRangeStart w:id="93"/>
      <w:r w:rsidR="00583CD7">
        <w:rPr>
          <w:rFonts w:ascii="Times New Roman" w:hAnsi="Times New Roman" w:cs="Times New Roman"/>
          <w:sz w:val="24"/>
          <w:szCs w:val="24"/>
        </w:rPr>
        <w:t xml:space="preserve">Autumn Olive: </w:t>
      </w:r>
      <w:r w:rsidR="00583CD7" w:rsidRPr="003612E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583CD7" w:rsidRPr="00734B55">
        <w:rPr>
          <w:rFonts w:ascii="Times New Roman" w:hAnsi="Times New Roman" w:cs="Times New Roman"/>
          <w:sz w:val="24"/>
          <w:szCs w:val="24"/>
        </w:rPr>
        <w:t xml:space="preserve"> = 0.</w:t>
      </w:r>
      <w:r w:rsidR="00583CD7">
        <w:rPr>
          <w:rFonts w:ascii="Times New Roman" w:hAnsi="Times New Roman" w:cs="Times New Roman"/>
          <w:sz w:val="24"/>
          <w:szCs w:val="24"/>
        </w:rPr>
        <w:t xml:space="preserve">99, vs Barberry: </w:t>
      </w:r>
      <w:r w:rsidR="00583CD7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583CD7">
        <w:rPr>
          <w:rFonts w:ascii="Times New Roman" w:hAnsi="Times New Roman" w:cs="Times New Roman"/>
          <w:sz w:val="24"/>
          <w:szCs w:val="24"/>
        </w:rPr>
        <w:t xml:space="preserve"> = 0.38, vs Burning Bush: </w:t>
      </w:r>
      <w:r w:rsidR="00583CD7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583CD7">
        <w:rPr>
          <w:rFonts w:ascii="Times New Roman" w:hAnsi="Times New Roman" w:cs="Times New Roman"/>
          <w:sz w:val="24"/>
          <w:szCs w:val="24"/>
        </w:rPr>
        <w:t xml:space="preserve"> = 0.94, vs Honeysuckle: </w:t>
      </w:r>
      <w:commentRangeEnd w:id="93"/>
      <w:r w:rsidR="00DF2DC3">
        <w:rPr>
          <w:rStyle w:val="CommentReference"/>
        </w:rPr>
        <w:commentReference w:id="93"/>
      </w:r>
      <w:r w:rsidR="00583CD7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583CD7">
        <w:rPr>
          <w:rFonts w:ascii="Times New Roman" w:hAnsi="Times New Roman" w:cs="Times New Roman"/>
          <w:sz w:val="24"/>
          <w:szCs w:val="24"/>
        </w:rPr>
        <w:t xml:space="preserve"> = 0.99, Fig </w:t>
      </w:r>
      <w:ins w:id="94" w:author="Alex Blake" w:date="2023-07-20T10:12:00Z">
        <w:r w:rsidR="00647117">
          <w:rPr>
            <w:rFonts w:ascii="Times New Roman" w:hAnsi="Times New Roman" w:cs="Times New Roman"/>
            <w:sz w:val="24"/>
            <w:szCs w:val="24"/>
          </w:rPr>
          <w:t>2</w:t>
        </w:r>
      </w:ins>
      <w:del w:id="95" w:author="Alex Blake" w:date="2023-07-20T10:12:00Z">
        <w:r w:rsidR="00583CD7" w:rsidDel="00647117">
          <w:rPr>
            <w:rFonts w:ascii="Times New Roman" w:hAnsi="Times New Roman" w:cs="Times New Roman"/>
            <w:sz w:val="24"/>
            <w:szCs w:val="24"/>
          </w:rPr>
          <w:delText>4</w:delText>
        </w:r>
      </w:del>
      <w:r w:rsidR="00583CD7">
        <w:rPr>
          <w:rFonts w:ascii="Times New Roman" w:hAnsi="Times New Roman" w:cs="Times New Roman"/>
          <w:sz w:val="24"/>
          <w:szCs w:val="24"/>
        </w:rPr>
        <w:t>, Table S2</w:t>
      </w:r>
      <w:r w:rsidR="00DD35C8">
        <w:rPr>
          <w:rFonts w:ascii="Times New Roman" w:hAnsi="Times New Roman" w:cs="Times New Roman"/>
          <w:sz w:val="24"/>
          <w:szCs w:val="24"/>
        </w:rPr>
        <w:t>).</w:t>
      </w:r>
      <w:r w:rsidR="008C7EEB">
        <w:rPr>
          <w:rFonts w:ascii="Times New Roman" w:hAnsi="Times New Roman" w:cs="Times New Roman"/>
          <w:sz w:val="24"/>
          <w:szCs w:val="24"/>
        </w:rPr>
        <w:t xml:space="preserve"> </w:t>
      </w:r>
      <w:r w:rsidR="004A7887">
        <w:rPr>
          <w:rFonts w:ascii="Times New Roman" w:hAnsi="Times New Roman" w:cs="Times New Roman"/>
          <w:sz w:val="24"/>
          <w:szCs w:val="24"/>
        </w:rPr>
        <w:t xml:space="preserve">Bird predation reduced biomass of arthropods on all plant species except </w:t>
      </w:r>
      <w:proofErr w:type="spellStart"/>
      <w:r w:rsidR="004A7887">
        <w:rPr>
          <w:rFonts w:ascii="Times New Roman" w:hAnsi="Times New Roman" w:cs="Times New Roman"/>
          <w:sz w:val="24"/>
          <w:szCs w:val="24"/>
        </w:rPr>
        <w:t>musclewood</w:t>
      </w:r>
      <w:proofErr w:type="spellEnd"/>
      <w:ins w:id="96" w:author="Alex Blake" w:date="2023-07-20T10:13:00Z">
        <w:r w:rsidR="00647117">
          <w:rPr>
            <w:rFonts w:ascii="Times New Roman" w:hAnsi="Times New Roman" w:cs="Times New Roman"/>
            <w:sz w:val="24"/>
            <w:szCs w:val="24"/>
          </w:rPr>
          <w:t xml:space="preserve"> (Fig. S6)</w:t>
        </w:r>
      </w:ins>
      <w:r w:rsidR="004A78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A7887">
        <w:rPr>
          <w:rFonts w:ascii="Times New Roman" w:hAnsi="Times New Roman" w:cs="Times New Roman"/>
          <w:sz w:val="24"/>
          <w:szCs w:val="24"/>
        </w:rPr>
        <w:t>M</w:t>
      </w:r>
      <w:r w:rsidR="00591E74">
        <w:rPr>
          <w:rFonts w:ascii="Times New Roman" w:hAnsi="Times New Roman" w:cs="Times New Roman"/>
          <w:sz w:val="24"/>
          <w:szCs w:val="24"/>
        </w:rPr>
        <w:t>usclewood</w:t>
      </w:r>
      <w:proofErr w:type="spellEnd"/>
      <w:r w:rsidR="004A7887">
        <w:rPr>
          <w:rFonts w:ascii="Times New Roman" w:hAnsi="Times New Roman" w:cs="Times New Roman"/>
          <w:sz w:val="24"/>
          <w:szCs w:val="24"/>
        </w:rPr>
        <w:t xml:space="preserve"> branches</w:t>
      </w:r>
      <w:r w:rsidR="00591E74">
        <w:rPr>
          <w:rFonts w:ascii="Times New Roman" w:hAnsi="Times New Roman" w:cs="Times New Roman"/>
          <w:sz w:val="24"/>
          <w:szCs w:val="24"/>
        </w:rPr>
        <w:t xml:space="preserve"> w</w:t>
      </w:r>
      <w:r w:rsidR="00EF35A0">
        <w:rPr>
          <w:rFonts w:ascii="Times New Roman" w:hAnsi="Times New Roman" w:cs="Times New Roman"/>
          <w:sz w:val="24"/>
          <w:szCs w:val="24"/>
        </w:rPr>
        <w:t>ere</w:t>
      </w:r>
      <w:r w:rsidR="00591E74">
        <w:rPr>
          <w:rFonts w:ascii="Times New Roman" w:hAnsi="Times New Roman" w:cs="Times New Roman"/>
          <w:sz w:val="24"/>
          <w:szCs w:val="24"/>
        </w:rPr>
        <w:t xml:space="preserve"> associated with rel</w:t>
      </w:r>
      <w:r w:rsidR="00496AF1">
        <w:rPr>
          <w:rFonts w:ascii="Times New Roman" w:hAnsi="Times New Roman" w:cs="Times New Roman"/>
          <w:sz w:val="24"/>
          <w:szCs w:val="24"/>
        </w:rPr>
        <w:t xml:space="preserve">atively high occupancy of </w:t>
      </w:r>
      <w:r w:rsidR="000D7381">
        <w:rPr>
          <w:rFonts w:ascii="Times New Roman" w:hAnsi="Times New Roman" w:cs="Times New Roman"/>
          <w:sz w:val="24"/>
          <w:szCs w:val="24"/>
        </w:rPr>
        <w:t>aquatic insect orders</w:t>
      </w:r>
      <w:r w:rsidR="00496AF1">
        <w:rPr>
          <w:rFonts w:ascii="Times New Roman" w:hAnsi="Times New Roman" w:cs="Times New Roman"/>
          <w:sz w:val="24"/>
          <w:szCs w:val="24"/>
        </w:rPr>
        <w:t xml:space="preserve"> (Fig S1)</w:t>
      </w:r>
      <w:r w:rsidR="000D7381">
        <w:rPr>
          <w:rFonts w:ascii="Times New Roman" w:hAnsi="Times New Roman" w:cs="Times New Roman"/>
          <w:sz w:val="24"/>
          <w:szCs w:val="24"/>
        </w:rPr>
        <w:t>.</w:t>
      </w:r>
      <w:r w:rsidR="00496A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158120" w14:textId="465204DF" w:rsidR="00546CFB" w:rsidRDefault="00FE4897" w:rsidP="00D05B3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C1377F">
        <w:rPr>
          <w:rFonts w:ascii="Times New Roman" w:hAnsi="Times New Roman" w:cs="Times New Roman"/>
          <w:sz w:val="24"/>
          <w:szCs w:val="24"/>
        </w:rPr>
        <w:t>ird predation</w:t>
      </w:r>
      <w:r w:rsidR="00591E74">
        <w:rPr>
          <w:rFonts w:ascii="Times New Roman" w:hAnsi="Times New Roman" w:cs="Times New Roman"/>
          <w:sz w:val="24"/>
          <w:szCs w:val="24"/>
        </w:rPr>
        <w:t xml:space="preserve"> effects</w:t>
      </w:r>
      <w:r w:rsidR="001C1C50">
        <w:rPr>
          <w:rFonts w:ascii="Times New Roman" w:hAnsi="Times New Roman" w:cs="Times New Roman"/>
          <w:sz w:val="24"/>
          <w:szCs w:val="24"/>
        </w:rPr>
        <w:t xml:space="preserve"> on abundance of arthropods</w:t>
      </w:r>
      <w:r w:rsidR="00C1377F">
        <w:rPr>
          <w:rFonts w:ascii="Times New Roman" w:hAnsi="Times New Roman" w:cs="Times New Roman"/>
          <w:sz w:val="24"/>
          <w:szCs w:val="24"/>
        </w:rPr>
        <w:t xml:space="preserve"> among native</w:t>
      </w:r>
      <w:ins w:id="97" w:author="Chad Seewagen" w:date="2023-07-21T08:34:00Z">
        <w:r w:rsidR="00DF2DC3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98" w:author="Chad Seewagen" w:date="2023-07-21T08:34:00Z">
        <w:r w:rsidR="00C1377F" w:rsidDel="00DF2DC3">
          <w:rPr>
            <w:rFonts w:ascii="Times New Roman" w:hAnsi="Times New Roman" w:cs="Times New Roman"/>
            <w:sz w:val="24"/>
            <w:szCs w:val="24"/>
          </w:rPr>
          <w:delText>-</w:delText>
        </w:r>
      </w:del>
      <w:r w:rsidR="00C1377F">
        <w:rPr>
          <w:rFonts w:ascii="Times New Roman" w:hAnsi="Times New Roman" w:cs="Times New Roman"/>
          <w:sz w:val="24"/>
          <w:szCs w:val="24"/>
        </w:rPr>
        <w:t xml:space="preserve">and </w:t>
      </w:r>
      <w:r w:rsidR="00DF4557">
        <w:rPr>
          <w:rFonts w:ascii="Times New Roman" w:hAnsi="Times New Roman" w:cs="Times New Roman"/>
          <w:sz w:val="24"/>
          <w:szCs w:val="24"/>
        </w:rPr>
        <w:t>invasive</w:t>
      </w:r>
      <w:r w:rsidR="00C1377F">
        <w:rPr>
          <w:rFonts w:ascii="Times New Roman" w:hAnsi="Times New Roman" w:cs="Times New Roman"/>
          <w:sz w:val="24"/>
          <w:szCs w:val="24"/>
        </w:rPr>
        <w:t xml:space="preserve"> plants </w:t>
      </w:r>
      <w:r w:rsidR="00591E74">
        <w:rPr>
          <w:rFonts w:ascii="Times New Roman" w:hAnsi="Times New Roman" w:cs="Times New Roman"/>
          <w:sz w:val="24"/>
          <w:szCs w:val="24"/>
        </w:rPr>
        <w:t xml:space="preserve">differed </w:t>
      </w:r>
      <w:r w:rsidR="00C1377F">
        <w:rPr>
          <w:rFonts w:ascii="Times New Roman" w:hAnsi="Times New Roman" w:cs="Times New Roman"/>
          <w:sz w:val="24"/>
          <w:szCs w:val="24"/>
        </w:rPr>
        <w:t>for each</w:t>
      </w:r>
      <w:r w:rsidR="001C1C50">
        <w:rPr>
          <w:rFonts w:ascii="Times New Roman" w:hAnsi="Times New Roman" w:cs="Times New Roman"/>
          <w:sz w:val="24"/>
          <w:szCs w:val="24"/>
        </w:rPr>
        <w:t xml:space="preserve"> </w:t>
      </w:r>
      <w:r w:rsidR="00C1377F">
        <w:rPr>
          <w:rFonts w:ascii="Times New Roman" w:hAnsi="Times New Roman" w:cs="Times New Roman"/>
          <w:sz w:val="24"/>
          <w:szCs w:val="24"/>
        </w:rPr>
        <w:t xml:space="preserve">taxonomic </w:t>
      </w:r>
      <w:r w:rsidR="001C1C50">
        <w:rPr>
          <w:rFonts w:ascii="Times New Roman" w:hAnsi="Times New Roman" w:cs="Times New Roman"/>
          <w:sz w:val="24"/>
          <w:szCs w:val="24"/>
        </w:rPr>
        <w:t>group</w:t>
      </w:r>
      <w:r w:rsidR="00591E74">
        <w:rPr>
          <w:rFonts w:ascii="Times New Roman" w:hAnsi="Times New Roman" w:cs="Times New Roman"/>
          <w:sz w:val="24"/>
          <w:szCs w:val="24"/>
        </w:rPr>
        <w:t xml:space="preserve">. </w:t>
      </w:r>
      <w:r w:rsidR="00C1377F">
        <w:rPr>
          <w:rFonts w:ascii="Times New Roman" w:hAnsi="Times New Roman" w:cs="Times New Roman"/>
          <w:sz w:val="24"/>
          <w:szCs w:val="24"/>
        </w:rPr>
        <w:t xml:space="preserve">Araneae </w:t>
      </w:r>
      <w:r w:rsidR="001C1C50">
        <w:rPr>
          <w:rFonts w:ascii="Times New Roman" w:hAnsi="Times New Roman" w:cs="Times New Roman"/>
          <w:sz w:val="24"/>
          <w:szCs w:val="24"/>
        </w:rPr>
        <w:t xml:space="preserve">abundance </w:t>
      </w:r>
      <w:r w:rsidR="00F451E9">
        <w:rPr>
          <w:rFonts w:ascii="Times New Roman" w:hAnsi="Times New Roman" w:cs="Times New Roman"/>
          <w:sz w:val="24"/>
          <w:szCs w:val="24"/>
        </w:rPr>
        <w:t>w</w:t>
      </w:r>
      <w:r w:rsidR="001C1C50">
        <w:rPr>
          <w:rFonts w:ascii="Times New Roman" w:hAnsi="Times New Roman" w:cs="Times New Roman"/>
          <w:sz w:val="24"/>
          <w:szCs w:val="24"/>
        </w:rPr>
        <w:t>as higher</w:t>
      </w:r>
      <w:r w:rsidR="00C1377F">
        <w:rPr>
          <w:rFonts w:ascii="Times New Roman" w:hAnsi="Times New Roman" w:cs="Times New Roman"/>
          <w:sz w:val="24"/>
          <w:szCs w:val="24"/>
        </w:rPr>
        <w:t xml:space="preserve"> on </w:t>
      </w:r>
      <w:r w:rsidR="00DF4557">
        <w:rPr>
          <w:rFonts w:ascii="Times New Roman" w:hAnsi="Times New Roman" w:cs="Times New Roman"/>
          <w:sz w:val="24"/>
          <w:szCs w:val="24"/>
        </w:rPr>
        <w:t>invasive</w:t>
      </w:r>
      <w:r w:rsidR="00C1377F">
        <w:rPr>
          <w:rFonts w:ascii="Times New Roman" w:hAnsi="Times New Roman" w:cs="Times New Roman"/>
          <w:sz w:val="24"/>
          <w:szCs w:val="24"/>
        </w:rPr>
        <w:t xml:space="preserve"> plants overall</w:t>
      </w:r>
      <w:r w:rsidR="00D51830">
        <w:rPr>
          <w:rFonts w:ascii="Times New Roman" w:hAnsi="Times New Roman" w:cs="Times New Roman"/>
          <w:sz w:val="24"/>
          <w:szCs w:val="24"/>
        </w:rPr>
        <w:t xml:space="preserve"> (Fig. </w:t>
      </w:r>
      <w:del w:id="99" w:author="Alex Blake" w:date="2023-07-20T10:18:00Z">
        <w:r w:rsidR="00BD4890" w:rsidDel="00026B9B">
          <w:rPr>
            <w:rFonts w:ascii="Times New Roman" w:hAnsi="Times New Roman" w:cs="Times New Roman"/>
            <w:sz w:val="24"/>
            <w:szCs w:val="24"/>
          </w:rPr>
          <w:delText>S1A</w:delText>
        </w:r>
      </w:del>
      <w:ins w:id="100" w:author="Alex Blake" w:date="2023-07-20T10:18:00Z">
        <w:r w:rsidR="00026B9B">
          <w:rPr>
            <w:rFonts w:ascii="Times New Roman" w:hAnsi="Times New Roman" w:cs="Times New Roman"/>
            <w:sz w:val="24"/>
            <w:szCs w:val="24"/>
          </w:rPr>
          <w:t>S6A</w:t>
        </w:r>
      </w:ins>
      <w:r w:rsidR="00D51830">
        <w:rPr>
          <w:rFonts w:ascii="Times New Roman" w:hAnsi="Times New Roman" w:cs="Times New Roman"/>
          <w:sz w:val="24"/>
          <w:szCs w:val="24"/>
        </w:rPr>
        <w:t xml:space="preserve">, GLMM, </w:t>
      </w:r>
      <w:r w:rsidR="00D51830" w:rsidRPr="003612E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D51830">
        <w:rPr>
          <w:rFonts w:ascii="Times New Roman" w:hAnsi="Times New Roman" w:cs="Times New Roman"/>
          <w:sz w:val="24"/>
          <w:szCs w:val="24"/>
        </w:rPr>
        <w:t xml:space="preserve"> &lt; 0.001, </w:t>
      </w:r>
      <w:r w:rsidR="00D51830" w:rsidRPr="006B3974">
        <w:rPr>
          <w:rFonts w:ascii="Times New Roman" w:hAnsi="Times New Roman" w:cs="Times New Roman"/>
          <w:sz w:val="24"/>
          <w:szCs w:val="24"/>
        </w:rPr>
        <w:t>χ2</w:t>
      </w:r>
      <w:r w:rsidR="00D51830">
        <w:rPr>
          <w:rFonts w:ascii="Times New Roman" w:hAnsi="Times New Roman" w:cs="Times New Roman"/>
          <w:sz w:val="24"/>
          <w:szCs w:val="24"/>
        </w:rPr>
        <w:t xml:space="preserve"> = 19.19, </w:t>
      </w:r>
      <w:proofErr w:type="spellStart"/>
      <w:r w:rsidR="00D51830">
        <w:rPr>
          <w:rFonts w:ascii="Times New Roman" w:hAnsi="Times New Roman" w:cs="Times New Roman"/>
          <w:sz w:val="24"/>
          <w:szCs w:val="24"/>
        </w:rPr>
        <w:t>d.f.</w:t>
      </w:r>
      <w:proofErr w:type="spellEnd"/>
      <w:r w:rsidR="00D51830">
        <w:rPr>
          <w:rFonts w:ascii="Times New Roman" w:hAnsi="Times New Roman" w:cs="Times New Roman"/>
          <w:sz w:val="24"/>
          <w:szCs w:val="24"/>
        </w:rPr>
        <w:t xml:space="preserve"> = 1)</w:t>
      </w:r>
      <w:r w:rsidR="00741C3F">
        <w:rPr>
          <w:rFonts w:ascii="Times New Roman" w:hAnsi="Times New Roman" w:cs="Times New Roman"/>
          <w:sz w:val="24"/>
          <w:szCs w:val="24"/>
        </w:rPr>
        <w:t xml:space="preserve">, </w:t>
      </w:r>
      <w:r w:rsidR="00C1377F">
        <w:rPr>
          <w:rFonts w:ascii="Times New Roman" w:hAnsi="Times New Roman" w:cs="Times New Roman"/>
          <w:sz w:val="24"/>
          <w:szCs w:val="24"/>
        </w:rPr>
        <w:t xml:space="preserve">while bird effects </w:t>
      </w:r>
      <w:r>
        <w:rPr>
          <w:rFonts w:ascii="Times New Roman" w:hAnsi="Times New Roman" w:cs="Times New Roman"/>
          <w:sz w:val="24"/>
          <w:szCs w:val="24"/>
        </w:rPr>
        <w:t xml:space="preserve">on Araneae </w:t>
      </w:r>
      <w:r w:rsidR="001C1C50">
        <w:rPr>
          <w:rFonts w:ascii="Times New Roman" w:hAnsi="Times New Roman" w:cs="Times New Roman"/>
          <w:sz w:val="24"/>
          <w:szCs w:val="24"/>
        </w:rPr>
        <w:t>abundance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377F">
        <w:rPr>
          <w:rFonts w:ascii="Times New Roman" w:hAnsi="Times New Roman" w:cs="Times New Roman"/>
          <w:sz w:val="24"/>
          <w:szCs w:val="24"/>
        </w:rPr>
        <w:t xml:space="preserve">were significant on both native and </w:t>
      </w:r>
      <w:r w:rsidR="00DF4557">
        <w:rPr>
          <w:rFonts w:ascii="Times New Roman" w:hAnsi="Times New Roman" w:cs="Times New Roman"/>
          <w:sz w:val="24"/>
          <w:szCs w:val="24"/>
        </w:rPr>
        <w:t>invasive</w:t>
      </w:r>
      <w:r w:rsidR="00C1377F">
        <w:rPr>
          <w:rFonts w:ascii="Times New Roman" w:hAnsi="Times New Roman" w:cs="Times New Roman"/>
          <w:sz w:val="24"/>
          <w:szCs w:val="24"/>
        </w:rPr>
        <w:t xml:space="preserve"> plants</w:t>
      </w:r>
      <w:r w:rsidR="00583E7E">
        <w:rPr>
          <w:rFonts w:ascii="Times New Roman" w:hAnsi="Times New Roman" w:cs="Times New Roman"/>
          <w:sz w:val="24"/>
          <w:szCs w:val="24"/>
        </w:rPr>
        <w:t xml:space="preserve"> (Fig. </w:t>
      </w:r>
      <w:del w:id="101" w:author="Alex Blake" w:date="2023-07-20T10:18:00Z">
        <w:r w:rsidR="00BD4890" w:rsidDel="00026B9B">
          <w:rPr>
            <w:rFonts w:ascii="Times New Roman" w:hAnsi="Times New Roman" w:cs="Times New Roman"/>
            <w:sz w:val="24"/>
            <w:szCs w:val="24"/>
          </w:rPr>
          <w:delText>S1A</w:delText>
        </w:r>
      </w:del>
      <w:ins w:id="102" w:author="Alex Blake" w:date="2023-07-20T10:18:00Z">
        <w:r w:rsidR="00026B9B">
          <w:rPr>
            <w:rFonts w:ascii="Times New Roman" w:hAnsi="Times New Roman" w:cs="Times New Roman"/>
            <w:sz w:val="24"/>
            <w:szCs w:val="24"/>
          </w:rPr>
          <w:t>S6A</w:t>
        </w:r>
      </w:ins>
      <w:r w:rsidR="00161C0B">
        <w:rPr>
          <w:rFonts w:ascii="Times New Roman" w:hAnsi="Times New Roman" w:cs="Times New Roman"/>
          <w:sz w:val="24"/>
          <w:szCs w:val="24"/>
        </w:rPr>
        <w:t xml:space="preserve">, GLMM, </w:t>
      </w:r>
      <w:r w:rsidR="00161C0B" w:rsidRPr="003612E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161C0B">
        <w:rPr>
          <w:rFonts w:ascii="Times New Roman" w:hAnsi="Times New Roman" w:cs="Times New Roman"/>
          <w:sz w:val="24"/>
          <w:szCs w:val="24"/>
        </w:rPr>
        <w:t xml:space="preserve"> </w:t>
      </w:r>
      <w:r w:rsidR="00D51830">
        <w:rPr>
          <w:rFonts w:ascii="Times New Roman" w:hAnsi="Times New Roman" w:cs="Times New Roman"/>
          <w:sz w:val="24"/>
          <w:szCs w:val="24"/>
        </w:rPr>
        <w:t xml:space="preserve">&lt; </w:t>
      </w:r>
      <w:r w:rsidR="00D51830">
        <w:rPr>
          <w:rFonts w:ascii="Times New Roman" w:hAnsi="Times New Roman" w:cs="Times New Roman"/>
          <w:sz w:val="24"/>
          <w:szCs w:val="24"/>
        </w:rPr>
        <w:lastRenderedPageBreak/>
        <w:t>0.001</w:t>
      </w:r>
      <w:r w:rsidR="00161C0B">
        <w:rPr>
          <w:rFonts w:ascii="Times New Roman" w:hAnsi="Times New Roman" w:cs="Times New Roman"/>
          <w:sz w:val="24"/>
          <w:szCs w:val="24"/>
        </w:rPr>
        <w:t xml:space="preserve">, </w:t>
      </w:r>
      <w:r w:rsidR="00161C0B" w:rsidRPr="006B3974">
        <w:rPr>
          <w:rFonts w:ascii="Times New Roman" w:hAnsi="Times New Roman" w:cs="Times New Roman"/>
          <w:sz w:val="24"/>
          <w:szCs w:val="24"/>
        </w:rPr>
        <w:t>χ2</w:t>
      </w:r>
      <w:r w:rsidR="00161C0B">
        <w:rPr>
          <w:rFonts w:ascii="Times New Roman" w:hAnsi="Times New Roman" w:cs="Times New Roman"/>
          <w:sz w:val="24"/>
          <w:szCs w:val="24"/>
        </w:rPr>
        <w:t xml:space="preserve"> =</w:t>
      </w:r>
      <w:r w:rsidR="00D51830">
        <w:rPr>
          <w:rFonts w:ascii="Times New Roman" w:hAnsi="Times New Roman" w:cs="Times New Roman"/>
          <w:sz w:val="24"/>
          <w:szCs w:val="24"/>
        </w:rPr>
        <w:t xml:space="preserve"> 57.18</w:t>
      </w:r>
      <w:r w:rsidR="00161C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1C0B">
        <w:rPr>
          <w:rFonts w:ascii="Times New Roman" w:hAnsi="Times New Roman" w:cs="Times New Roman"/>
          <w:sz w:val="24"/>
          <w:szCs w:val="24"/>
        </w:rPr>
        <w:t>d.f.</w:t>
      </w:r>
      <w:proofErr w:type="spellEnd"/>
      <w:r w:rsidR="00161C0B">
        <w:rPr>
          <w:rFonts w:ascii="Times New Roman" w:hAnsi="Times New Roman" w:cs="Times New Roman"/>
          <w:sz w:val="24"/>
          <w:szCs w:val="24"/>
        </w:rPr>
        <w:t xml:space="preserve"> = </w:t>
      </w:r>
      <w:r w:rsidR="00D51830">
        <w:rPr>
          <w:rFonts w:ascii="Times New Roman" w:hAnsi="Times New Roman" w:cs="Times New Roman"/>
          <w:sz w:val="24"/>
          <w:szCs w:val="24"/>
        </w:rPr>
        <w:t>1</w:t>
      </w:r>
      <w:r w:rsidR="00583E7E">
        <w:rPr>
          <w:rFonts w:ascii="Times New Roman" w:hAnsi="Times New Roman" w:cs="Times New Roman"/>
          <w:sz w:val="24"/>
          <w:szCs w:val="24"/>
        </w:rPr>
        <w:t>)</w:t>
      </w:r>
      <w:r w:rsidR="00C1377F">
        <w:rPr>
          <w:rFonts w:ascii="Times New Roman" w:hAnsi="Times New Roman" w:cs="Times New Roman"/>
          <w:sz w:val="24"/>
          <w:szCs w:val="24"/>
        </w:rPr>
        <w:t xml:space="preserve">. Hemiptera </w:t>
      </w:r>
      <w:r w:rsidR="001C1C50">
        <w:rPr>
          <w:rFonts w:ascii="Times New Roman" w:hAnsi="Times New Roman" w:cs="Times New Roman"/>
          <w:sz w:val="24"/>
          <w:szCs w:val="24"/>
        </w:rPr>
        <w:t xml:space="preserve">abundance was not significantly different between native </w:t>
      </w:r>
      <w:r w:rsidR="00F451E9">
        <w:rPr>
          <w:rFonts w:ascii="Times New Roman" w:hAnsi="Times New Roman" w:cs="Times New Roman"/>
          <w:sz w:val="24"/>
          <w:szCs w:val="24"/>
        </w:rPr>
        <w:t>and</w:t>
      </w:r>
      <w:r w:rsidR="001C1C50">
        <w:rPr>
          <w:rFonts w:ascii="Times New Roman" w:hAnsi="Times New Roman" w:cs="Times New Roman"/>
          <w:sz w:val="24"/>
          <w:szCs w:val="24"/>
        </w:rPr>
        <w:t xml:space="preserve"> </w:t>
      </w:r>
      <w:r w:rsidR="00DF4557">
        <w:rPr>
          <w:rFonts w:ascii="Times New Roman" w:hAnsi="Times New Roman" w:cs="Times New Roman"/>
          <w:sz w:val="24"/>
          <w:szCs w:val="24"/>
        </w:rPr>
        <w:t>invasive</w:t>
      </w:r>
      <w:r w:rsidR="001C1C50">
        <w:rPr>
          <w:rFonts w:ascii="Times New Roman" w:hAnsi="Times New Roman" w:cs="Times New Roman"/>
          <w:sz w:val="24"/>
          <w:szCs w:val="24"/>
        </w:rPr>
        <w:t xml:space="preserve"> plants</w:t>
      </w:r>
      <w:r w:rsidR="00C1377F">
        <w:rPr>
          <w:rFonts w:ascii="Times New Roman" w:hAnsi="Times New Roman" w:cs="Times New Roman"/>
          <w:sz w:val="24"/>
          <w:szCs w:val="24"/>
        </w:rPr>
        <w:t xml:space="preserve"> (</w:t>
      </w:r>
      <w:r w:rsidR="006F2DDB">
        <w:rPr>
          <w:rFonts w:ascii="Times New Roman" w:hAnsi="Times New Roman" w:cs="Times New Roman"/>
          <w:sz w:val="24"/>
          <w:szCs w:val="24"/>
        </w:rPr>
        <w:t xml:space="preserve">Fig </w:t>
      </w:r>
      <w:del w:id="103" w:author="Alex Blake" w:date="2023-07-20T10:18:00Z">
        <w:r w:rsidR="00BD4890" w:rsidDel="00CC7A17">
          <w:rPr>
            <w:rFonts w:ascii="Times New Roman" w:hAnsi="Times New Roman" w:cs="Times New Roman"/>
            <w:sz w:val="24"/>
            <w:szCs w:val="24"/>
          </w:rPr>
          <w:delText>S1B</w:delText>
        </w:r>
      </w:del>
      <w:ins w:id="104" w:author="Alex Blake" w:date="2023-07-20T10:18:00Z">
        <w:r w:rsidR="00CC7A17">
          <w:rPr>
            <w:rFonts w:ascii="Times New Roman" w:hAnsi="Times New Roman" w:cs="Times New Roman"/>
            <w:sz w:val="24"/>
            <w:szCs w:val="24"/>
          </w:rPr>
          <w:t>S6B</w:t>
        </w:r>
      </w:ins>
      <w:r w:rsidR="00161C0B">
        <w:rPr>
          <w:rFonts w:ascii="Times New Roman" w:hAnsi="Times New Roman" w:cs="Times New Roman"/>
          <w:sz w:val="24"/>
          <w:szCs w:val="24"/>
        </w:rPr>
        <w:t xml:space="preserve">, GLMM, </w:t>
      </w:r>
      <w:r w:rsidR="00161C0B" w:rsidRPr="003612E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161C0B">
        <w:rPr>
          <w:rFonts w:ascii="Times New Roman" w:hAnsi="Times New Roman" w:cs="Times New Roman"/>
          <w:sz w:val="24"/>
          <w:szCs w:val="24"/>
        </w:rPr>
        <w:t xml:space="preserve"> </w:t>
      </w:r>
      <w:r w:rsidR="00D51830">
        <w:rPr>
          <w:rFonts w:ascii="Times New Roman" w:hAnsi="Times New Roman" w:cs="Times New Roman"/>
          <w:sz w:val="24"/>
          <w:szCs w:val="24"/>
        </w:rPr>
        <w:t>= 0.488</w:t>
      </w:r>
      <w:r w:rsidR="00161C0B">
        <w:rPr>
          <w:rFonts w:ascii="Times New Roman" w:hAnsi="Times New Roman" w:cs="Times New Roman"/>
          <w:sz w:val="24"/>
          <w:szCs w:val="24"/>
        </w:rPr>
        <w:t xml:space="preserve">, </w:t>
      </w:r>
      <w:r w:rsidR="00161C0B" w:rsidRPr="006B3974">
        <w:rPr>
          <w:rFonts w:ascii="Times New Roman" w:hAnsi="Times New Roman" w:cs="Times New Roman"/>
          <w:sz w:val="24"/>
          <w:szCs w:val="24"/>
        </w:rPr>
        <w:t>χ2</w:t>
      </w:r>
      <w:r w:rsidR="00161C0B">
        <w:rPr>
          <w:rFonts w:ascii="Times New Roman" w:hAnsi="Times New Roman" w:cs="Times New Roman"/>
          <w:sz w:val="24"/>
          <w:szCs w:val="24"/>
        </w:rPr>
        <w:t xml:space="preserve"> =</w:t>
      </w:r>
      <w:r w:rsidR="00D51830">
        <w:rPr>
          <w:rFonts w:ascii="Times New Roman" w:hAnsi="Times New Roman" w:cs="Times New Roman"/>
          <w:sz w:val="24"/>
          <w:szCs w:val="24"/>
        </w:rPr>
        <w:t xml:space="preserve"> 0.479</w:t>
      </w:r>
      <w:r w:rsidR="00161C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1C0B">
        <w:rPr>
          <w:rFonts w:ascii="Times New Roman" w:hAnsi="Times New Roman" w:cs="Times New Roman"/>
          <w:sz w:val="24"/>
          <w:szCs w:val="24"/>
        </w:rPr>
        <w:t>d.f.</w:t>
      </w:r>
      <w:proofErr w:type="spellEnd"/>
      <w:r w:rsidR="00161C0B">
        <w:rPr>
          <w:rFonts w:ascii="Times New Roman" w:hAnsi="Times New Roman" w:cs="Times New Roman"/>
          <w:sz w:val="24"/>
          <w:szCs w:val="24"/>
        </w:rPr>
        <w:t xml:space="preserve"> =</w:t>
      </w:r>
      <w:r w:rsidR="004A1C31">
        <w:rPr>
          <w:rFonts w:ascii="Times New Roman" w:hAnsi="Times New Roman" w:cs="Times New Roman"/>
          <w:sz w:val="24"/>
          <w:szCs w:val="24"/>
        </w:rPr>
        <w:t xml:space="preserve"> </w:t>
      </w:r>
      <w:r w:rsidR="00D51830">
        <w:rPr>
          <w:rFonts w:ascii="Times New Roman" w:hAnsi="Times New Roman" w:cs="Times New Roman"/>
          <w:sz w:val="24"/>
          <w:szCs w:val="24"/>
        </w:rPr>
        <w:t>1</w:t>
      </w:r>
      <w:r w:rsidR="00C1377F">
        <w:rPr>
          <w:rFonts w:ascii="Times New Roman" w:hAnsi="Times New Roman" w:cs="Times New Roman"/>
          <w:sz w:val="24"/>
          <w:szCs w:val="24"/>
        </w:rPr>
        <w:t xml:space="preserve">), </w:t>
      </w:r>
      <w:r w:rsidR="00D51830">
        <w:rPr>
          <w:rFonts w:ascii="Times New Roman" w:hAnsi="Times New Roman" w:cs="Times New Roman"/>
          <w:sz w:val="24"/>
          <w:szCs w:val="24"/>
        </w:rPr>
        <w:t>and</w:t>
      </w:r>
      <w:r w:rsidR="00C1377F">
        <w:rPr>
          <w:rFonts w:ascii="Times New Roman" w:hAnsi="Times New Roman" w:cs="Times New Roman"/>
          <w:sz w:val="24"/>
          <w:szCs w:val="24"/>
        </w:rPr>
        <w:t xml:space="preserve"> bird predation </w:t>
      </w:r>
      <w:r w:rsidR="001C1C50">
        <w:rPr>
          <w:rFonts w:ascii="Times New Roman" w:hAnsi="Times New Roman" w:cs="Times New Roman"/>
          <w:sz w:val="24"/>
          <w:szCs w:val="24"/>
        </w:rPr>
        <w:t>did not significantly reduce Hemipteran abundance</w:t>
      </w:r>
      <w:r w:rsidR="00C1377F">
        <w:rPr>
          <w:rFonts w:ascii="Times New Roman" w:hAnsi="Times New Roman" w:cs="Times New Roman"/>
          <w:sz w:val="24"/>
          <w:szCs w:val="24"/>
        </w:rPr>
        <w:t xml:space="preserve"> (Fig</w:t>
      </w:r>
      <w:r w:rsidR="002212C9">
        <w:rPr>
          <w:rFonts w:ascii="Times New Roman" w:hAnsi="Times New Roman" w:cs="Times New Roman"/>
          <w:sz w:val="24"/>
          <w:szCs w:val="24"/>
        </w:rPr>
        <w:t>.</w:t>
      </w:r>
      <w:r w:rsidR="00C1377F">
        <w:rPr>
          <w:rFonts w:ascii="Times New Roman" w:hAnsi="Times New Roman" w:cs="Times New Roman"/>
          <w:sz w:val="24"/>
          <w:szCs w:val="24"/>
        </w:rPr>
        <w:t xml:space="preserve"> </w:t>
      </w:r>
      <w:del w:id="105" w:author="Alex Blake" w:date="2023-07-20T10:18:00Z">
        <w:r w:rsidR="00BD4890" w:rsidDel="00CC7A17">
          <w:rPr>
            <w:rFonts w:ascii="Times New Roman" w:hAnsi="Times New Roman" w:cs="Times New Roman"/>
            <w:sz w:val="24"/>
            <w:szCs w:val="24"/>
          </w:rPr>
          <w:delText>S1B</w:delText>
        </w:r>
      </w:del>
      <w:ins w:id="106" w:author="Alex Blake" w:date="2023-07-20T10:18:00Z">
        <w:r w:rsidR="00CC7A17">
          <w:rPr>
            <w:rFonts w:ascii="Times New Roman" w:hAnsi="Times New Roman" w:cs="Times New Roman"/>
            <w:sz w:val="24"/>
            <w:szCs w:val="24"/>
          </w:rPr>
          <w:t>S6B</w:t>
        </w:r>
      </w:ins>
      <w:r w:rsidR="00161C0B">
        <w:rPr>
          <w:rFonts w:ascii="Times New Roman" w:hAnsi="Times New Roman" w:cs="Times New Roman"/>
          <w:sz w:val="24"/>
          <w:szCs w:val="24"/>
        </w:rPr>
        <w:t xml:space="preserve">, GLMM, </w:t>
      </w:r>
      <w:r w:rsidR="00161C0B" w:rsidRPr="003612E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161C0B">
        <w:rPr>
          <w:rFonts w:ascii="Times New Roman" w:hAnsi="Times New Roman" w:cs="Times New Roman"/>
          <w:sz w:val="24"/>
          <w:szCs w:val="24"/>
        </w:rPr>
        <w:t xml:space="preserve"> =</w:t>
      </w:r>
      <w:r w:rsidR="00D51830">
        <w:rPr>
          <w:rFonts w:ascii="Times New Roman" w:hAnsi="Times New Roman" w:cs="Times New Roman"/>
          <w:sz w:val="24"/>
          <w:szCs w:val="24"/>
        </w:rPr>
        <w:t xml:space="preserve"> 0.141</w:t>
      </w:r>
      <w:r w:rsidR="00161C0B">
        <w:rPr>
          <w:rFonts w:ascii="Times New Roman" w:hAnsi="Times New Roman" w:cs="Times New Roman"/>
          <w:sz w:val="24"/>
          <w:szCs w:val="24"/>
        </w:rPr>
        <w:t xml:space="preserve">, </w:t>
      </w:r>
      <w:r w:rsidR="00161C0B" w:rsidRPr="006B3974">
        <w:rPr>
          <w:rFonts w:ascii="Times New Roman" w:hAnsi="Times New Roman" w:cs="Times New Roman"/>
          <w:sz w:val="24"/>
          <w:szCs w:val="24"/>
        </w:rPr>
        <w:t>χ2</w:t>
      </w:r>
      <w:r w:rsidR="00161C0B">
        <w:rPr>
          <w:rFonts w:ascii="Times New Roman" w:hAnsi="Times New Roman" w:cs="Times New Roman"/>
          <w:sz w:val="24"/>
          <w:szCs w:val="24"/>
        </w:rPr>
        <w:t xml:space="preserve"> =</w:t>
      </w:r>
      <w:r w:rsidR="00D51830">
        <w:rPr>
          <w:rFonts w:ascii="Times New Roman" w:hAnsi="Times New Roman" w:cs="Times New Roman"/>
          <w:sz w:val="24"/>
          <w:szCs w:val="24"/>
        </w:rPr>
        <w:t xml:space="preserve"> 2.15</w:t>
      </w:r>
      <w:r w:rsidR="00161C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1C0B">
        <w:rPr>
          <w:rFonts w:ascii="Times New Roman" w:hAnsi="Times New Roman" w:cs="Times New Roman"/>
          <w:sz w:val="24"/>
          <w:szCs w:val="24"/>
        </w:rPr>
        <w:t>d.f.</w:t>
      </w:r>
      <w:proofErr w:type="spellEnd"/>
      <w:r w:rsidR="00161C0B">
        <w:rPr>
          <w:rFonts w:ascii="Times New Roman" w:hAnsi="Times New Roman" w:cs="Times New Roman"/>
          <w:sz w:val="24"/>
          <w:szCs w:val="24"/>
        </w:rPr>
        <w:t xml:space="preserve"> =</w:t>
      </w:r>
      <w:r w:rsidR="004A1C31">
        <w:rPr>
          <w:rFonts w:ascii="Times New Roman" w:hAnsi="Times New Roman" w:cs="Times New Roman"/>
          <w:sz w:val="24"/>
          <w:szCs w:val="24"/>
        </w:rPr>
        <w:t xml:space="preserve"> </w:t>
      </w:r>
      <w:r w:rsidR="00D51830">
        <w:rPr>
          <w:rFonts w:ascii="Times New Roman" w:hAnsi="Times New Roman" w:cs="Times New Roman"/>
          <w:sz w:val="24"/>
          <w:szCs w:val="24"/>
        </w:rPr>
        <w:t>1</w:t>
      </w:r>
      <w:r w:rsidR="00C1377F">
        <w:rPr>
          <w:rFonts w:ascii="Times New Roman" w:hAnsi="Times New Roman" w:cs="Times New Roman"/>
          <w:sz w:val="24"/>
          <w:szCs w:val="24"/>
        </w:rPr>
        <w:t>).</w:t>
      </w:r>
      <w:r w:rsidR="00583E7E">
        <w:rPr>
          <w:rFonts w:ascii="Times New Roman" w:hAnsi="Times New Roman" w:cs="Times New Roman"/>
          <w:sz w:val="24"/>
          <w:szCs w:val="24"/>
        </w:rPr>
        <w:t xml:space="preserve"> </w:t>
      </w:r>
      <w:r w:rsidR="00970BB4">
        <w:rPr>
          <w:rFonts w:ascii="Times New Roman" w:hAnsi="Times New Roman" w:cs="Times New Roman"/>
          <w:sz w:val="24"/>
          <w:szCs w:val="24"/>
        </w:rPr>
        <w:t>B</w:t>
      </w:r>
      <w:r w:rsidR="00970BB4" w:rsidRPr="00970BB4">
        <w:rPr>
          <w:rFonts w:ascii="Times New Roman" w:hAnsi="Times New Roman" w:cs="Times New Roman"/>
          <w:sz w:val="24"/>
          <w:szCs w:val="24"/>
        </w:rPr>
        <w:t xml:space="preserve">ird predation effects were significant for </w:t>
      </w:r>
      <w:ins w:id="107" w:author="Chad Seewagen" w:date="2023-07-21T08:34:00Z">
        <w:r w:rsidR="00DF2DC3">
          <w:rPr>
            <w:rFonts w:ascii="Times New Roman" w:hAnsi="Times New Roman" w:cs="Times New Roman"/>
            <w:sz w:val="24"/>
            <w:szCs w:val="24"/>
          </w:rPr>
          <w:t>L</w:t>
        </w:r>
      </w:ins>
      <w:del w:id="108" w:author="Chad Seewagen" w:date="2023-07-21T08:34:00Z">
        <w:r w:rsidR="00970BB4" w:rsidRPr="00970BB4" w:rsidDel="00DF2DC3">
          <w:rPr>
            <w:rFonts w:ascii="Times New Roman" w:hAnsi="Times New Roman" w:cs="Times New Roman"/>
            <w:sz w:val="24"/>
            <w:szCs w:val="24"/>
          </w:rPr>
          <w:delText>l</w:delText>
        </w:r>
      </w:del>
      <w:r w:rsidR="00970BB4" w:rsidRPr="00970BB4">
        <w:rPr>
          <w:rFonts w:ascii="Times New Roman" w:hAnsi="Times New Roman" w:cs="Times New Roman"/>
          <w:sz w:val="24"/>
          <w:szCs w:val="24"/>
        </w:rPr>
        <w:t xml:space="preserve">epidoptera (Fig. </w:t>
      </w:r>
      <w:del w:id="109" w:author="Alex Blake" w:date="2023-07-20T10:18:00Z">
        <w:r w:rsidR="00BD4890" w:rsidDel="00CC7A17">
          <w:rPr>
            <w:rFonts w:ascii="Times New Roman" w:hAnsi="Times New Roman" w:cs="Times New Roman"/>
            <w:sz w:val="24"/>
            <w:szCs w:val="24"/>
          </w:rPr>
          <w:delText>S1</w:delText>
        </w:r>
        <w:r w:rsidR="00BD4890" w:rsidRPr="00970BB4" w:rsidDel="00CC7A17">
          <w:rPr>
            <w:rFonts w:ascii="Times New Roman" w:hAnsi="Times New Roman" w:cs="Times New Roman"/>
            <w:sz w:val="24"/>
            <w:szCs w:val="24"/>
          </w:rPr>
          <w:delText>C</w:delText>
        </w:r>
      </w:del>
      <w:ins w:id="110" w:author="Alex Blake" w:date="2023-07-20T10:18:00Z">
        <w:r w:rsidR="00CC7A17">
          <w:rPr>
            <w:rFonts w:ascii="Times New Roman" w:hAnsi="Times New Roman" w:cs="Times New Roman"/>
            <w:sz w:val="24"/>
            <w:szCs w:val="24"/>
          </w:rPr>
          <w:t>S6</w:t>
        </w:r>
        <w:r w:rsidR="00CC7A17" w:rsidRPr="00970BB4">
          <w:rPr>
            <w:rFonts w:ascii="Times New Roman" w:hAnsi="Times New Roman" w:cs="Times New Roman"/>
            <w:sz w:val="24"/>
            <w:szCs w:val="24"/>
          </w:rPr>
          <w:t>C</w:t>
        </w:r>
      </w:ins>
      <w:r w:rsidR="00970BB4" w:rsidRPr="00970BB4">
        <w:rPr>
          <w:rFonts w:ascii="Times New Roman" w:hAnsi="Times New Roman" w:cs="Times New Roman"/>
          <w:sz w:val="24"/>
          <w:szCs w:val="24"/>
        </w:rPr>
        <w:t xml:space="preserve">, GLMM, </w:t>
      </w:r>
      <w:r w:rsidR="00970BB4" w:rsidRPr="00970BB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970BB4" w:rsidRPr="00970BB4">
        <w:rPr>
          <w:rFonts w:ascii="Times New Roman" w:hAnsi="Times New Roman" w:cs="Times New Roman"/>
          <w:sz w:val="24"/>
          <w:szCs w:val="24"/>
        </w:rPr>
        <w:t xml:space="preserve"> &lt; 0.001, χ2 = 25.7, </w:t>
      </w:r>
      <w:proofErr w:type="spellStart"/>
      <w:r w:rsidR="00970BB4" w:rsidRPr="00970BB4">
        <w:rPr>
          <w:rFonts w:ascii="Times New Roman" w:hAnsi="Times New Roman" w:cs="Times New Roman"/>
          <w:sz w:val="24"/>
          <w:szCs w:val="24"/>
        </w:rPr>
        <w:t>d.f.</w:t>
      </w:r>
      <w:proofErr w:type="spellEnd"/>
      <w:r w:rsidR="00970BB4" w:rsidRPr="00970BB4">
        <w:rPr>
          <w:rFonts w:ascii="Times New Roman" w:hAnsi="Times New Roman" w:cs="Times New Roman"/>
          <w:sz w:val="24"/>
          <w:szCs w:val="24"/>
        </w:rPr>
        <w:t xml:space="preserve"> = 1)</w:t>
      </w:r>
      <w:r w:rsidR="00970BB4">
        <w:rPr>
          <w:rFonts w:ascii="Times New Roman" w:hAnsi="Times New Roman" w:cs="Times New Roman"/>
          <w:sz w:val="24"/>
          <w:szCs w:val="24"/>
        </w:rPr>
        <w:t xml:space="preserve"> and although there were</w:t>
      </w:r>
      <w:r w:rsidR="00583E7E">
        <w:rPr>
          <w:rFonts w:ascii="Times New Roman" w:hAnsi="Times New Roman" w:cs="Times New Roman"/>
          <w:sz w:val="24"/>
          <w:szCs w:val="24"/>
        </w:rPr>
        <w:t xml:space="preserve"> fewer Lepidoptera on </w:t>
      </w:r>
      <w:r w:rsidR="00DF4557">
        <w:rPr>
          <w:rFonts w:ascii="Times New Roman" w:hAnsi="Times New Roman" w:cs="Times New Roman"/>
          <w:sz w:val="24"/>
          <w:szCs w:val="24"/>
        </w:rPr>
        <w:t>invasive</w:t>
      </w:r>
      <w:r w:rsidR="00583E7E">
        <w:rPr>
          <w:rFonts w:ascii="Times New Roman" w:hAnsi="Times New Roman" w:cs="Times New Roman"/>
          <w:sz w:val="24"/>
          <w:szCs w:val="24"/>
        </w:rPr>
        <w:t xml:space="preserve"> plants</w:t>
      </w:r>
      <w:r w:rsidR="00D51830">
        <w:rPr>
          <w:rFonts w:ascii="Times New Roman" w:hAnsi="Times New Roman" w:cs="Times New Roman"/>
          <w:sz w:val="24"/>
          <w:szCs w:val="24"/>
        </w:rPr>
        <w:t xml:space="preserve"> (Fig. </w:t>
      </w:r>
      <w:del w:id="111" w:author="Alex Blake" w:date="2023-07-20T10:18:00Z">
        <w:r w:rsidR="00BD4890" w:rsidDel="00CC7A17">
          <w:rPr>
            <w:rFonts w:ascii="Times New Roman" w:hAnsi="Times New Roman" w:cs="Times New Roman"/>
            <w:sz w:val="24"/>
            <w:szCs w:val="24"/>
          </w:rPr>
          <w:delText>S1C</w:delText>
        </w:r>
      </w:del>
      <w:ins w:id="112" w:author="Alex Blake" w:date="2023-07-20T10:18:00Z">
        <w:r w:rsidR="00CC7A17">
          <w:rPr>
            <w:rFonts w:ascii="Times New Roman" w:hAnsi="Times New Roman" w:cs="Times New Roman"/>
            <w:sz w:val="24"/>
            <w:szCs w:val="24"/>
          </w:rPr>
          <w:t>S6C</w:t>
        </w:r>
      </w:ins>
      <w:r w:rsidR="00D51830">
        <w:rPr>
          <w:rFonts w:ascii="Times New Roman" w:hAnsi="Times New Roman" w:cs="Times New Roman"/>
          <w:sz w:val="24"/>
          <w:szCs w:val="24"/>
        </w:rPr>
        <w:t xml:space="preserve">, GLMM, </w:t>
      </w:r>
      <w:r w:rsidR="00D51830" w:rsidRPr="003612E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D51830">
        <w:rPr>
          <w:rFonts w:ascii="Times New Roman" w:hAnsi="Times New Roman" w:cs="Times New Roman"/>
          <w:sz w:val="24"/>
          <w:szCs w:val="24"/>
        </w:rPr>
        <w:t xml:space="preserve"> = 0.022, </w:t>
      </w:r>
      <w:r w:rsidR="00D51830" w:rsidRPr="006B3974">
        <w:rPr>
          <w:rFonts w:ascii="Times New Roman" w:hAnsi="Times New Roman" w:cs="Times New Roman"/>
          <w:sz w:val="24"/>
          <w:szCs w:val="24"/>
        </w:rPr>
        <w:t>χ2</w:t>
      </w:r>
      <w:r w:rsidR="00D51830">
        <w:rPr>
          <w:rFonts w:ascii="Times New Roman" w:hAnsi="Times New Roman" w:cs="Times New Roman"/>
          <w:sz w:val="24"/>
          <w:szCs w:val="24"/>
        </w:rPr>
        <w:t xml:space="preserve"> = 5.19, </w:t>
      </w:r>
      <w:proofErr w:type="spellStart"/>
      <w:r w:rsidR="00D51830">
        <w:rPr>
          <w:rFonts w:ascii="Times New Roman" w:hAnsi="Times New Roman" w:cs="Times New Roman"/>
          <w:sz w:val="24"/>
          <w:szCs w:val="24"/>
        </w:rPr>
        <w:t>d.f.</w:t>
      </w:r>
      <w:proofErr w:type="spellEnd"/>
      <w:r w:rsidR="00D51830">
        <w:rPr>
          <w:rFonts w:ascii="Times New Roman" w:hAnsi="Times New Roman" w:cs="Times New Roman"/>
          <w:sz w:val="24"/>
          <w:szCs w:val="24"/>
        </w:rPr>
        <w:t xml:space="preserve"> =</w:t>
      </w:r>
      <w:r w:rsidR="00793353">
        <w:rPr>
          <w:rFonts w:ascii="Times New Roman" w:hAnsi="Times New Roman" w:cs="Times New Roman"/>
          <w:sz w:val="24"/>
          <w:szCs w:val="24"/>
        </w:rPr>
        <w:t xml:space="preserve"> </w:t>
      </w:r>
      <w:r w:rsidR="00D51830">
        <w:rPr>
          <w:rFonts w:ascii="Times New Roman" w:hAnsi="Times New Roman" w:cs="Times New Roman"/>
          <w:sz w:val="24"/>
          <w:szCs w:val="24"/>
        </w:rPr>
        <w:t>1)</w:t>
      </w:r>
      <w:r w:rsidR="00583E7E">
        <w:rPr>
          <w:rFonts w:ascii="Times New Roman" w:hAnsi="Times New Roman" w:cs="Times New Roman"/>
          <w:sz w:val="24"/>
          <w:szCs w:val="24"/>
        </w:rPr>
        <w:t>,</w:t>
      </w:r>
      <w:r w:rsidR="004A1C31">
        <w:rPr>
          <w:rFonts w:ascii="Times New Roman" w:hAnsi="Times New Roman" w:cs="Times New Roman"/>
          <w:sz w:val="24"/>
          <w:szCs w:val="24"/>
        </w:rPr>
        <w:t xml:space="preserve"> bird predation effects </w:t>
      </w:r>
      <w:r w:rsidR="00F451E9">
        <w:rPr>
          <w:rFonts w:ascii="Times New Roman" w:hAnsi="Times New Roman" w:cs="Times New Roman"/>
          <w:sz w:val="24"/>
          <w:szCs w:val="24"/>
        </w:rPr>
        <w:t xml:space="preserve">on Lepidoptera </w:t>
      </w:r>
      <w:r w:rsidR="004A1C31">
        <w:rPr>
          <w:rFonts w:ascii="Times New Roman" w:hAnsi="Times New Roman" w:cs="Times New Roman"/>
          <w:sz w:val="24"/>
          <w:szCs w:val="24"/>
        </w:rPr>
        <w:t xml:space="preserve">did not significantly differ </w:t>
      </w:r>
      <w:r w:rsidR="00970BB4">
        <w:rPr>
          <w:rFonts w:ascii="Times New Roman" w:hAnsi="Times New Roman" w:cs="Times New Roman"/>
          <w:sz w:val="24"/>
          <w:szCs w:val="24"/>
        </w:rPr>
        <w:t xml:space="preserve">between </w:t>
      </w:r>
      <w:r w:rsidR="004A1C31">
        <w:rPr>
          <w:rFonts w:ascii="Times New Roman" w:hAnsi="Times New Roman" w:cs="Times New Roman"/>
          <w:sz w:val="24"/>
          <w:szCs w:val="24"/>
        </w:rPr>
        <w:t xml:space="preserve">natives </w:t>
      </w:r>
      <w:r w:rsidR="00970BB4">
        <w:rPr>
          <w:rFonts w:ascii="Times New Roman" w:hAnsi="Times New Roman" w:cs="Times New Roman"/>
          <w:sz w:val="24"/>
          <w:szCs w:val="24"/>
        </w:rPr>
        <w:t xml:space="preserve">and </w:t>
      </w:r>
      <w:r w:rsidR="00DF4557">
        <w:rPr>
          <w:rFonts w:ascii="Times New Roman" w:hAnsi="Times New Roman" w:cs="Times New Roman"/>
          <w:sz w:val="24"/>
          <w:szCs w:val="24"/>
        </w:rPr>
        <w:t>invasive</w:t>
      </w:r>
      <w:r w:rsidR="004A1C31">
        <w:rPr>
          <w:rFonts w:ascii="Times New Roman" w:hAnsi="Times New Roman" w:cs="Times New Roman"/>
          <w:sz w:val="24"/>
          <w:szCs w:val="24"/>
        </w:rPr>
        <w:t xml:space="preserve">s (GLMM interaction term for native vs. </w:t>
      </w:r>
      <w:r w:rsidR="00DF4557">
        <w:rPr>
          <w:rFonts w:ascii="Times New Roman" w:hAnsi="Times New Roman" w:cs="Times New Roman"/>
          <w:sz w:val="24"/>
          <w:szCs w:val="24"/>
        </w:rPr>
        <w:t>invasive</w:t>
      </w:r>
      <w:r w:rsidR="004A1C31">
        <w:rPr>
          <w:rFonts w:ascii="Times New Roman" w:hAnsi="Times New Roman" w:cs="Times New Roman"/>
          <w:sz w:val="24"/>
          <w:szCs w:val="24"/>
        </w:rPr>
        <w:t xml:space="preserve"> plants and bird predation effect,</w:t>
      </w:r>
      <w:r w:rsidR="004A1C31" w:rsidRPr="004A1C3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A1C31" w:rsidRPr="003612E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4A1C31">
        <w:rPr>
          <w:rFonts w:ascii="Times New Roman" w:hAnsi="Times New Roman" w:cs="Times New Roman"/>
          <w:sz w:val="24"/>
          <w:szCs w:val="24"/>
        </w:rPr>
        <w:t xml:space="preserve"> = 0.614, </w:t>
      </w:r>
      <w:r w:rsidR="004A1C31" w:rsidRPr="006B3974">
        <w:rPr>
          <w:rFonts w:ascii="Times New Roman" w:hAnsi="Times New Roman" w:cs="Times New Roman"/>
          <w:sz w:val="24"/>
          <w:szCs w:val="24"/>
        </w:rPr>
        <w:t>χ2</w:t>
      </w:r>
      <w:r w:rsidR="004A1C31">
        <w:rPr>
          <w:rFonts w:ascii="Times New Roman" w:hAnsi="Times New Roman" w:cs="Times New Roman"/>
          <w:sz w:val="24"/>
          <w:szCs w:val="24"/>
        </w:rPr>
        <w:t xml:space="preserve"> = 0.25, </w:t>
      </w:r>
      <w:proofErr w:type="spellStart"/>
      <w:r w:rsidR="004A1C31">
        <w:rPr>
          <w:rFonts w:ascii="Times New Roman" w:hAnsi="Times New Roman" w:cs="Times New Roman"/>
          <w:sz w:val="24"/>
          <w:szCs w:val="24"/>
        </w:rPr>
        <w:t>d.f.</w:t>
      </w:r>
      <w:proofErr w:type="spellEnd"/>
      <w:r w:rsidR="004A1C31">
        <w:rPr>
          <w:rFonts w:ascii="Times New Roman" w:hAnsi="Times New Roman" w:cs="Times New Roman"/>
          <w:sz w:val="24"/>
          <w:szCs w:val="24"/>
        </w:rPr>
        <w:t xml:space="preserve"> =</w:t>
      </w:r>
      <w:r w:rsidR="00793353">
        <w:rPr>
          <w:rFonts w:ascii="Times New Roman" w:hAnsi="Times New Roman" w:cs="Times New Roman"/>
          <w:sz w:val="24"/>
          <w:szCs w:val="24"/>
        </w:rPr>
        <w:t xml:space="preserve"> </w:t>
      </w:r>
      <w:r w:rsidR="004A1C31">
        <w:rPr>
          <w:rFonts w:ascii="Times New Roman" w:hAnsi="Times New Roman" w:cs="Times New Roman"/>
          <w:sz w:val="24"/>
          <w:szCs w:val="24"/>
        </w:rPr>
        <w:t>1)</w:t>
      </w:r>
      <w:r w:rsidR="00583E7E">
        <w:rPr>
          <w:rFonts w:ascii="Times New Roman" w:hAnsi="Times New Roman" w:cs="Times New Roman"/>
          <w:sz w:val="24"/>
          <w:szCs w:val="24"/>
        </w:rPr>
        <w:t>.</w:t>
      </w:r>
      <w:r w:rsidR="0083454E">
        <w:rPr>
          <w:rFonts w:ascii="Times New Roman" w:hAnsi="Times New Roman" w:cs="Times New Roman"/>
          <w:sz w:val="24"/>
          <w:szCs w:val="24"/>
        </w:rPr>
        <w:t xml:space="preserve"> Finally, we observed similar abundances of Orthoptera on both native and </w:t>
      </w:r>
      <w:r w:rsidR="00DF4557">
        <w:rPr>
          <w:rFonts w:ascii="Times New Roman" w:hAnsi="Times New Roman" w:cs="Times New Roman"/>
          <w:sz w:val="24"/>
          <w:szCs w:val="24"/>
        </w:rPr>
        <w:t>invasive</w:t>
      </w:r>
      <w:r w:rsidR="0083454E">
        <w:rPr>
          <w:rFonts w:ascii="Times New Roman" w:hAnsi="Times New Roman" w:cs="Times New Roman"/>
          <w:sz w:val="24"/>
          <w:szCs w:val="24"/>
        </w:rPr>
        <w:t xml:space="preserve"> plants</w:t>
      </w:r>
      <w:r w:rsidR="00161C0B">
        <w:rPr>
          <w:rFonts w:ascii="Times New Roman" w:hAnsi="Times New Roman" w:cs="Times New Roman"/>
          <w:sz w:val="24"/>
          <w:szCs w:val="24"/>
        </w:rPr>
        <w:t xml:space="preserve"> (Fig. </w:t>
      </w:r>
      <w:del w:id="113" w:author="Alex Blake" w:date="2023-07-20T10:18:00Z">
        <w:r w:rsidR="00BD4890" w:rsidDel="00CC7A17">
          <w:rPr>
            <w:rFonts w:ascii="Times New Roman" w:hAnsi="Times New Roman" w:cs="Times New Roman"/>
            <w:sz w:val="24"/>
            <w:szCs w:val="24"/>
          </w:rPr>
          <w:delText>S1D</w:delText>
        </w:r>
      </w:del>
      <w:ins w:id="114" w:author="Alex Blake" w:date="2023-07-20T10:18:00Z">
        <w:r w:rsidR="00CC7A17">
          <w:rPr>
            <w:rFonts w:ascii="Times New Roman" w:hAnsi="Times New Roman" w:cs="Times New Roman"/>
            <w:sz w:val="24"/>
            <w:szCs w:val="24"/>
          </w:rPr>
          <w:t>S6D</w:t>
        </w:r>
      </w:ins>
      <w:r w:rsidR="00161C0B">
        <w:rPr>
          <w:rFonts w:ascii="Times New Roman" w:hAnsi="Times New Roman" w:cs="Times New Roman"/>
          <w:sz w:val="24"/>
          <w:szCs w:val="24"/>
        </w:rPr>
        <w:t xml:space="preserve">, GLMM, </w:t>
      </w:r>
      <w:r w:rsidR="00161C0B" w:rsidRPr="003612E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161C0B">
        <w:rPr>
          <w:rFonts w:ascii="Times New Roman" w:hAnsi="Times New Roman" w:cs="Times New Roman"/>
          <w:sz w:val="24"/>
          <w:szCs w:val="24"/>
        </w:rPr>
        <w:t xml:space="preserve"> =</w:t>
      </w:r>
      <w:r w:rsidR="007035E8">
        <w:rPr>
          <w:rFonts w:ascii="Times New Roman" w:hAnsi="Times New Roman" w:cs="Times New Roman"/>
          <w:sz w:val="24"/>
          <w:szCs w:val="24"/>
        </w:rPr>
        <w:t xml:space="preserve"> 0.941</w:t>
      </w:r>
      <w:r w:rsidR="00161C0B">
        <w:rPr>
          <w:rFonts w:ascii="Times New Roman" w:hAnsi="Times New Roman" w:cs="Times New Roman"/>
          <w:sz w:val="24"/>
          <w:szCs w:val="24"/>
        </w:rPr>
        <w:t xml:space="preserve">, </w:t>
      </w:r>
      <w:r w:rsidR="00161C0B" w:rsidRPr="006B3974">
        <w:rPr>
          <w:rFonts w:ascii="Times New Roman" w:hAnsi="Times New Roman" w:cs="Times New Roman"/>
          <w:sz w:val="24"/>
          <w:szCs w:val="24"/>
        </w:rPr>
        <w:t>χ2</w:t>
      </w:r>
      <w:r w:rsidR="00161C0B">
        <w:rPr>
          <w:rFonts w:ascii="Times New Roman" w:hAnsi="Times New Roman" w:cs="Times New Roman"/>
          <w:sz w:val="24"/>
          <w:szCs w:val="24"/>
        </w:rPr>
        <w:t xml:space="preserve"> =</w:t>
      </w:r>
      <w:r w:rsidR="007035E8">
        <w:rPr>
          <w:rFonts w:ascii="Times New Roman" w:hAnsi="Times New Roman" w:cs="Times New Roman"/>
          <w:sz w:val="24"/>
          <w:szCs w:val="24"/>
        </w:rPr>
        <w:t xml:space="preserve"> 0.005</w:t>
      </w:r>
      <w:r w:rsidR="00161C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1C0B">
        <w:rPr>
          <w:rFonts w:ascii="Times New Roman" w:hAnsi="Times New Roman" w:cs="Times New Roman"/>
          <w:sz w:val="24"/>
          <w:szCs w:val="24"/>
        </w:rPr>
        <w:t>d.f.</w:t>
      </w:r>
      <w:proofErr w:type="spellEnd"/>
      <w:r w:rsidR="00161C0B">
        <w:rPr>
          <w:rFonts w:ascii="Times New Roman" w:hAnsi="Times New Roman" w:cs="Times New Roman"/>
          <w:sz w:val="24"/>
          <w:szCs w:val="24"/>
        </w:rPr>
        <w:t xml:space="preserve"> =</w:t>
      </w:r>
      <w:r w:rsidR="007035E8">
        <w:rPr>
          <w:rFonts w:ascii="Times New Roman" w:hAnsi="Times New Roman" w:cs="Times New Roman"/>
          <w:sz w:val="24"/>
          <w:szCs w:val="24"/>
        </w:rPr>
        <w:t xml:space="preserve"> 1</w:t>
      </w:r>
      <w:r w:rsidR="00161C0B">
        <w:rPr>
          <w:rFonts w:ascii="Times New Roman" w:hAnsi="Times New Roman" w:cs="Times New Roman"/>
          <w:sz w:val="24"/>
          <w:szCs w:val="24"/>
        </w:rPr>
        <w:t>)</w:t>
      </w:r>
      <w:r w:rsidR="0083454E">
        <w:rPr>
          <w:rFonts w:ascii="Times New Roman" w:hAnsi="Times New Roman" w:cs="Times New Roman"/>
          <w:sz w:val="24"/>
          <w:szCs w:val="24"/>
        </w:rPr>
        <w:t>. Bird</w:t>
      </w:r>
      <w:r w:rsidR="00970BB4">
        <w:rPr>
          <w:rFonts w:ascii="Times New Roman" w:hAnsi="Times New Roman" w:cs="Times New Roman"/>
          <w:sz w:val="24"/>
          <w:szCs w:val="24"/>
        </w:rPr>
        <w:t>s</w:t>
      </w:r>
      <w:r w:rsidR="0083454E">
        <w:rPr>
          <w:rFonts w:ascii="Times New Roman" w:hAnsi="Times New Roman" w:cs="Times New Roman"/>
          <w:sz w:val="24"/>
          <w:szCs w:val="24"/>
        </w:rPr>
        <w:t xml:space="preserve"> significantly reduced the abundance of orthoptera on both plant groups (Fig. </w:t>
      </w:r>
      <w:del w:id="115" w:author="Alex Blake" w:date="2023-07-20T10:18:00Z">
        <w:r w:rsidR="00BD4890" w:rsidDel="00CC7A17">
          <w:rPr>
            <w:rFonts w:ascii="Times New Roman" w:hAnsi="Times New Roman" w:cs="Times New Roman"/>
            <w:sz w:val="24"/>
            <w:szCs w:val="24"/>
          </w:rPr>
          <w:delText>S1D</w:delText>
        </w:r>
      </w:del>
      <w:ins w:id="116" w:author="Alex Blake" w:date="2023-07-20T10:18:00Z">
        <w:r w:rsidR="00CC7A17">
          <w:rPr>
            <w:rFonts w:ascii="Times New Roman" w:hAnsi="Times New Roman" w:cs="Times New Roman"/>
            <w:sz w:val="24"/>
            <w:szCs w:val="24"/>
          </w:rPr>
          <w:t>S6D</w:t>
        </w:r>
      </w:ins>
      <w:r w:rsidR="00161C0B">
        <w:rPr>
          <w:rFonts w:ascii="Times New Roman" w:hAnsi="Times New Roman" w:cs="Times New Roman"/>
          <w:sz w:val="24"/>
          <w:szCs w:val="24"/>
        </w:rPr>
        <w:t xml:space="preserve">, GLMM, </w:t>
      </w:r>
      <w:r w:rsidR="00161C0B" w:rsidRPr="003612E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161C0B">
        <w:rPr>
          <w:rFonts w:ascii="Times New Roman" w:hAnsi="Times New Roman" w:cs="Times New Roman"/>
          <w:sz w:val="24"/>
          <w:szCs w:val="24"/>
        </w:rPr>
        <w:t xml:space="preserve"> </w:t>
      </w:r>
      <w:r w:rsidR="007035E8">
        <w:rPr>
          <w:rFonts w:ascii="Times New Roman" w:hAnsi="Times New Roman" w:cs="Times New Roman"/>
          <w:sz w:val="24"/>
          <w:szCs w:val="24"/>
        </w:rPr>
        <w:t>&lt; 0.001</w:t>
      </w:r>
      <w:r w:rsidR="00161C0B">
        <w:rPr>
          <w:rFonts w:ascii="Times New Roman" w:hAnsi="Times New Roman" w:cs="Times New Roman"/>
          <w:sz w:val="24"/>
          <w:szCs w:val="24"/>
        </w:rPr>
        <w:t xml:space="preserve">, </w:t>
      </w:r>
      <w:r w:rsidR="00161C0B" w:rsidRPr="006B3974">
        <w:rPr>
          <w:rFonts w:ascii="Times New Roman" w:hAnsi="Times New Roman" w:cs="Times New Roman"/>
          <w:sz w:val="24"/>
          <w:szCs w:val="24"/>
        </w:rPr>
        <w:t>χ2</w:t>
      </w:r>
      <w:r w:rsidR="00161C0B">
        <w:rPr>
          <w:rFonts w:ascii="Times New Roman" w:hAnsi="Times New Roman" w:cs="Times New Roman"/>
          <w:sz w:val="24"/>
          <w:szCs w:val="24"/>
        </w:rPr>
        <w:t xml:space="preserve"> =</w:t>
      </w:r>
      <w:r w:rsidR="007035E8">
        <w:rPr>
          <w:rFonts w:ascii="Times New Roman" w:hAnsi="Times New Roman" w:cs="Times New Roman"/>
          <w:sz w:val="24"/>
          <w:szCs w:val="24"/>
        </w:rPr>
        <w:t xml:space="preserve"> 15.6</w:t>
      </w:r>
      <w:r w:rsidR="00161C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1C0B">
        <w:rPr>
          <w:rFonts w:ascii="Times New Roman" w:hAnsi="Times New Roman" w:cs="Times New Roman"/>
          <w:sz w:val="24"/>
          <w:szCs w:val="24"/>
        </w:rPr>
        <w:t>d.f.</w:t>
      </w:r>
      <w:proofErr w:type="spellEnd"/>
      <w:r w:rsidR="00161C0B">
        <w:rPr>
          <w:rFonts w:ascii="Times New Roman" w:hAnsi="Times New Roman" w:cs="Times New Roman"/>
          <w:sz w:val="24"/>
          <w:szCs w:val="24"/>
        </w:rPr>
        <w:t xml:space="preserve"> =</w:t>
      </w:r>
      <w:r w:rsidR="00793353">
        <w:rPr>
          <w:rFonts w:ascii="Times New Roman" w:hAnsi="Times New Roman" w:cs="Times New Roman"/>
          <w:sz w:val="24"/>
          <w:szCs w:val="24"/>
        </w:rPr>
        <w:t xml:space="preserve"> </w:t>
      </w:r>
      <w:r w:rsidR="007035E8">
        <w:rPr>
          <w:rFonts w:ascii="Times New Roman" w:hAnsi="Times New Roman" w:cs="Times New Roman"/>
          <w:sz w:val="24"/>
          <w:szCs w:val="24"/>
        </w:rPr>
        <w:t>1</w:t>
      </w:r>
      <w:r w:rsidR="0083454E">
        <w:rPr>
          <w:rFonts w:ascii="Times New Roman" w:hAnsi="Times New Roman" w:cs="Times New Roman"/>
          <w:sz w:val="24"/>
          <w:szCs w:val="24"/>
        </w:rPr>
        <w:t>).</w:t>
      </w:r>
    </w:p>
    <w:p w14:paraId="37FE6582" w14:textId="6722998C" w:rsidR="002212C9" w:rsidRDefault="002212C9" w:rsidP="00D05B3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observed significant variation in the %N content by mass for herbivores among </w:t>
      </w:r>
      <w:r w:rsidR="00970BB4">
        <w:rPr>
          <w:rFonts w:ascii="Times New Roman" w:hAnsi="Times New Roman" w:cs="Times New Roman"/>
          <w:sz w:val="24"/>
          <w:szCs w:val="24"/>
        </w:rPr>
        <w:t xml:space="preserve">host plants </w:t>
      </w:r>
      <w:r>
        <w:rPr>
          <w:rFonts w:ascii="Times New Roman" w:hAnsi="Times New Roman" w:cs="Times New Roman"/>
          <w:sz w:val="24"/>
          <w:szCs w:val="24"/>
        </w:rPr>
        <w:t xml:space="preserve">(Fig. </w:t>
      </w:r>
      <w:ins w:id="117" w:author="Alex Blake" w:date="2023-07-20T10:18:00Z">
        <w:r w:rsidR="001218EB">
          <w:rPr>
            <w:rFonts w:ascii="Times New Roman" w:hAnsi="Times New Roman" w:cs="Times New Roman"/>
            <w:sz w:val="24"/>
            <w:szCs w:val="24"/>
          </w:rPr>
          <w:t>S7</w:t>
        </w:r>
      </w:ins>
      <w:del w:id="118" w:author="Alex Blake" w:date="2023-07-20T10:18:00Z">
        <w:r w:rsidR="00BD4890" w:rsidDel="001218EB">
          <w:rPr>
            <w:rFonts w:ascii="Times New Roman" w:hAnsi="Times New Roman" w:cs="Times New Roman"/>
            <w:sz w:val="24"/>
            <w:szCs w:val="24"/>
          </w:rPr>
          <w:delText>5</w:delText>
        </w:r>
      </w:del>
      <w:r w:rsidR="002975A6">
        <w:rPr>
          <w:rFonts w:ascii="Times New Roman" w:hAnsi="Times New Roman" w:cs="Times New Roman"/>
          <w:sz w:val="24"/>
          <w:szCs w:val="24"/>
        </w:rPr>
        <w:t xml:space="preserve">, GLM, </w:t>
      </w:r>
      <w:r w:rsidR="002975A6" w:rsidRPr="003612E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2975A6">
        <w:rPr>
          <w:rFonts w:ascii="Times New Roman" w:hAnsi="Times New Roman" w:cs="Times New Roman"/>
          <w:sz w:val="24"/>
          <w:szCs w:val="24"/>
        </w:rPr>
        <w:t xml:space="preserve"> </w:t>
      </w:r>
      <w:r w:rsidR="009627C5">
        <w:rPr>
          <w:rFonts w:ascii="Times New Roman" w:hAnsi="Times New Roman" w:cs="Times New Roman"/>
          <w:sz w:val="24"/>
          <w:szCs w:val="24"/>
        </w:rPr>
        <w:t>&lt; 0.001</w:t>
      </w:r>
      <w:r w:rsidR="002975A6">
        <w:rPr>
          <w:rFonts w:ascii="Times New Roman" w:hAnsi="Times New Roman" w:cs="Times New Roman"/>
          <w:sz w:val="24"/>
          <w:szCs w:val="24"/>
        </w:rPr>
        <w:t xml:space="preserve">, </w:t>
      </w:r>
      <w:r w:rsidR="002975A6" w:rsidRPr="006B3974">
        <w:rPr>
          <w:rFonts w:ascii="Times New Roman" w:hAnsi="Times New Roman" w:cs="Times New Roman"/>
          <w:sz w:val="24"/>
          <w:szCs w:val="24"/>
        </w:rPr>
        <w:t>χ2</w:t>
      </w:r>
      <w:r w:rsidR="002975A6">
        <w:rPr>
          <w:rFonts w:ascii="Times New Roman" w:hAnsi="Times New Roman" w:cs="Times New Roman"/>
          <w:sz w:val="24"/>
          <w:szCs w:val="24"/>
        </w:rPr>
        <w:t xml:space="preserve"> =</w:t>
      </w:r>
      <w:r w:rsidR="009627C5">
        <w:rPr>
          <w:rFonts w:ascii="Times New Roman" w:hAnsi="Times New Roman" w:cs="Times New Roman"/>
          <w:sz w:val="24"/>
          <w:szCs w:val="24"/>
        </w:rPr>
        <w:t xml:space="preserve"> 38.4</w:t>
      </w:r>
      <w:r w:rsidR="002975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75A6">
        <w:rPr>
          <w:rFonts w:ascii="Times New Roman" w:hAnsi="Times New Roman" w:cs="Times New Roman"/>
          <w:sz w:val="24"/>
          <w:szCs w:val="24"/>
        </w:rPr>
        <w:t>d.f.</w:t>
      </w:r>
      <w:proofErr w:type="spellEnd"/>
      <w:r w:rsidR="002975A6">
        <w:rPr>
          <w:rFonts w:ascii="Times New Roman" w:hAnsi="Times New Roman" w:cs="Times New Roman"/>
          <w:sz w:val="24"/>
          <w:szCs w:val="24"/>
        </w:rPr>
        <w:t xml:space="preserve"> =</w:t>
      </w:r>
      <w:r w:rsidR="009627C5"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5F7FB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6F8A">
        <w:rPr>
          <w:rFonts w:ascii="Times New Roman" w:hAnsi="Times New Roman" w:cs="Times New Roman"/>
          <w:sz w:val="24"/>
          <w:szCs w:val="24"/>
        </w:rPr>
        <w:t>Dunnett’s test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7FBE">
        <w:rPr>
          <w:rFonts w:ascii="Times New Roman" w:hAnsi="Times New Roman" w:cs="Times New Roman"/>
          <w:sz w:val="24"/>
          <w:szCs w:val="24"/>
        </w:rPr>
        <w:t xml:space="preserve">showed </w:t>
      </w:r>
      <w:r>
        <w:rPr>
          <w:rFonts w:ascii="Times New Roman" w:hAnsi="Times New Roman" w:cs="Times New Roman"/>
          <w:sz w:val="24"/>
          <w:szCs w:val="24"/>
        </w:rPr>
        <w:t xml:space="preserve">significantly higher %N content by mass </w:t>
      </w:r>
      <w:r w:rsidR="005F7FBE">
        <w:rPr>
          <w:rFonts w:ascii="Times New Roman" w:hAnsi="Times New Roman" w:cs="Times New Roman"/>
          <w:sz w:val="24"/>
          <w:szCs w:val="24"/>
        </w:rPr>
        <w:t xml:space="preserve">on </w:t>
      </w:r>
      <w:del w:id="119" w:author="Chad Seewagen" w:date="2023-07-21T08:35:00Z">
        <w:r w:rsidR="00526F8A" w:rsidDel="00DF2DC3">
          <w:rPr>
            <w:rFonts w:ascii="Times New Roman" w:hAnsi="Times New Roman" w:cs="Times New Roman"/>
            <w:sz w:val="24"/>
            <w:szCs w:val="24"/>
          </w:rPr>
          <w:delText xml:space="preserve">Honeysuckle </w:delText>
        </w:r>
      </w:del>
      <w:ins w:id="120" w:author="Chad Seewagen" w:date="2023-07-21T08:35:00Z">
        <w:r w:rsidR="00DF2DC3">
          <w:rPr>
            <w:rFonts w:ascii="Times New Roman" w:hAnsi="Times New Roman" w:cs="Times New Roman"/>
            <w:sz w:val="24"/>
            <w:szCs w:val="24"/>
          </w:rPr>
          <w:t xml:space="preserve">honeysuckle </w:t>
        </w:r>
      </w:ins>
      <w:r w:rsidR="00526F8A">
        <w:rPr>
          <w:rFonts w:ascii="Times New Roman" w:hAnsi="Times New Roman" w:cs="Times New Roman"/>
          <w:sz w:val="24"/>
          <w:szCs w:val="24"/>
        </w:rPr>
        <w:t>compared to native plants</w:t>
      </w:r>
      <w:r>
        <w:rPr>
          <w:rFonts w:ascii="Times New Roman" w:hAnsi="Times New Roman" w:cs="Times New Roman"/>
          <w:sz w:val="24"/>
          <w:szCs w:val="24"/>
        </w:rPr>
        <w:t xml:space="preserve"> (Fig </w:t>
      </w:r>
      <w:del w:id="121" w:author="Alex Blake" w:date="2023-07-20T10:20:00Z">
        <w:r w:rsidR="00BD4890" w:rsidDel="001218EB">
          <w:rPr>
            <w:rFonts w:ascii="Times New Roman" w:hAnsi="Times New Roman" w:cs="Times New Roman"/>
            <w:sz w:val="24"/>
            <w:szCs w:val="24"/>
          </w:rPr>
          <w:delText>6</w:delText>
        </w:r>
        <w:r w:rsidDel="001218EB">
          <w:rPr>
            <w:rFonts w:ascii="Times New Roman" w:hAnsi="Times New Roman" w:cs="Times New Roman"/>
            <w:sz w:val="24"/>
            <w:szCs w:val="24"/>
          </w:rPr>
          <w:delText>A</w:delText>
        </w:r>
      </w:del>
      <w:ins w:id="122" w:author="Alex Blake" w:date="2023-07-20T10:20:00Z">
        <w:r w:rsidR="001218EB">
          <w:rPr>
            <w:rFonts w:ascii="Times New Roman" w:hAnsi="Times New Roman" w:cs="Times New Roman"/>
            <w:sz w:val="24"/>
            <w:szCs w:val="24"/>
          </w:rPr>
          <w:t>3A</w:t>
        </w:r>
      </w:ins>
      <w:r>
        <w:rPr>
          <w:rFonts w:ascii="Times New Roman" w:hAnsi="Times New Roman" w:cs="Times New Roman"/>
          <w:sz w:val="24"/>
          <w:szCs w:val="24"/>
        </w:rPr>
        <w:t>,</w:t>
      </w:r>
      <w:r w:rsidR="00EC7803">
        <w:rPr>
          <w:rFonts w:ascii="Times New Roman" w:hAnsi="Times New Roman" w:cs="Times New Roman"/>
          <w:sz w:val="24"/>
          <w:szCs w:val="24"/>
        </w:rPr>
        <w:t xml:space="preserve"> </w:t>
      </w:r>
      <w:r w:rsidRPr="00EC7803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6F8A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0.001</w:t>
      </w:r>
      <w:r w:rsidR="009627C5">
        <w:rPr>
          <w:rFonts w:ascii="Times New Roman" w:hAnsi="Times New Roman" w:cs="Times New Roman"/>
          <w:sz w:val="24"/>
          <w:szCs w:val="24"/>
        </w:rPr>
        <w:t xml:space="preserve">, </w:t>
      </w:r>
      <w:r w:rsidR="00526F8A">
        <w:rPr>
          <w:rFonts w:ascii="Times New Roman" w:hAnsi="Times New Roman" w:cs="Times New Roman"/>
          <w:sz w:val="24"/>
          <w:szCs w:val="24"/>
        </w:rPr>
        <w:t>Table S3</w:t>
      </w:r>
      <w:r>
        <w:rPr>
          <w:rFonts w:ascii="Times New Roman" w:hAnsi="Times New Roman" w:cs="Times New Roman"/>
          <w:sz w:val="24"/>
          <w:szCs w:val="24"/>
        </w:rPr>
        <w:t>)</w:t>
      </w:r>
      <w:r w:rsidR="00526F8A">
        <w:rPr>
          <w:rFonts w:ascii="Times New Roman" w:hAnsi="Times New Roman" w:cs="Times New Roman"/>
          <w:sz w:val="24"/>
          <w:szCs w:val="24"/>
        </w:rPr>
        <w:t>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64F3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N content </w:t>
      </w:r>
      <w:r w:rsidR="00CB020A">
        <w:rPr>
          <w:rFonts w:ascii="Times New Roman" w:hAnsi="Times New Roman" w:cs="Times New Roman"/>
          <w:sz w:val="24"/>
          <w:szCs w:val="24"/>
        </w:rPr>
        <w:t xml:space="preserve">was </w:t>
      </w:r>
      <w:r w:rsidR="00F451E9">
        <w:rPr>
          <w:rFonts w:ascii="Times New Roman" w:hAnsi="Times New Roman" w:cs="Times New Roman"/>
          <w:sz w:val="24"/>
          <w:szCs w:val="24"/>
        </w:rPr>
        <w:t xml:space="preserve">higher </w:t>
      </w:r>
      <w:r w:rsidR="00CB020A"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</w:rPr>
        <w:t>honeysuckle</w:t>
      </w:r>
      <w:r w:rsidR="00CB020A">
        <w:rPr>
          <w:rFonts w:ascii="Times New Roman" w:hAnsi="Times New Roman" w:cs="Times New Roman"/>
          <w:sz w:val="24"/>
          <w:szCs w:val="24"/>
        </w:rPr>
        <w:t xml:space="preserve"> than any other plant</w:t>
      </w:r>
      <w:r w:rsidR="00EC7803">
        <w:rPr>
          <w:rFonts w:ascii="Times New Roman" w:hAnsi="Times New Roman" w:cs="Times New Roman"/>
          <w:sz w:val="24"/>
          <w:szCs w:val="24"/>
        </w:rPr>
        <w:t xml:space="preserve"> (Fig </w:t>
      </w:r>
      <w:del w:id="123" w:author="Alex Blake" w:date="2023-07-20T10:20:00Z">
        <w:r w:rsidR="00BD4890" w:rsidDel="001218EB">
          <w:rPr>
            <w:rFonts w:ascii="Times New Roman" w:hAnsi="Times New Roman" w:cs="Times New Roman"/>
            <w:sz w:val="24"/>
            <w:szCs w:val="24"/>
          </w:rPr>
          <w:delText>5</w:delText>
        </w:r>
      </w:del>
      <w:ins w:id="124" w:author="Alex Blake" w:date="2023-07-20T10:20:00Z">
        <w:r w:rsidR="001218EB">
          <w:rPr>
            <w:rFonts w:ascii="Times New Roman" w:hAnsi="Times New Roman" w:cs="Times New Roman"/>
            <w:sz w:val="24"/>
            <w:szCs w:val="24"/>
          </w:rPr>
          <w:t>S7</w:t>
        </w:r>
      </w:ins>
      <w:r w:rsidR="00EC780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526F8A">
        <w:rPr>
          <w:rFonts w:ascii="Times New Roman" w:hAnsi="Times New Roman" w:cs="Times New Roman"/>
          <w:sz w:val="24"/>
          <w:szCs w:val="24"/>
        </w:rPr>
        <w:t xml:space="preserve"> Other invasive plants were not significantly different to the native group (vs </w:t>
      </w:r>
      <w:commentRangeStart w:id="125"/>
      <w:r w:rsidR="00526F8A">
        <w:rPr>
          <w:rFonts w:ascii="Times New Roman" w:hAnsi="Times New Roman" w:cs="Times New Roman"/>
          <w:sz w:val="24"/>
          <w:szCs w:val="24"/>
        </w:rPr>
        <w:t xml:space="preserve">Autumn Olive: </w:t>
      </w:r>
      <w:r w:rsidR="00526F8A" w:rsidRPr="003612E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526F8A" w:rsidRPr="00734B55">
        <w:rPr>
          <w:rFonts w:ascii="Times New Roman" w:hAnsi="Times New Roman" w:cs="Times New Roman"/>
          <w:sz w:val="24"/>
          <w:szCs w:val="24"/>
        </w:rPr>
        <w:t xml:space="preserve"> = 0.</w:t>
      </w:r>
      <w:r w:rsidR="00526F8A">
        <w:rPr>
          <w:rFonts w:ascii="Times New Roman" w:hAnsi="Times New Roman" w:cs="Times New Roman"/>
          <w:sz w:val="24"/>
          <w:szCs w:val="24"/>
        </w:rPr>
        <w:t xml:space="preserve">19, vs Barberry: </w:t>
      </w:r>
      <w:r w:rsidR="00526F8A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526F8A">
        <w:rPr>
          <w:rFonts w:ascii="Times New Roman" w:hAnsi="Times New Roman" w:cs="Times New Roman"/>
          <w:sz w:val="24"/>
          <w:szCs w:val="24"/>
        </w:rPr>
        <w:t xml:space="preserve"> = 0.99, vs Burning Bush:</w:t>
      </w:r>
      <w:commentRangeEnd w:id="125"/>
      <w:r w:rsidR="00DF2DC3">
        <w:rPr>
          <w:rStyle w:val="CommentReference"/>
        </w:rPr>
        <w:commentReference w:id="125"/>
      </w:r>
      <w:r w:rsidR="00526F8A">
        <w:rPr>
          <w:rFonts w:ascii="Times New Roman" w:hAnsi="Times New Roman" w:cs="Times New Roman"/>
          <w:sz w:val="24"/>
          <w:szCs w:val="24"/>
        </w:rPr>
        <w:t xml:space="preserve"> </w:t>
      </w:r>
      <w:r w:rsidR="00526F8A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526F8A">
        <w:rPr>
          <w:rFonts w:ascii="Times New Roman" w:hAnsi="Times New Roman" w:cs="Times New Roman"/>
          <w:sz w:val="24"/>
          <w:szCs w:val="24"/>
        </w:rPr>
        <w:t xml:space="preserve"> = 0.88, Figure </w:t>
      </w:r>
      <w:del w:id="126" w:author="Alex Blake" w:date="2023-07-20T10:20:00Z">
        <w:r w:rsidR="00BD4890" w:rsidDel="001218EB">
          <w:rPr>
            <w:rFonts w:ascii="Times New Roman" w:hAnsi="Times New Roman" w:cs="Times New Roman"/>
            <w:sz w:val="24"/>
            <w:szCs w:val="24"/>
          </w:rPr>
          <w:delText>6</w:delText>
        </w:r>
      </w:del>
      <w:ins w:id="127" w:author="Alex Blake" w:date="2023-07-20T10:20:00Z">
        <w:r w:rsidR="001218EB">
          <w:rPr>
            <w:rFonts w:ascii="Times New Roman" w:hAnsi="Times New Roman" w:cs="Times New Roman"/>
            <w:sz w:val="24"/>
            <w:szCs w:val="24"/>
          </w:rPr>
          <w:t>3</w:t>
        </w:r>
      </w:ins>
      <w:r w:rsidR="00526F8A">
        <w:rPr>
          <w:rFonts w:ascii="Times New Roman" w:hAnsi="Times New Roman" w:cs="Times New Roman"/>
          <w:sz w:val="24"/>
          <w:szCs w:val="24"/>
        </w:rPr>
        <w:t>, Table S3).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020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pider %N content </w:t>
      </w:r>
      <w:r w:rsidR="00CB020A">
        <w:rPr>
          <w:rFonts w:ascii="Times New Roman" w:hAnsi="Times New Roman" w:cs="Times New Roman"/>
          <w:sz w:val="24"/>
          <w:szCs w:val="24"/>
        </w:rPr>
        <w:t>varied significantly among plants overall</w:t>
      </w:r>
      <w:r>
        <w:rPr>
          <w:rFonts w:ascii="Times New Roman" w:hAnsi="Times New Roman" w:cs="Times New Roman"/>
          <w:sz w:val="24"/>
          <w:szCs w:val="24"/>
        </w:rPr>
        <w:t xml:space="preserve"> (Fig</w:t>
      </w:r>
      <w:r w:rsidR="002975A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del w:id="128" w:author="Alex Blake" w:date="2023-07-20T10:19:00Z">
        <w:r w:rsidR="00BD4890" w:rsidDel="001218EB">
          <w:rPr>
            <w:rFonts w:ascii="Times New Roman" w:hAnsi="Times New Roman" w:cs="Times New Roman"/>
            <w:sz w:val="24"/>
            <w:szCs w:val="24"/>
          </w:rPr>
          <w:delText>7</w:delText>
        </w:r>
      </w:del>
      <w:ins w:id="129" w:author="Alex Blake" w:date="2023-07-20T10:19:00Z">
        <w:r w:rsidR="001218EB">
          <w:rPr>
            <w:rFonts w:ascii="Times New Roman" w:hAnsi="Times New Roman" w:cs="Times New Roman"/>
            <w:sz w:val="24"/>
            <w:szCs w:val="24"/>
          </w:rPr>
          <w:t>S8</w:t>
        </w:r>
      </w:ins>
      <w:r w:rsidR="002975A6">
        <w:rPr>
          <w:rFonts w:ascii="Times New Roman" w:hAnsi="Times New Roman" w:cs="Times New Roman"/>
          <w:sz w:val="24"/>
          <w:szCs w:val="24"/>
        </w:rPr>
        <w:t xml:space="preserve">, GLM, </w:t>
      </w:r>
      <w:r w:rsidR="002975A6" w:rsidRPr="003612E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2975A6">
        <w:rPr>
          <w:rFonts w:ascii="Times New Roman" w:hAnsi="Times New Roman" w:cs="Times New Roman"/>
          <w:sz w:val="24"/>
          <w:szCs w:val="24"/>
        </w:rPr>
        <w:t xml:space="preserve"> </w:t>
      </w:r>
      <w:r w:rsidR="00EC7803">
        <w:rPr>
          <w:rFonts w:ascii="Times New Roman" w:hAnsi="Times New Roman" w:cs="Times New Roman"/>
          <w:sz w:val="24"/>
          <w:szCs w:val="24"/>
        </w:rPr>
        <w:t>&lt; 0.001</w:t>
      </w:r>
      <w:r w:rsidR="002975A6">
        <w:rPr>
          <w:rFonts w:ascii="Times New Roman" w:hAnsi="Times New Roman" w:cs="Times New Roman"/>
          <w:sz w:val="24"/>
          <w:szCs w:val="24"/>
        </w:rPr>
        <w:t xml:space="preserve">, </w:t>
      </w:r>
      <w:r w:rsidR="002975A6" w:rsidRPr="006B3974">
        <w:rPr>
          <w:rFonts w:ascii="Times New Roman" w:hAnsi="Times New Roman" w:cs="Times New Roman"/>
          <w:sz w:val="24"/>
          <w:szCs w:val="24"/>
        </w:rPr>
        <w:t>χ2</w:t>
      </w:r>
      <w:r w:rsidR="002975A6">
        <w:rPr>
          <w:rFonts w:ascii="Times New Roman" w:hAnsi="Times New Roman" w:cs="Times New Roman"/>
          <w:sz w:val="24"/>
          <w:szCs w:val="24"/>
        </w:rPr>
        <w:t xml:space="preserve"> =</w:t>
      </w:r>
      <w:r w:rsidR="00EC7803">
        <w:rPr>
          <w:rFonts w:ascii="Times New Roman" w:hAnsi="Times New Roman" w:cs="Times New Roman"/>
          <w:sz w:val="24"/>
          <w:szCs w:val="24"/>
        </w:rPr>
        <w:t xml:space="preserve"> 59.61</w:t>
      </w:r>
      <w:r w:rsidR="002975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75A6">
        <w:rPr>
          <w:rFonts w:ascii="Times New Roman" w:hAnsi="Times New Roman" w:cs="Times New Roman"/>
          <w:sz w:val="24"/>
          <w:szCs w:val="24"/>
        </w:rPr>
        <w:t>d.f.</w:t>
      </w:r>
      <w:proofErr w:type="spellEnd"/>
      <w:r w:rsidR="002975A6">
        <w:rPr>
          <w:rFonts w:ascii="Times New Roman" w:hAnsi="Times New Roman" w:cs="Times New Roman"/>
          <w:sz w:val="24"/>
          <w:szCs w:val="24"/>
        </w:rPr>
        <w:t xml:space="preserve"> =</w:t>
      </w:r>
      <w:r w:rsidR="00793353">
        <w:rPr>
          <w:rFonts w:ascii="Times New Roman" w:hAnsi="Times New Roman" w:cs="Times New Roman"/>
          <w:sz w:val="24"/>
          <w:szCs w:val="24"/>
        </w:rPr>
        <w:t xml:space="preserve"> </w:t>
      </w:r>
      <w:r w:rsidR="00EC780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)</w:t>
      </w:r>
      <w:r w:rsidR="00CB020A">
        <w:rPr>
          <w:rFonts w:ascii="Times New Roman" w:hAnsi="Times New Roman" w:cs="Times New Roman"/>
          <w:sz w:val="24"/>
          <w:szCs w:val="24"/>
        </w:rPr>
        <w:t xml:space="preserve">, with </w:t>
      </w:r>
      <w:r>
        <w:rPr>
          <w:rFonts w:ascii="Times New Roman" w:hAnsi="Times New Roman" w:cs="Times New Roman"/>
          <w:sz w:val="24"/>
          <w:szCs w:val="24"/>
        </w:rPr>
        <w:t xml:space="preserve">lower </w:t>
      </w:r>
      <w:r w:rsidR="00CB020A">
        <w:rPr>
          <w:rFonts w:ascii="Times New Roman" w:hAnsi="Times New Roman" w:cs="Times New Roman"/>
          <w:sz w:val="24"/>
          <w:szCs w:val="24"/>
        </w:rPr>
        <w:t xml:space="preserve">values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ins w:id="130" w:author="Chad Seewagen" w:date="2023-07-21T08:35:00Z">
        <w:r w:rsidR="00DF2DC3">
          <w:rPr>
            <w:rFonts w:ascii="Times New Roman" w:hAnsi="Times New Roman" w:cs="Times New Roman"/>
            <w:sz w:val="24"/>
            <w:szCs w:val="24"/>
          </w:rPr>
          <w:t xml:space="preserve">Japanese </w:t>
        </w:r>
      </w:ins>
      <w:r w:rsidR="00BD4890">
        <w:rPr>
          <w:rFonts w:ascii="Times New Roman" w:hAnsi="Times New Roman" w:cs="Times New Roman"/>
          <w:sz w:val="24"/>
          <w:szCs w:val="24"/>
        </w:rPr>
        <w:t>barberry</w:t>
      </w:r>
      <w:r w:rsidR="00A27E41">
        <w:rPr>
          <w:rFonts w:ascii="Times New Roman" w:hAnsi="Times New Roman" w:cs="Times New Roman"/>
          <w:sz w:val="24"/>
          <w:szCs w:val="24"/>
        </w:rPr>
        <w:t xml:space="preserve"> </w:t>
      </w:r>
      <w:r w:rsidR="00CB020A">
        <w:rPr>
          <w:rFonts w:ascii="Times New Roman" w:hAnsi="Times New Roman" w:cs="Times New Roman"/>
          <w:sz w:val="24"/>
          <w:szCs w:val="24"/>
        </w:rPr>
        <w:t>than</w:t>
      </w:r>
      <w:r>
        <w:rPr>
          <w:rFonts w:ascii="Times New Roman" w:hAnsi="Times New Roman" w:cs="Times New Roman"/>
          <w:sz w:val="24"/>
          <w:szCs w:val="24"/>
        </w:rPr>
        <w:t xml:space="preserve"> native plants</w:t>
      </w:r>
      <w:r w:rsidR="00591E74">
        <w:rPr>
          <w:rFonts w:ascii="Times New Roman" w:hAnsi="Times New Roman" w:cs="Times New Roman"/>
          <w:sz w:val="24"/>
          <w:szCs w:val="24"/>
        </w:rPr>
        <w:t xml:space="preserve"> (Fig </w:t>
      </w:r>
      <w:ins w:id="131" w:author="Alex Blake" w:date="2023-07-20T10:19:00Z">
        <w:r w:rsidR="001218EB">
          <w:rPr>
            <w:rFonts w:ascii="Times New Roman" w:hAnsi="Times New Roman" w:cs="Times New Roman"/>
            <w:sz w:val="24"/>
            <w:szCs w:val="24"/>
          </w:rPr>
          <w:t>4</w:t>
        </w:r>
      </w:ins>
      <w:del w:id="132" w:author="Alex Blake" w:date="2023-07-20T10:19:00Z">
        <w:r w:rsidR="00BD4890" w:rsidDel="001218EB">
          <w:rPr>
            <w:rFonts w:ascii="Times New Roman" w:hAnsi="Times New Roman" w:cs="Times New Roman"/>
            <w:sz w:val="24"/>
            <w:szCs w:val="24"/>
          </w:rPr>
          <w:delText>8</w:delText>
        </w:r>
      </w:del>
      <w:r w:rsidR="00591E74">
        <w:rPr>
          <w:rFonts w:ascii="Times New Roman" w:hAnsi="Times New Roman" w:cs="Times New Roman"/>
          <w:sz w:val="24"/>
          <w:szCs w:val="24"/>
        </w:rPr>
        <w:t xml:space="preserve">B, </w:t>
      </w:r>
      <w:r w:rsidR="00591E74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="00BD4890">
        <w:rPr>
          <w:rFonts w:ascii="Times New Roman" w:hAnsi="Times New Roman" w:cs="Times New Roman"/>
          <w:i/>
          <w:iCs/>
          <w:sz w:val="24"/>
          <w:szCs w:val="24"/>
        </w:rPr>
        <w:t xml:space="preserve">&lt; </w:t>
      </w:r>
      <w:r w:rsidR="00591E74">
        <w:rPr>
          <w:rFonts w:ascii="Times New Roman" w:hAnsi="Times New Roman" w:cs="Times New Roman"/>
          <w:sz w:val="24"/>
          <w:szCs w:val="24"/>
        </w:rPr>
        <w:t>0.</w:t>
      </w:r>
      <w:r w:rsidR="00BD4890">
        <w:rPr>
          <w:rFonts w:ascii="Times New Roman" w:hAnsi="Times New Roman" w:cs="Times New Roman"/>
          <w:sz w:val="24"/>
          <w:szCs w:val="24"/>
        </w:rPr>
        <w:t>001</w:t>
      </w:r>
      <w:r w:rsidR="00591E74">
        <w:rPr>
          <w:rFonts w:ascii="Times New Roman" w:hAnsi="Times New Roman" w:cs="Times New Roman"/>
          <w:sz w:val="24"/>
          <w:szCs w:val="24"/>
        </w:rPr>
        <w:t xml:space="preserve">, </w:t>
      </w:r>
      <w:r w:rsidR="00BD4890">
        <w:rPr>
          <w:rFonts w:ascii="Times New Roman" w:hAnsi="Times New Roman" w:cs="Times New Roman"/>
          <w:sz w:val="24"/>
          <w:szCs w:val="24"/>
        </w:rPr>
        <w:t>Table S4</w:t>
      </w:r>
      <w:r w:rsidR="00591E74">
        <w:rPr>
          <w:rFonts w:ascii="Times New Roman" w:hAnsi="Times New Roman" w:cs="Times New Roman"/>
          <w:sz w:val="24"/>
          <w:szCs w:val="24"/>
        </w:rPr>
        <w:t>)</w:t>
      </w:r>
      <w:r w:rsidR="00CB020A">
        <w:rPr>
          <w:rFonts w:ascii="Times New Roman" w:hAnsi="Times New Roman" w:cs="Times New Roman"/>
          <w:sz w:val="24"/>
          <w:szCs w:val="24"/>
        </w:rPr>
        <w:t>.</w:t>
      </w:r>
      <w:r w:rsidR="00591E74">
        <w:rPr>
          <w:rFonts w:ascii="Times New Roman" w:hAnsi="Times New Roman" w:cs="Times New Roman"/>
          <w:sz w:val="24"/>
          <w:szCs w:val="24"/>
        </w:rPr>
        <w:t xml:space="preserve"> </w:t>
      </w:r>
      <w:r w:rsidR="005864F3">
        <w:rPr>
          <w:rFonts w:ascii="Times New Roman" w:hAnsi="Times New Roman" w:cs="Times New Roman"/>
          <w:sz w:val="24"/>
          <w:szCs w:val="24"/>
        </w:rPr>
        <w:t xml:space="preserve">Spider </w:t>
      </w:r>
      <w:r w:rsidR="00591E74">
        <w:rPr>
          <w:rFonts w:ascii="Times New Roman" w:hAnsi="Times New Roman" w:cs="Times New Roman"/>
          <w:sz w:val="24"/>
          <w:szCs w:val="24"/>
        </w:rPr>
        <w:t xml:space="preserve">%N content </w:t>
      </w:r>
      <w:r w:rsidR="00CB020A">
        <w:rPr>
          <w:rFonts w:ascii="Times New Roman" w:hAnsi="Times New Roman" w:cs="Times New Roman"/>
          <w:sz w:val="24"/>
          <w:szCs w:val="24"/>
        </w:rPr>
        <w:t>was</w:t>
      </w:r>
      <w:r w:rsidR="00591E74">
        <w:rPr>
          <w:rFonts w:ascii="Times New Roman" w:hAnsi="Times New Roman" w:cs="Times New Roman"/>
          <w:sz w:val="24"/>
          <w:szCs w:val="24"/>
        </w:rPr>
        <w:t xml:space="preserve"> dramatically lower on </w:t>
      </w:r>
      <w:r>
        <w:rPr>
          <w:rFonts w:ascii="Times New Roman" w:hAnsi="Times New Roman" w:cs="Times New Roman"/>
          <w:sz w:val="24"/>
          <w:szCs w:val="24"/>
        </w:rPr>
        <w:t>Japanese barberry</w:t>
      </w:r>
      <w:r w:rsidR="00A6231A">
        <w:rPr>
          <w:rFonts w:ascii="Times New Roman" w:hAnsi="Times New Roman" w:cs="Times New Roman"/>
          <w:sz w:val="24"/>
          <w:szCs w:val="24"/>
        </w:rPr>
        <w:t xml:space="preserve"> </w:t>
      </w:r>
      <w:r w:rsidR="00CB020A">
        <w:rPr>
          <w:rFonts w:ascii="Times New Roman" w:hAnsi="Times New Roman" w:cs="Times New Roman"/>
          <w:sz w:val="24"/>
          <w:szCs w:val="24"/>
        </w:rPr>
        <w:t>than</w:t>
      </w:r>
      <w:r w:rsidR="00591E74">
        <w:rPr>
          <w:rFonts w:ascii="Times New Roman" w:hAnsi="Times New Roman" w:cs="Times New Roman"/>
          <w:sz w:val="24"/>
          <w:szCs w:val="24"/>
        </w:rPr>
        <w:t xml:space="preserve"> </w:t>
      </w:r>
      <w:r w:rsidR="00CB020A">
        <w:rPr>
          <w:rFonts w:ascii="Times New Roman" w:hAnsi="Times New Roman" w:cs="Times New Roman"/>
          <w:sz w:val="24"/>
          <w:szCs w:val="24"/>
        </w:rPr>
        <w:t xml:space="preserve">any </w:t>
      </w:r>
      <w:r w:rsidR="00591E74">
        <w:rPr>
          <w:rFonts w:ascii="Times New Roman" w:hAnsi="Times New Roman" w:cs="Times New Roman"/>
          <w:sz w:val="24"/>
          <w:szCs w:val="24"/>
        </w:rPr>
        <w:t xml:space="preserve">other plant species </w:t>
      </w:r>
      <w:r w:rsidR="00A6231A">
        <w:rPr>
          <w:rFonts w:ascii="Times New Roman" w:hAnsi="Times New Roman" w:cs="Times New Roman"/>
          <w:sz w:val="24"/>
          <w:szCs w:val="24"/>
        </w:rPr>
        <w:t xml:space="preserve">(Fig </w:t>
      </w:r>
      <w:ins w:id="133" w:author="Alex Blake" w:date="2023-07-20T10:19:00Z">
        <w:r w:rsidR="001218EB">
          <w:rPr>
            <w:rFonts w:ascii="Times New Roman" w:hAnsi="Times New Roman" w:cs="Times New Roman"/>
            <w:sz w:val="24"/>
            <w:szCs w:val="24"/>
          </w:rPr>
          <w:t>S</w:t>
        </w:r>
      </w:ins>
      <w:r w:rsidR="00BD4890">
        <w:rPr>
          <w:rFonts w:ascii="Times New Roman" w:hAnsi="Times New Roman" w:cs="Times New Roman"/>
          <w:sz w:val="24"/>
          <w:szCs w:val="24"/>
        </w:rPr>
        <w:t>8</w:t>
      </w:r>
      <w:del w:id="134" w:author="Alex Blake" w:date="2023-07-20T10:19:00Z">
        <w:r w:rsidR="00BD4890" w:rsidDel="001218EB">
          <w:rPr>
            <w:rFonts w:ascii="Times New Roman" w:hAnsi="Times New Roman" w:cs="Times New Roman"/>
            <w:sz w:val="24"/>
            <w:szCs w:val="24"/>
          </w:rPr>
          <w:delText>B</w:delText>
        </w:r>
      </w:del>
      <w:r w:rsidR="00A6231A">
        <w:rPr>
          <w:rFonts w:ascii="Times New Roman" w:hAnsi="Times New Roman" w:cs="Times New Roman"/>
          <w:sz w:val="24"/>
          <w:szCs w:val="24"/>
        </w:rPr>
        <w:t>)</w:t>
      </w:r>
      <w:r w:rsidR="00BD4890">
        <w:rPr>
          <w:rFonts w:ascii="Times New Roman" w:hAnsi="Times New Roman" w:cs="Times New Roman"/>
          <w:sz w:val="24"/>
          <w:szCs w:val="24"/>
        </w:rPr>
        <w:t xml:space="preserve">, while other invasive plants were not significantly different to the native group (vs Autumn Olive: </w:t>
      </w:r>
      <w:r w:rsidR="00BD4890" w:rsidRPr="003612E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BD4890" w:rsidRPr="00734B55">
        <w:rPr>
          <w:rFonts w:ascii="Times New Roman" w:hAnsi="Times New Roman" w:cs="Times New Roman"/>
          <w:sz w:val="24"/>
          <w:szCs w:val="24"/>
        </w:rPr>
        <w:t xml:space="preserve"> = 0.</w:t>
      </w:r>
      <w:r w:rsidR="00BD4890">
        <w:rPr>
          <w:rFonts w:ascii="Times New Roman" w:hAnsi="Times New Roman" w:cs="Times New Roman"/>
          <w:sz w:val="24"/>
          <w:szCs w:val="24"/>
        </w:rPr>
        <w:t xml:space="preserve">08, vs Burning Bush: </w:t>
      </w:r>
      <w:r w:rsidR="00BD4890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BD4890">
        <w:rPr>
          <w:rFonts w:ascii="Times New Roman" w:hAnsi="Times New Roman" w:cs="Times New Roman"/>
          <w:sz w:val="24"/>
          <w:szCs w:val="24"/>
        </w:rPr>
        <w:t xml:space="preserve"> = 0.96, vs Honeysuckle: </w:t>
      </w:r>
      <w:r w:rsidR="00BD4890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BD4890">
        <w:rPr>
          <w:rFonts w:ascii="Times New Roman" w:hAnsi="Times New Roman" w:cs="Times New Roman"/>
          <w:sz w:val="24"/>
          <w:szCs w:val="24"/>
        </w:rPr>
        <w:t xml:space="preserve"> = 0.98, Figure </w:t>
      </w:r>
      <w:del w:id="135" w:author="Alex Blake" w:date="2023-07-20T10:19:00Z">
        <w:r w:rsidR="00BD4890" w:rsidDel="001218EB">
          <w:rPr>
            <w:rFonts w:ascii="Times New Roman" w:hAnsi="Times New Roman" w:cs="Times New Roman"/>
            <w:sz w:val="24"/>
            <w:szCs w:val="24"/>
          </w:rPr>
          <w:delText>8</w:delText>
        </w:r>
      </w:del>
      <w:ins w:id="136" w:author="Alex Blake" w:date="2023-07-20T10:19:00Z">
        <w:r w:rsidR="001218EB">
          <w:rPr>
            <w:rFonts w:ascii="Times New Roman" w:hAnsi="Times New Roman" w:cs="Times New Roman"/>
            <w:sz w:val="24"/>
            <w:szCs w:val="24"/>
          </w:rPr>
          <w:t>4</w:t>
        </w:r>
      </w:ins>
      <w:r w:rsidR="00BD4890">
        <w:rPr>
          <w:rFonts w:ascii="Times New Roman" w:hAnsi="Times New Roman" w:cs="Times New Roman"/>
          <w:sz w:val="24"/>
          <w:szCs w:val="24"/>
        </w:rPr>
        <w:t>, Table S4).</w:t>
      </w:r>
    </w:p>
    <w:p w14:paraId="61A165BF" w14:textId="77777777" w:rsidR="00606238" w:rsidRDefault="00606238" w:rsidP="00D05B3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1D2ACBF" w14:textId="3BA0F1D3" w:rsidR="00C55ED2" w:rsidRDefault="00C55ED2" w:rsidP="00D05B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Discussion</w:t>
      </w:r>
      <w:r w:rsidR="008A1542">
        <w:rPr>
          <w:rFonts w:ascii="Times New Roman" w:hAnsi="Times New Roman" w:cs="Times New Roman"/>
          <w:sz w:val="24"/>
          <w:szCs w:val="24"/>
        </w:rPr>
        <w:t>:</w:t>
      </w:r>
    </w:p>
    <w:p w14:paraId="5BFC07B9" w14:textId="1AE45659" w:rsidR="00E80D9C" w:rsidRDefault="00AA5C48" w:rsidP="00D05B3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prevailing paradigm in habitat management and restoration assumes that all </w:t>
      </w:r>
      <w:r w:rsidR="00F35AE4">
        <w:rPr>
          <w:rFonts w:ascii="Times New Roman" w:hAnsi="Times New Roman" w:cs="Times New Roman"/>
          <w:sz w:val="24"/>
          <w:szCs w:val="24"/>
        </w:rPr>
        <w:t>invasive</w:t>
      </w:r>
      <w:r>
        <w:rPr>
          <w:rFonts w:ascii="Times New Roman" w:hAnsi="Times New Roman" w:cs="Times New Roman"/>
          <w:sz w:val="24"/>
          <w:szCs w:val="24"/>
        </w:rPr>
        <w:t xml:space="preserve"> plants are of little value or harmful to </w:t>
      </w:r>
      <w:r w:rsidR="005864F3">
        <w:rPr>
          <w:rFonts w:ascii="Times New Roman" w:hAnsi="Times New Roman" w:cs="Times New Roman"/>
          <w:sz w:val="24"/>
          <w:szCs w:val="24"/>
        </w:rPr>
        <w:t xml:space="preserve">native </w:t>
      </w:r>
      <w:r>
        <w:rPr>
          <w:rFonts w:ascii="Times New Roman" w:hAnsi="Times New Roman" w:cs="Times New Roman"/>
          <w:sz w:val="24"/>
          <w:szCs w:val="24"/>
        </w:rPr>
        <w:t xml:space="preserve">wildlife. However, this </w:t>
      </w:r>
      <w:r w:rsidR="005864F3">
        <w:rPr>
          <w:rFonts w:ascii="Times New Roman" w:hAnsi="Times New Roman" w:cs="Times New Roman"/>
          <w:sz w:val="24"/>
          <w:szCs w:val="24"/>
        </w:rPr>
        <w:t xml:space="preserve">broad-brush approach </w:t>
      </w:r>
      <w:r>
        <w:rPr>
          <w:rFonts w:ascii="Times New Roman" w:hAnsi="Times New Roman" w:cs="Times New Roman"/>
          <w:sz w:val="24"/>
          <w:szCs w:val="24"/>
        </w:rPr>
        <w:t xml:space="preserve">is based on region-specific case studies in which a single </w:t>
      </w:r>
      <w:r w:rsidR="00F35AE4">
        <w:rPr>
          <w:rFonts w:ascii="Times New Roman" w:hAnsi="Times New Roman" w:cs="Times New Roman"/>
          <w:sz w:val="24"/>
          <w:szCs w:val="24"/>
        </w:rPr>
        <w:t>invasive</w:t>
      </w:r>
      <w:r w:rsidR="004A78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plant is compared to a high-quality native plant</w:t>
      </w:r>
      <w:r w:rsidR="00C32949">
        <w:rPr>
          <w:rFonts w:ascii="Times New Roman" w:hAnsi="Times New Roman" w:cs="Times New Roman"/>
          <w:sz w:val="24"/>
          <w:szCs w:val="24"/>
        </w:rPr>
        <w:t>, underemphasizing any contributions a</w:t>
      </w:r>
      <w:r w:rsidR="00A27E41">
        <w:rPr>
          <w:rFonts w:ascii="Times New Roman" w:hAnsi="Times New Roman" w:cs="Times New Roman"/>
          <w:sz w:val="24"/>
          <w:szCs w:val="24"/>
        </w:rPr>
        <w:t>n</w:t>
      </w:r>
      <w:r w:rsidR="00C32949">
        <w:rPr>
          <w:rFonts w:ascii="Times New Roman" w:hAnsi="Times New Roman" w:cs="Times New Roman"/>
          <w:sz w:val="24"/>
          <w:szCs w:val="24"/>
        </w:rPr>
        <w:t xml:space="preserve"> </w:t>
      </w:r>
      <w:r w:rsidR="00F35AE4">
        <w:rPr>
          <w:rFonts w:ascii="Times New Roman" w:hAnsi="Times New Roman" w:cs="Times New Roman"/>
          <w:sz w:val="24"/>
          <w:szCs w:val="24"/>
        </w:rPr>
        <w:t>invasive</w:t>
      </w:r>
      <w:r w:rsidR="00A27E41">
        <w:rPr>
          <w:rFonts w:ascii="Times New Roman" w:hAnsi="Times New Roman" w:cs="Times New Roman"/>
          <w:sz w:val="24"/>
          <w:szCs w:val="24"/>
        </w:rPr>
        <w:t xml:space="preserve"> plant</w:t>
      </w:r>
      <w:r w:rsidR="00C32949">
        <w:rPr>
          <w:rFonts w:ascii="Times New Roman" w:hAnsi="Times New Roman" w:cs="Times New Roman"/>
          <w:sz w:val="24"/>
          <w:szCs w:val="24"/>
        </w:rPr>
        <w:t xml:space="preserve"> may make to biodiversity (</w:t>
      </w:r>
      <w:proofErr w:type="spellStart"/>
      <w:r w:rsidR="00C32949">
        <w:rPr>
          <w:rFonts w:ascii="Times New Roman" w:hAnsi="Times New Roman" w:cs="Times New Roman"/>
          <w:sz w:val="24"/>
          <w:szCs w:val="24"/>
        </w:rPr>
        <w:t>Schlaepfer</w:t>
      </w:r>
      <w:proofErr w:type="spellEnd"/>
      <w:r w:rsidR="00C32949">
        <w:rPr>
          <w:rFonts w:ascii="Times New Roman" w:hAnsi="Times New Roman" w:cs="Times New Roman"/>
          <w:sz w:val="24"/>
          <w:szCs w:val="24"/>
        </w:rPr>
        <w:t xml:space="preserve"> 2018)</w:t>
      </w:r>
      <w:r>
        <w:rPr>
          <w:rFonts w:ascii="Times New Roman" w:hAnsi="Times New Roman" w:cs="Times New Roman"/>
          <w:sz w:val="24"/>
          <w:szCs w:val="24"/>
        </w:rPr>
        <w:t>.</w:t>
      </w:r>
      <w:r w:rsidR="008A3C60">
        <w:rPr>
          <w:rFonts w:ascii="Times New Roman" w:hAnsi="Times New Roman" w:cs="Times New Roman"/>
          <w:sz w:val="24"/>
          <w:szCs w:val="24"/>
        </w:rPr>
        <w:t xml:space="preserve"> </w:t>
      </w:r>
      <w:r w:rsidR="00C32949">
        <w:rPr>
          <w:rFonts w:ascii="Times New Roman" w:hAnsi="Times New Roman" w:cs="Times New Roman"/>
          <w:sz w:val="24"/>
          <w:szCs w:val="24"/>
        </w:rPr>
        <w:t>R</w:t>
      </w:r>
      <w:r w:rsidR="008A3C60">
        <w:rPr>
          <w:rFonts w:ascii="Times New Roman" w:hAnsi="Times New Roman" w:cs="Times New Roman"/>
          <w:sz w:val="24"/>
          <w:szCs w:val="24"/>
        </w:rPr>
        <w:t xml:space="preserve">ecent perspective surveys of conservation biologists </w:t>
      </w:r>
      <w:r w:rsidR="005F7FBE">
        <w:rPr>
          <w:rFonts w:ascii="Times New Roman" w:hAnsi="Times New Roman" w:cs="Times New Roman"/>
          <w:sz w:val="24"/>
          <w:szCs w:val="24"/>
        </w:rPr>
        <w:t xml:space="preserve">and practitioners </w:t>
      </w:r>
      <w:r w:rsidR="008A3C60">
        <w:rPr>
          <w:rFonts w:ascii="Times New Roman" w:hAnsi="Times New Roman" w:cs="Times New Roman"/>
          <w:sz w:val="24"/>
          <w:szCs w:val="24"/>
        </w:rPr>
        <w:t xml:space="preserve">reveal </w:t>
      </w:r>
      <w:r w:rsidR="00A31FCA">
        <w:rPr>
          <w:rFonts w:ascii="Times New Roman" w:hAnsi="Times New Roman" w:cs="Times New Roman"/>
          <w:sz w:val="24"/>
          <w:szCs w:val="24"/>
        </w:rPr>
        <w:t>conflicting opinions about impacts as being the criteria for ‘</w:t>
      </w:r>
      <w:r w:rsidR="00F93EC9">
        <w:rPr>
          <w:rFonts w:ascii="Times New Roman" w:hAnsi="Times New Roman" w:cs="Times New Roman"/>
          <w:sz w:val="24"/>
          <w:szCs w:val="24"/>
        </w:rPr>
        <w:t>invasive</w:t>
      </w:r>
      <w:r w:rsidR="00A31FCA">
        <w:rPr>
          <w:rFonts w:ascii="Times New Roman" w:hAnsi="Times New Roman" w:cs="Times New Roman"/>
          <w:sz w:val="24"/>
          <w:szCs w:val="24"/>
        </w:rPr>
        <w:t xml:space="preserve">ness’ rather than spread alone </w:t>
      </w:r>
      <w:r w:rsidR="008A3C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31FCA">
        <w:rPr>
          <w:rFonts w:ascii="Times New Roman" w:hAnsi="Times New Roman" w:cs="Times New Roman"/>
          <w:sz w:val="24"/>
          <w:szCs w:val="24"/>
        </w:rPr>
        <w:t>Shakleton</w:t>
      </w:r>
      <w:proofErr w:type="spellEnd"/>
      <w:r w:rsidR="00A31FCA">
        <w:rPr>
          <w:rFonts w:ascii="Times New Roman" w:hAnsi="Times New Roman" w:cs="Times New Roman"/>
          <w:sz w:val="24"/>
          <w:szCs w:val="24"/>
        </w:rPr>
        <w:t xml:space="preserve"> et al. 2020</w:t>
      </w:r>
      <w:r w:rsidR="008A3C60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ins w:id="137" w:author="Chad Seewagen" w:date="2023-07-21T08:38:00Z">
        <w:r w:rsidR="0015193D">
          <w:rPr>
            <w:rFonts w:ascii="Times New Roman" w:hAnsi="Times New Roman" w:cs="Times New Roman"/>
            <w:sz w:val="24"/>
            <w:szCs w:val="24"/>
          </w:rPr>
          <w:t xml:space="preserve">Here, we found </w:t>
        </w:r>
      </w:ins>
      <w:ins w:id="138" w:author="Chad Seewagen" w:date="2023-07-21T08:39:00Z">
        <w:r w:rsidR="0015193D">
          <w:rPr>
            <w:rFonts w:ascii="Times New Roman" w:hAnsi="Times New Roman" w:cs="Times New Roman"/>
            <w:sz w:val="24"/>
            <w:szCs w:val="24"/>
          </w:rPr>
          <w:t xml:space="preserve">multiple lines of evidence to suggest common invasive plants in our study system are comparable to the dominant native plants in their value as foraging resources for insectivorous birds. </w:t>
        </w:r>
      </w:ins>
      <w:ins w:id="139" w:author="Chad Seewagen" w:date="2023-07-21T08:40:00Z">
        <w:r w:rsidR="0015193D">
          <w:rPr>
            <w:rFonts w:ascii="Times New Roman" w:hAnsi="Times New Roman" w:cs="Times New Roman"/>
            <w:sz w:val="24"/>
            <w:szCs w:val="24"/>
          </w:rPr>
          <w:t>A</w:t>
        </w:r>
      </w:ins>
      <w:ins w:id="140" w:author="Chad Seewagen" w:date="2023-07-21T08:41:00Z">
        <w:r w:rsidR="0015193D">
          <w:rPr>
            <w:rFonts w:ascii="Times New Roman" w:hAnsi="Times New Roman" w:cs="Times New Roman"/>
            <w:sz w:val="24"/>
            <w:szCs w:val="24"/>
          </w:rPr>
          <w:t>r</w:t>
        </w:r>
      </w:ins>
      <w:ins w:id="141" w:author="Chad Seewagen" w:date="2023-07-21T08:40:00Z">
        <w:r w:rsidR="0015193D">
          <w:rPr>
            <w:rFonts w:ascii="Times New Roman" w:hAnsi="Times New Roman" w:cs="Times New Roman"/>
            <w:sz w:val="24"/>
            <w:szCs w:val="24"/>
          </w:rPr>
          <w:t>thropod biomass</w:t>
        </w:r>
      </w:ins>
      <w:ins w:id="142" w:author="Chad Seewagen" w:date="2023-07-21T08:41:00Z">
        <w:r w:rsidR="0015193D">
          <w:rPr>
            <w:rFonts w:ascii="Times New Roman" w:hAnsi="Times New Roman" w:cs="Times New Roman"/>
            <w:sz w:val="24"/>
            <w:szCs w:val="24"/>
          </w:rPr>
          <w:t xml:space="preserve"> and protein content, and bird foraging intensity were broadly similar between native and non-native plants that </w:t>
        </w:r>
      </w:ins>
      <w:ins w:id="143" w:author="Chad Seewagen" w:date="2023-07-21T08:42:00Z">
        <w:r w:rsidR="0015193D">
          <w:rPr>
            <w:rFonts w:ascii="Times New Roman" w:hAnsi="Times New Roman" w:cs="Times New Roman"/>
            <w:sz w:val="24"/>
            <w:szCs w:val="24"/>
          </w:rPr>
          <w:t>are major components of northeastern U.S. forests.</w:t>
        </w:r>
      </w:ins>
      <w:ins w:id="144" w:author="Chad Seewagen" w:date="2023-07-21T08:41:00Z">
        <w:r w:rsidR="0015193D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145" w:author="Chad Seewagen" w:date="2023-07-21T08:40:00Z">
        <w:r w:rsidR="008A3C60" w:rsidDel="0015193D">
          <w:rPr>
            <w:rFonts w:ascii="Times New Roman" w:hAnsi="Times New Roman" w:cs="Times New Roman"/>
            <w:sz w:val="24"/>
            <w:szCs w:val="24"/>
          </w:rPr>
          <w:delText xml:space="preserve">Our study found </w:delText>
        </w:r>
      </w:del>
      <w:del w:id="146" w:author="Chad Seewagen" w:date="2023-07-21T08:37:00Z">
        <w:r w:rsidR="00A27E41" w:rsidDel="0015193D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del w:id="147" w:author="Chad Seewagen" w:date="2023-07-21T08:40:00Z">
        <w:r w:rsidDel="0015193D">
          <w:rPr>
            <w:rFonts w:ascii="Times New Roman" w:hAnsi="Times New Roman" w:cs="Times New Roman"/>
            <w:sz w:val="24"/>
            <w:szCs w:val="24"/>
          </w:rPr>
          <w:delText xml:space="preserve">negative impacts of </w:delText>
        </w:r>
        <w:r w:rsidR="00F35AE4" w:rsidDel="0015193D">
          <w:rPr>
            <w:rFonts w:ascii="Times New Roman" w:hAnsi="Times New Roman" w:cs="Times New Roman"/>
            <w:sz w:val="24"/>
            <w:szCs w:val="24"/>
          </w:rPr>
          <w:delText>invasive</w:delText>
        </w:r>
        <w:r w:rsidR="00A27E41" w:rsidDel="0015193D">
          <w:rPr>
            <w:rFonts w:ascii="Times New Roman" w:hAnsi="Times New Roman" w:cs="Times New Roman"/>
            <w:sz w:val="24"/>
            <w:szCs w:val="24"/>
          </w:rPr>
          <w:delText xml:space="preserve"> plants </w:delText>
        </w:r>
      </w:del>
      <w:del w:id="148" w:author="Chad Seewagen" w:date="2023-07-21T08:37:00Z">
        <w:r w:rsidR="00A27E41" w:rsidDel="0015193D">
          <w:rPr>
            <w:rFonts w:ascii="Times New Roman" w:hAnsi="Times New Roman" w:cs="Times New Roman"/>
            <w:sz w:val="24"/>
            <w:szCs w:val="24"/>
          </w:rPr>
          <w:delText xml:space="preserve">varies </w:delText>
        </w:r>
      </w:del>
      <w:del w:id="149" w:author="Chad Seewagen" w:date="2023-07-21T08:40:00Z">
        <w:r w:rsidR="00A27E41" w:rsidDel="0015193D">
          <w:rPr>
            <w:rFonts w:ascii="Times New Roman" w:hAnsi="Times New Roman" w:cs="Times New Roman"/>
            <w:sz w:val="24"/>
            <w:szCs w:val="24"/>
          </w:rPr>
          <w:delText xml:space="preserve">based on species identity. </w:delText>
        </w:r>
      </w:del>
      <w:del w:id="150" w:author="Chad Seewagen" w:date="2023-07-21T08:42:00Z">
        <w:r w:rsidR="00A27E41" w:rsidDel="0015193D">
          <w:rPr>
            <w:rFonts w:ascii="Times New Roman" w:hAnsi="Times New Roman" w:cs="Times New Roman"/>
            <w:sz w:val="24"/>
            <w:szCs w:val="24"/>
          </w:rPr>
          <w:delText>Furthermore,</w:delText>
        </w:r>
      </w:del>
      <w:ins w:id="151" w:author="Chad Seewagen" w:date="2023-07-21T08:42:00Z">
        <w:r w:rsidR="0015193D">
          <w:rPr>
            <w:rFonts w:ascii="Times New Roman" w:hAnsi="Times New Roman" w:cs="Times New Roman"/>
            <w:sz w:val="24"/>
            <w:szCs w:val="24"/>
          </w:rPr>
          <w:t>Our resul</w:t>
        </w:r>
      </w:ins>
      <w:ins w:id="152" w:author="Chad Seewagen" w:date="2023-07-21T08:43:00Z">
        <w:r w:rsidR="0015193D">
          <w:rPr>
            <w:rFonts w:ascii="Times New Roman" w:hAnsi="Times New Roman" w:cs="Times New Roman"/>
            <w:sz w:val="24"/>
            <w:szCs w:val="24"/>
          </w:rPr>
          <w:t>ts suggest that</w:t>
        </w:r>
      </w:ins>
      <w:r w:rsidR="00A27E41">
        <w:rPr>
          <w:rFonts w:ascii="Times New Roman" w:hAnsi="Times New Roman" w:cs="Times New Roman"/>
          <w:sz w:val="24"/>
          <w:szCs w:val="24"/>
        </w:rPr>
        <w:t xml:space="preserve"> </w:t>
      </w:r>
      <w:ins w:id="153" w:author="Chad Seewagen" w:date="2023-07-21T08:44:00Z">
        <w:r w:rsidR="00E02D22">
          <w:rPr>
            <w:rFonts w:ascii="Times New Roman" w:hAnsi="Times New Roman" w:cs="Times New Roman"/>
            <w:sz w:val="24"/>
            <w:szCs w:val="24"/>
          </w:rPr>
          <w:t xml:space="preserve">it should first be demonstrated, not assumed, that a given non-native, invasive plant is of inferior quality to surrounding native plants </w:t>
        </w:r>
      </w:ins>
      <w:del w:id="154" w:author="Chad Seewagen" w:date="2023-07-21T08:43:00Z">
        <w:r w:rsidR="00A27E41" w:rsidDel="00E02D22">
          <w:rPr>
            <w:rFonts w:ascii="Times New Roman" w:hAnsi="Times New Roman" w:cs="Times New Roman"/>
            <w:sz w:val="24"/>
            <w:szCs w:val="24"/>
          </w:rPr>
          <w:delText xml:space="preserve">the comparisons </w:delText>
        </w:r>
      </w:del>
      <w:del w:id="155" w:author="Chad Seewagen" w:date="2023-07-21T08:44:00Z">
        <w:r w:rsidR="00A27E41" w:rsidDel="00E02D22">
          <w:rPr>
            <w:rFonts w:ascii="Times New Roman" w:hAnsi="Times New Roman" w:cs="Times New Roman"/>
            <w:sz w:val="24"/>
            <w:szCs w:val="24"/>
          </w:rPr>
          <w:delText>to surrounding plants</w:delText>
        </w:r>
        <w:r w:rsidR="00F35AE4" w:rsidDel="00E02D22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631911" w:rsidDel="00E02D22">
          <w:rPr>
            <w:rFonts w:ascii="Times New Roman" w:hAnsi="Times New Roman" w:cs="Times New Roman"/>
            <w:sz w:val="24"/>
            <w:szCs w:val="24"/>
          </w:rPr>
          <w:delText xml:space="preserve">should be demonstrated, not assumed, </w:delText>
        </w:r>
      </w:del>
      <w:r w:rsidR="00631911">
        <w:rPr>
          <w:rFonts w:ascii="Times New Roman" w:hAnsi="Times New Roman" w:cs="Times New Roman"/>
          <w:sz w:val="24"/>
          <w:szCs w:val="24"/>
        </w:rPr>
        <w:t>before</w:t>
      </w:r>
      <w:r>
        <w:rPr>
          <w:rFonts w:ascii="Times New Roman" w:hAnsi="Times New Roman" w:cs="Times New Roman"/>
          <w:sz w:val="24"/>
          <w:szCs w:val="24"/>
        </w:rPr>
        <w:t xml:space="preserve"> extensive removal </w:t>
      </w:r>
      <w:r w:rsidR="00631911">
        <w:rPr>
          <w:rFonts w:ascii="Times New Roman" w:hAnsi="Times New Roman" w:cs="Times New Roman"/>
          <w:sz w:val="24"/>
          <w:szCs w:val="24"/>
        </w:rPr>
        <w:t xml:space="preserve">efforts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="00631911">
        <w:rPr>
          <w:rFonts w:ascii="Times New Roman" w:hAnsi="Times New Roman" w:cs="Times New Roman"/>
          <w:sz w:val="24"/>
          <w:szCs w:val="24"/>
        </w:rPr>
        <w:t>made─</w:t>
      </w:r>
      <w:r w:rsidR="006C7172">
        <w:rPr>
          <w:rFonts w:ascii="Times New Roman" w:hAnsi="Times New Roman" w:cs="Times New Roman"/>
          <w:sz w:val="24"/>
          <w:szCs w:val="24"/>
        </w:rPr>
        <w:t xml:space="preserve"> an </w:t>
      </w:r>
      <w:r w:rsidR="00631911">
        <w:rPr>
          <w:rFonts w:ascii="Times New Roman" w:hAnsi="Times New Roman" w:cs="Times New Roman"/>
          <w:sz w:val="24"/>
          <w:szCs w:val="24"/>
        </w:rPr>
        <w:t xml:space="preserve">approach </w:t>
      </w:r>
      <w:r w:rsidR="006C7172">
        <w:rPr>
          <w:rFonts w:ascii="Times New Roman" w:hAnsi="Times New Roman" w:cs="Times New Roman"/>
          <w:sz w:val="24"/>
          <w:szCs w:val="24"/>
        </w:rPr>
        <w:t>proposed as early as Westman (1990)</w:t>
      </w:r>
      <w:r>
        <w:rPr>
          <w:rFonts w:ascii="Times New Roman" w:hAnsi="Times New Roman" w:cs="Times New Roman"/>
          <w:sz w:val="24"/>
          <w:szCs w:val="24"/>
        </w:rPr>
        <w:t xml:space="preserve">. Given the tremendous drive for </w:t>
      </w:r>
      <w:r w:rsidR="00F35AE4">
        <w:rPr>
          <w:rFonts w:ascii="Times New Roman" w:hAnsi="Times New Roman" w:cs="Times New Roman"/>
          <w:sz w:val="24"/>
          <w:szCs w:val="24"/>
        </w:rPr>
        <w:t>invasive</w:t>
      </w:r>
      <w:r>
        <w:rPr>
          <w:rFonts w:ascii="Times New Roman" w:hAnsi="Times New Roman" w:cs="Times New Roman"/>
          <w:sz w:val="24"/>
          <w:szCs w:val="24"/>
        </w:rPr>
        <w:t xml:space="preserve"> plant removal in our region, we were surprised to see </w:t>
      </w:r>
      <w:r w:rsidR="00A27E41">
        <w:rPr>
          <w:rFonts w:ascii="Times New Roman" w:hAnsi="Times New Roman" w:cs="Times New Roman"/>
          <w:sz w:val="24"/>
          <w:szCs w:val="24"/>
        </w:rPr>
        <w:t xml:space="preserve">some </w:t>
      </w:r>
      <w:r w:rsidR="00F35AE4">
        <w:rPr>
          <w:rFonts w:ascii="Times New Roman" w:hAnsi="Times New Roman" w:cs="Times New Roman"/>
          <w:sz w:val="24"/>
          <w:szCs w:val="24"/>
        </w:rPr>
        <w:t>invasive</w:t>
      </w:r>
      <w:r>
        <w:rPr>
          <w:rFonts w:ascii="Times New Roman" w:hAnsi="Times New Roman" w:cs="Times New Roman"/>
          <w:sz w:val="24"/>
          <w:szCs w:val="24"/>
        </w:rPr>
        <w:t xml:space="preserve"> plants supporting comparable abundances and protein-rich arthropod prey for songbirds. Moreover, songbirds appear to be foraging on these </w:t>
      </w:r>
      <w:r w:rsidR="00F35AE4">
        <w:rPr>
          <w:rFonts w:ascii="Times New Roman" w:hAnsi="Times New Roman" w:cs="Times New Roman"/>
          <w:sz w:val="24"/>
          <w:szCs w:val="24"/>
        </w:rPr>
        <w:t>invasive</w:t>
      </w:r>
      <w:r>
        <w:rPr>
          <w:rFonts w:ascii="Times New Roman" w:hAnsi="Times New Roman" w:cs="Times New Roman"/>
          <w:sz w:val="24"/>
          <w:szCs w:val="24"/>
        </w:rPr>
        <w:t xml:space="preserve"> plants </w:t>
      </w:r>
      <w:r w:rsidR="00631911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 xml:space="preserve">similar </w:t>
      </w:r>
      <w:r w:rsidR="00631911">
        <w:rPr>
          <w:rFonts w:ascii="Times New Roman" w:hAnsi="Times New Roman" w:cs="Times New Roman"/>
          <w:sz w:val="24"/>
          <w:szCs w:val="24"/>
        </w:rPr>
        <w:t>intensity</w:t>
      </w:r>
      <w:r>
        <w:rPr>
          <w:rFonts w:ascii="Times New Roman" w:hAnsi="Times New Roman" w:cs="Times New Roman"/>
          <w:sz w:val="24"/>
          <w:szCs w:val="24"/>
        </w:rPr>
        <w:t>, with</w:t>
      </w:r>
      <w:r w:rsidR="00A27E41">
        <w:rPr>
          <w:rFonts w:ascii="Times New Roman" w:hAnsi="Times New Roman" w:cs="Times New Roman"/>
          <w:sz w:val="24"/>
          <w:szCs w:val="24"/>
        </w:rPr>
        <w:t xml:space="preserve"> significant</w:t>
      </w:r>
      <w:r>
        <w:rPr>
          <w:rFonts w:ascii="Times New Roman" w:hAnsi="Times New Roman" w:cs="Times New Roman"/>
          <w:sz w:val="24"/>
          <w:szCs w:val="24"/>
        </w:rPr>
        <w:t xml:space="preserve"> bird predation effects </w:t>
      </w:r>
      <w:r w:rsidR="00631911">
        <w:rPr>
          <w:rFonts w:ascii="Times New Roman" w:hAnsi="Times New Roman" w:cs="Times New Roman"/>
          <w:sz w:val="24"/>
          <w:szCs w:val="24"/>
        </w:rPr>
        <w:t xml:space="preserve">found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A27E41">
        <w:rPr>
          <w:rFonts w:ascii="Times New Roman" w:hAnsi="Times New Roman" w:cs="Times New Roman"/>
          <w:sz w:val="24"/>
          <w:szCs w:val="24"/>
        </w:rPr>
        <w:t>both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5AE4">
        <w:rPr>
          <w:rFonts w:ascii="Times New Roman" w:hAnsi="Times New Roman" w:cs="Times New Roman"/>
          <w:sz w:val="24"/>
          <w:szCs w:val="24"/>
        </w:rPr>
        <w:t>invasive</w:t>
      </w:r>
      <w:r>
        <w:rPr>
          <w:rFonts w:ascii="Times New Roman" w:hAnsi="Times New Roman" w:cs="Times New Roman"/>
          <w:sz w:val="24"/>
          <w:szCs w:val="24"/>
        </w:rPr>
        <w:t xml:space="preserve"> and native plants. While our study does not suggest </w:t>
      </w:r>
      <w:r w:rsidR="00F35AE4">
        <w:rPr>
          <w:rFonts w:ascii="Times New Roman" w:hAnsi="Times New Roman" w:cs="Times New Roman"/>
          <w:sz w:val="24"/>
          <w:szCs w:val="24"/>
        </w:rPr>
        <w:t>invasive</w:t>
      </w:r>
      <w:r>
        <w:rPr>
          <w:rFonts w:ascii="Times New Roman" w:hAnsi="Times New Roman" w:cs="Times New Roman"/>
          <w:sz w:val="24"/>
          <w:szCs w:val="24"/>
        </w:rPr>
        <w:t xml:space="preserve"> plants </w:t>
      </w:r>
      <w:r w:rsidR="004A7887">
        <w:rPr>
          <w:rFonts w:ascii="Times New Roman" w:hAnsi="Times New Roman" w:cs="Times New Roman"/>
          <w:sz w:val="24"/>
          <w:szCs w:val="24"/>
        </w:rPr>
        <w:t>have no negative ecological consequences</w:t>
      </w:r>
      <w:r>
        <w:rPr>
          <w:rFonts w:ascii="Times New Roman" w:hAnsi="Times New Roman" w:cs="Times New Roman"/>
          <w:sz w:val="24"/>
          <w:szCs w:val="24"/>
        </w:rPr>
        <w:t xml:space="preserve">, it </w:t>
      </w:r>
      <w:r w:rsidR="00A27E41">
        <w:rPr>
          <w:rFonts w:ascii="Times New Roman" w:hAnsi="Times New Roman" w:cs="Times New Roman"/>
          <w:sz w:val="24"/>
          <w:szCs w:val="24"/>
        </w:rPr>
        <w:t>highlights that</w:t>
      </w:r>
      <w:r w:rsidR="00741D70">
        <w:rPr>
          <w:rFonts w:ascii="Times New Roman" w:hAnsi="Times New Roman" w:cs="Times New Roman"/>
          <w:sz w:val="24"/>
          <w:szCs w:val="24"/>
        </w:rPr>
        <w:t xml:space="preserve"> </w:t>
      </w:r>
      <w:r w:rsidR="00A27E41">
        <w:rPr>
          <w:rFonts w:ascii="Times New Roman" w:hAnsi="Times New Roman" w:cs="Times New Roman"/>
          <w:sz w:val="24"/>
          <w:szCs w:val="24"/>
        </w:rPr>
        <w:t>some invasive plants should be prioritized over others depending on the habitat in question.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E86078" w14:textId="40E43E47" w:rsidR="00775AAC" w:rsidRDefault="00AA5C48" w:rsidP="00D05B3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Few studies have evaluated the simultaneous value of arthropod prey in terms of both quantity and </w:t>
      </w:r>
      <w:r w:rsidR="00A10CB7">
        <w:rPr>
          <w:rFonts w:ascii="Times New Roman" w:hAnsi="Times New Roman" w:cs="Times New Roman"/>
          <w:sz w:val="24"/>
          <w:szCs w:val="24"/>
        </w:rPr>
        <w:t>quality at</w:t>
      </w:r>
      <w:r>
        <w:rPr>
          <w:rFonts w:ascii="Times New Roman" w:hAnsi="Times New Roman" w:cs="Times New Roman"/>
          <w:sz w:val="24"/>
          <w:szCs w:val="24"/>
        </w:rPr>
        <w:t xml:space="preserve"> a plant community</w:t>
      </w:r>
      <w:r w:rsidR="00FA38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level. </w:t>
      </w:r>
      <w:r w:rsidR="00FA3842">
        <w:rPr>
          <w:rFonts w:ascii="Times New Roman" w:hAnsi="Times New Roman" w:cs="Times New Roman"/>
          <w:sz w:val="24"/>
          <w:szCs w:val="24"/>
        </w:rPr>
        <w:t xml:space="preserve">The </w:t>
      </w:r>
      <w:r w:rsidR="00986BCE">
        <w:rPr>
          <w:rFonts w:ascii="Times New Roman" w:hAnsi="Times New Roman" w:cs="Times New Roman"/>
          <w:sz w:val="24"/>
          <w:szCs w:val="24"/>
        </w:rPr>
        <w:t>results</w:t>
      </w:r>
      <w:r w:rsidR="00FA3842">
        <w:rPr>
          <w:rFonts w:ascii="Times New Roman" w:hAnsi="Times New Roman" w:cs="Times New Roman"/>
          <w:sz w:val="24"/>
          <w:szCs w:val="24"/>
        </w:rPr>
        <w:t xml:space="preserve"> of our holistic approach </w:t>
      </w:r>
      <w:r w:rsidR="00A10CB7">
        <w:rPr>
          <w:rFonts w:ascii="Times New Roman" w:hAnsi="Times New Roman" w:cs="Times New Roman"/>
          <w:sz w:val="24"/>
          <w:szCs w:val="24"/>
        </w:rPr>
        <w:t>revealed not</w:t>
      </w:r>
      <w:r>
        <w:rPr>
          <w:rFonts w:ascii="Times New Roman" w:hAnsi="Times New Roman" w:cs="Times New Roman"/>
          <w:sz w:val="24"/>
          <w:szCs w:val="24"/>
        </w:rPr>
        <w:t xml:space="preserve"> all </w:t>
      </w:r>
      <w:r w:rsidR="00F35AE4">
        <w:rPr>
          <w:rFonts w:ascii="Times New Roman" w:hAnsi="Times New Roman" w:cs="Times New Roman"/>
          <w:sz w:val="24"/>
          <w:szCs w:val="24"/>
        </w:rPr>
        <w:t xml:space="preserve">invasive </w:t>
      </w:r>
      <w:r>
        <w:rPr>
          <w:rFonts w:ascii="Times New Roman" w:hAnsi="Times New Roman" w:cs="Times New Roman"/>
          <w:sz w:val="24"/>
          <w:szCs w:val="24"/>
        </w:rPr>
        <w:t>plants are equal</w:t>
      </w:r>
      <w:r w:rsidR="00533BEB">
        <w:rPr>
          <w:rFonts w:ascii="Times New Roman" w:hAnsi="Times New Roman" w:cs="Times New Roman"/>
          <w:sz w:val="24"/>
          <w:szCs w:val="24"/>
        </w:rPr>
        <w:t xml:space="preserve">ly disruptive to </w:t>
      </w:r>
      <w:r w:rsidR="00FA3842">
        <w:rPr>
          <w:rFonts w:ascii="Times New Roman" w:hAnsi="Times New Roman" w:cs="Times New Roman"/>
          <w:sz w:val="24"/>
          <w:szCs w:val="24"/>
        </w:rPr>
        <w:t>trophic interactions between forest plants, arthropods, and insectivorous birds</w:t>
      </w:r>
      <w:r w:rsidR="00533BEB">
        <w:rPr>
          <w:rFonts w:ascii="Times New Roman" w:hAnsi="Times New Roman" w:cs="Times New Roman"/>
          <w:sz w:val="24"/>
          <w:szCs w:val="24"/>
        </w:rPr>
        <w:t>.</w:t>
      </w:r>
      <w:r w:rsidR="00546FD4">
        <w:rPr>
          <w:rFonts w:ascii="Times New Roman" w:hAnsi="Times New Roman" w:cs="Times New Roman"/>
          <w:sz w:val="24"/>
          <w:szCs w:val="24"/>
        </w:rPr>
        <w:t xml:space="preserve"> </w:t>
      </w:r>
      <w:r w:rsidR="00533BEB">
        <w:rPr>
          <w:rFonts w:ascii="Times New Roman" w:hAnsi="Times New Roman" w:cs="Times New Roman"/>
          <w:sz w:val="24"/>
          <w:szCs w:val="24"/>
        </w:rPr>
        <w:t>To this point,</w:t>
      </w:r>
      <w:r w:rsidR="00796E03">
        <w:rPr>
          <w:rFonts w:ascii="Times New Roman" w:hAnsi="Times New Roman" w:cs="Times New Roman"/>
          <w:sz w:val="24"/>
          <w:szCs w:val="24"/>
        </w:rPr>
        <w:t xml:space="preserve"> </w:t>
      </w:r>
      <w:r w:rsidR="00741C3F">
        <w:rPr>
          <w:rFonts w:ascii="Times New Roman" w:hAnsi="Times New Roman" w:cs="Times New Roman"/>
          <w:sz w:val="24"/>
          <w:szCs w:val="24"/>
        </w:rPr>
        <w:t xml:space="preserve">our study </w:t>
      </w:r>
      <w:r w:rsidR="00FA3842">
        <w:rPr>
          <w:rFonts w:ascii="Times New Roman" w:hAnsi="Times New Roman" w:cs="Times New Roman"/>
          <w:sz w:val="24"/>
          <w:szCs w:val="24"/>
        </w:rPr>
        <w:t xml:space="preserve">showed </w:t>
      </w:r>
      <w:r w:rsidR="00741C3F">
        <w:rPr>
          <w:rFonts w:ascii="Times New Roman" w:hAnsi="Times New Roman" w:cs="Times New Roman"/>
          <w:sz w:val="24"/>
          <w:szCs w:val="24"/>
        </w:rPr>
        <w:t xml:space="preserve">surprisingly </w:t>
      </w:r>
      <w:r w:rsidR="00FA3842">
        <w:rPr>
          <w:rFonts w:ascii="Times New Roman" w:hAnsi="Times New Roman" w:cs="Times New Roman"/>
          <w:sz w:val="24"/>
          <w:szCs w:val="24"/>
        </w:rPr>
        <w:t>more</w:t>
      </w:r>
      <w:r w:rsidR="00DF284C">
        <w:rPr>
          <w:rFonts w:ascii="Times New Roman" w:hAnsi="Times New Roman" w:cs="Times New Roman"/>
          <w:sz w:val="24"/>
          <w:szCs w:val="24"/>
        </w:rPr>
        <w:t xml:space="preserve"> arthropod prey</w:t>
      </w:r>
      <w:r w:rsidR="00741C3F">
        <w:rPr>
          <w:rFonts w:ascii="Times New Roman" w:hAnsi="Times New Roman" w:cs="Times New Roman"/>
          <w:sz w:val="24"/>
          <w:szCs w:val="24"/>
        </w:rPr>
        <w:t xml:space="preserve"> on honeysuckle (Lonicera)</w:t>
      </w:r>
      <w:r w:rsidR="00E41622">
        <w:rPr>
          <w:rFonts w:ascii="Times New Roman" w:hAnsi="Times New Roman" w:cs="Times New Roman"/>
          <w:sz w:val="24"/>
          <w:szCs w:val="24"/>
        </w:rPr>
        <w:t xml:space="preserve"> compared to natives, </w:t>
      </w:r>
      <w:r w:rsidR="0017145B">
        <w:rPr>
          <w:rFonts w:ascii="Times New Roman" w:hAnsi="Times New Roman" w:cs="Times New Roman"/>
          <w:sz w:val="24"/>
          <w:szCs w:val="24"/>
        </w:rPr>
        <w:t>failing to</w:t>
      </w:r>
      <w:r w:rsidR="003842F9">
        <w:rPr>
          <w:rFonts w:ascii="Times New Roman" w:hAnsi="Times New Roman" w:cs="Times New Roman"/>
          <w:sz w:val="24"/>
          <w:szCs w:val="24"/>
        </w:rPr>
        <w:t xml:space="preserve"> </w:t>
      </w:r>
      <w:r w:rsidR="0017145B">
        <w:rPr>
          <w:rFonts w:ascii="Times New Roman" w:hAnsi="Times New Roman" w:cs="Times New Roman"/>
          <w:sz w:val="24"/>
          <w:szCs w:val="24"/>
        </w:rPr>
        <w:t xml:space="preserve">support </w:t>
      </w:r>
      <w:r w:rsidR="00E41622">
        <w:rPr>
          <w:rFonts w:ascii="Times New Roman" w:hAnsi="Times New Roman" w:cs="Times New Roman"/>
          <w:sz w:val="24"/>
          <w:szCs w:val="24"/>
        </w:rPr>
        <w:t xml:space="preserve">the ‘low food </w:t>
      </w:r>
      <w:r w:rsidR="00DF284C">
        <w:rPr>
          <w:rFonts w:ascii="Times New Roman" w:hAnsi="Times New Roman" w:cs="Times New Roman"/>
          <w:sz w:val="24"/>
          <w:szCs w:val="24"/>
        </w:rPr>
        <w:t xml:space="preserve">quantity </w:t>
      </w:r>
      <w:r w:rsidR="00E41622">
        <w:rPr>
          <w:rFonts w:ascii="Times New Roman" w:hAnsi="Times New Roman" w:cs="Times New Roman"/>
          <w:sz w:val="24"/>
          <w:szCs w:val="24"/>
        </w:rPr>
        <w:t>hypothesis’</w:t>
      </w:r>
      <w:r w:rsidR="00741C3F">
        <w:rPr>
          <w:rFonts w:ascii="Times New Roman" w:hAnsi="Times New Roman" w:cs="Times New Roman"/>
          <w:sz w:val="24"/>
          <w:szCs w:val="24"/>
        </w:rPr>
        <w:t xml:space="preserve">. </w:t>
      </w:r>
      <w:r w:rsidR="00533BEB">
        <w:rPr>
          <w:rFonts w:ascii="Times New Roman" w:hAnsi="Times New Roman" w:cs="Times New Roman"/>
          <w:sz w:val="24"/>
          <w:szCs w:val="24"/>
        </w:rPr>
        <w:t>Furthermore, s</w:t>
      </w:r>
      <w:r w:rsidR="00E41622">
        <w:rPr>
          <w:rFonts w:ascii="Times New Roman" w:hAnsi="Times New Roman" w:cs="Times New Roman"/>
          <w:sz w:val="24"/>
          <w:szCs w:val="24"/>
        </w:rPr>
        <w:t xml:space="preserve">upport for </w:t>
      </w:r>
      <w:r w:rsidR="00FA3842">
        <w:rPr>
          <w:rFonts w:ascii="Times New Roman" w:hAnsi="Times New Roman" w:cs="Times New Roman"/>
          <w:sz w:val="24"/>
          <w:szCs w:val="24"/>
        </w:rPr>
        <w:t xml:space="preserve">the </w:t>
      </w:r>
      <w:r w:rsidR="00E41622">
        <w:rPr>
          <w:rFonts w:ascii="Times New Roman" w:hAnsi="Times New Roman" w:cs="Times New Roman"/>
          <w:sz w:val="24"/>
          <w:szCs w:val="24"/>
        </w:rPr>
        <w:t xml:space="preserve">‘low food quality </w:t>
      </w:r>
      <w:proofErr w:type="gramStart"/>
      <w:r w:rsidR="00E41622">
        <w:rPr>
          <w:rFonts w:ascii="Times New Roman" w:hAnsi="Times New Roman" w:cs="Times New Roman"/>
          <w:sz w:val="24"/>
          <w:szCs w:val="24"/>
        </w:rPr>
        <w:t>hypothesis’</w:t>
      </w:r>
      <w:proofErr w:type="gramEnd"/>
      <w:r w:rsidR="00E41622">
        <w:rPr>
          <w:rFonts w:ascii="Times New Roman" w:hAnsi="Times New Roman" w:cs="Times New Roman"/>
          <w:sz w:val="24"/>
          <w:szCs w:val="24"/>
        </w:rPr>
        <w:t xml:space="preserve"> was mixed</w:t>
      </w:r>
      <w:r w:rsidR="00836F72">
        <w:rPr>
          <w:rFonts w:ascii="Times New Roman" w:hAnsi="Times New Roman" w:cs="Times New Roman"/>
          <w:sz w:val="24"/>
          <w:szCs w:val="24"/>
        </w:rPr>
        <w:t>,</w:t>
      </w:r>
      <w:r w:rsidR="00E56089">
        <w:rPr>
          <w:rFonts w:ascii="Times New Roman" w:hAnsi="Times New Roman" w:cs="Times New Roman"/>
          <w:sz w:val="24"/>
          <w:szCs w:val="24"/>
        </w:rPr>
        <w:t xml:space="preserve"> with extremely </w:t>
      </w:r>
      <w:r w:rsidR="00A31FCA">
        <w:rPr>
          <w:rFonts w:ascii="Times New Roman" w:hAnsi="Times New Roman" w:cs="Times New Roman"/>
          <w:sz w:val="24"/>
          <w:szCs w:val="24"/>
        </w:rPr>
        <w:t>variable arthropod</w:t>
      </w:r>
      <w:r w:rsidR="00FA3842">
        <w:rPr>
          <w:rFonts w:ascii="Times New Roman" w:hAnsi="Times New Roman" w:cs="Times New Roman"/>
          <w:sz w:val="24"/>
          <w:szCs w:val="24"/>
        </w:rPr>
        <w:t xml:space="preserve"> protein </w:t>
      </w:r>
      <w:r w:rsidR="00A41273">
        <w:rPr>
          <w:rFonts w:ascii="Times New Roman" w:hAnsi="Times New Roman" w:cs="Times New Roman"/>
          <w:sz w:val="24"/>
          <w:szCs w:val="24"/>
        </w:rPr>
        <w:t xml:space="preserve">content </w:t>
      </w:r>
      <w:r w:rsidR="00FA3842">
        <w:rPr>
          <w:rFonts w:ascii="Times New Roman" w:hAnsi="Times New Roman" w:cs="Times New Roman"/>
          <w:sz w:val="24"/>
          <w:szCs w:val="24"/>
        </w:rPr>
        <w:t xml:space="preserve">across </w:t>
      </w:r>
      <w:r w:rsidR="00F35AE4">
        <w:rPr>
          <w:rFonts w:ascii="Times New Roman" w:hAnsi="Times New Roman" w:cs="Times New Roman"/>
          <w:sz w:val="24"/>
          <w:szCs w:val="24"/>
        </w:rPr>
        <w:t xml:space="preserve">invasive </w:t>
      </w:r>
      <w:r w:rsidR="00FA3842">
        <w:rPr>
          <w:rFonts w:ascii="Times New Roman" w:hAnsi="Times New Roman" w:cs="Times New Roman"/>
          <w:sz w:val="24"/>
          <w:szCs w:val="24"/>
        </w:rPr>
        <w:t>and native plants</w:t>
      </w:r>
      <w:r w:rsidR="00910CA2">
        <w:rPr>
          <w:rFonts w:ascii="Times New Roman" w:hAnsi="Times New Roman" w:cs="Times New Roman"/>
          <w:sz w:val="24"/>
          <w:szCs w:val="24"/>
        </w:rPr>
        <w:t>.</w:t>
      </w:r>
      <w:r w:rsidR="00533BEB">
        <w:rPr>
          <w:rFonts w:ascii="Times New Roman" w:hAnsi="Times New Roman" w:cs="Times New Roman"/>
          <w:sz w:val="24"/>
          <w:szCs w:val="24"/>
        </w:rPr>
        <w:t xml:space="preserve"> We anticipated that herbivorous insects </w:t>
      </w:r>
      <w:r w:rsidR="00365918">
        <w:rPr>
          <w:rFonts w:ascii="Times New Roman" w:hAnsi="Times New Roman" w:cs="Times New Roman"/>
          <w:sz w:val="24"/>
          <w:szCs w:val="24"/>
        </w:rPr>
        <w:t>would</w:t>
      </w:r>
      <w:r w:rsidR="00533BEB">
        <w:rPr>
          <w:rFonts w:ascii="Times New Roman" w:hAnsi="Times New Roman" w:cs="Times New Roman"/>
          <w:sz w:val="24"/>
          <w:szCs w:val="24"/>
        </w:rPr>
        <w:t xml:space="preserve"> be significantly lower in protein content on </w:t>
      </w:r>
      <w:r w:rsidR="00F35AE4">
        <w:rPr>
          <w:rFonts w:ascii="Times New Roman" w:hAnsi="Times New Roman" w:cs="Times New Roman"/>
          <w:sz w:val="24"/>
          <w:szCs w:val="24"/>
        </w:rPr>
        <w:t xml:space="preserve">invasive </w:t>
      </w:r>
      <w:r w:rsidR="006C7172">
        <w:rPr>
          <w:rFonts w:ascii="Times New Roman" w:hAnsi="Times New Roman" w:cs="Times New Roman"/>
          <w:sz w:val="24"/>
          <w:szCs w:val="24"/>
        </w:rPr>
        <w:t>plants</w:t>
      </w:r>
      <w:ins w:id="156" w:author="Chad Seewagen" w:date="2023-07-21T08:45:00Z">
        <w:r w:rsidR="003418A6">
          <w:rPr>
            <w:rFonts w:ascii="Times New Roman" w:hAnsi="Times New Roman" w:cs="Times New Roman"/>
            <w:sz w:val="24"/>
            <w:szCs w:val="24"/>
          </w:rPr>
          <w:t>,</w:t>
        </w:r>
      </w:ins>
      <w:r w:rsidR="006C7172">
        <w:rPr>
          <w:rFonts w:ascii="Times New Roman" w:hAnsi="Times New Roman" w:cs="Times New Roman"/>
          <w:sz w:val="24"/>
          <w:szCs w:val="24"/>
        </w:rPr>
        <w:t xml:space="preserve"> </w:t>
      </w:r>
      <w:r w:rsidR="00FA3842">
        <w:rPr>
          <w:rFonts w:ascii="Times New Roman" w:hAnsi="Times New Roman" w:cs="Times New Roman"/>
          <w:sz w:val="24"/>
          <w:szCs w:val="24"/>
        </w:rPr>
        <w:t xml:space="preserve">but </w:t>
      </w:r>
      <w:r w:rsidR="00533BEB">
        <w:rPr>
          <w:rFonts w:ascii="Times New Roman" w:hAnsi="Times New Roman" w:cs="Times New Roman"/>
          <w:sz w:val="24"/>
          <w:szCs w:val="24"/>
        </w:rPr>
        <w:t>found no evidence for this assertion.</w:t>
      </w:r>
      <w:commentRangeStart w:id="157"/>
      <w:del w:id="158" w:author="Chad Seewagen" w:date="2023-07-21T08:46:00Z">
        <w:r w:rsidR="00910CA2" w:rsidDel="003418A6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533BEB" w:rsidDel="003418A6">
          <w:rPr>
            <w:rFonts w:ascii="Times New Roman" w:hAnsi="Times New Roman" w:cs="Times New Roman"/>
            <w:sz w:val="24"/>
            <w:szCs w:val="24"/>
          </w:rPr>
          <w:delText>However, on Japanese barberry, the protein content of</w:delText>
        </w:r>
        <w:r w:rsidR="00910CA2" w:rsidDel="003418A6">
          <w:rPr>
            <w:rFonts w:ascii="Times New Roman" w:hAnsi="Times New Roman" w:cs="Times New Roman"/>
            <w:sz w:val="24"/>
            <w:szCs w:val="24"/>
          </w:rPr>
          <w:delText xml:space="preserve"> spiders was significantly lower.</w:delText>
        </w:r>
      </w:del>
      <w:r w:rsidR="00910CA2">
        <w:rPr>
          <w:rFonts w:ascii="Times New Roman" w:hAnsi="Times New Roman" w:cs="Times New Roman"/>
          <w:sz w:val="24"/>
          <w:szCs w:val="24"/>
        </w:rPr>
        <w:t xml:space="preserve"> </w:t>
      </w:r>
      <w:commentRangeEnd w:id="157"/>
      <w:r w:rsidR="003418A6">
        <w:rPr>
          <w:rStyle w:val="CommentReference"/>
        </w:rPr>
        <w:commentReference w:id="157"/>
      </w:r>
      <w:r w:rsidR="00910CA2">
        <w:rPr>
          <w:rFonts w:ascii="Times New Roman" w:hAnsi="Times New Roman" w:cs="Times New Roman"/>
          <w:sz w:val="24"/>
          <w:szCs w:val="24"/>
        </w:rPr>
        <w:t>Investigation of host</w:t>
      </w:r>
      <w:r w:rsidR="00FA3842">
        <w:rPr>
          <w:rFonts w:ascii="Times New Roman" w:hAnsi="Times New Roman" w:cs="Times New Roman"/>
          <w:sz w:val="24"/>
          <w:szCs w:val="24"/>
        </w:rPr>
        <w:t xml:space="preserve"> </w:t>
      </w:r>
      <w:r w:rsidR="00910CA2">
        <w:rPr>
          <w:rFonts w:ascii="Times New Roman" w:hAnsi="Times New Roman" w:cs="Times New Roman"/>
          <w:sz w:val="24"/>
          <w:szCs w:val="24"/>
        </w:rPr>
        <w:t>plant</w:t>
      </w:r>
      <w:r w:rsidR="00FA3842">
        <w:rPr>
          <w:rFonts w:ascii="Times New Roman" w:hAnsi="Times New Roman" w:cs="Times New Roman"/>
          <w:sz w:val="24"/>
          <w:szCs w:val="24"/>
        </w:rPr>
        <w:t>-</w:t>
      </w:r>
      <w:r w:rsidR="00910CA2">
        <w:rPr>
          <w:rFonts w:ascii="Times New Roman" w:hAnsi="Times New Roman" w:cs="Times New Roman"/>
          <w:sz w:val="24"/>
          <w:szCs w:val="24"/>
        </w:rPr>
        <w:t>specific patterns</w:t>
      </w:r>
      <w:r w:rsidR="00E56089">
        <w:rPr>
          <w:rFonts w:ascii="Times New Roman" w:hAnsi="Times New Roman" w:cs="Times New Roman"/>
          <w:sz w:val="24"/>
          <w:szCs w:val="24"/>
        </w:rPr>
        <w:t xml:space="preserve"> suggest that the variance in food quality on </w:t>
      </w:r>
      <w:r w:rsidR="00DF4557">
        <w:rPr>
          <w:rFonts w:ascii="Times New Roman" w:hAnsi="Times New Roman" w:cs="Times New Roman"/>
          <w:sz w:val="24"/>
          <w:szCs w:val="24"/>
        </w:rPr>
        <w:t>invasive</w:t>
      </w:r>
      <w:r w:rsidR="00E56089">
        <w:rPr>
          <w:rFonts w:ascii="Times New Roman" w:hAnsi="Times New Roman" w:cs="Times New Roman"/>
          <w:sz w:val="24"/>
          <w:szCs w:val="24"/>
        </w:rPr>
        <w:t xml:space="preserve"> </w:t>
      </w:r>
      <w:r w:rsidR="00A41273">
        <w:rPr>
          <w:rFonts w:ascii="Times New Roman" w:hAnsi="Times New Roman" w:cs="Times New Roman"/>
          <w:sz w:val="24"/>
          <w:szCs w:val="24"/>
        </w:rPr>
        <w:t xml:space="preserve">plants encompasses the </w:t>
      </w:r>
      <w:r w:rsidR="00E56089">
        <w:rPr>
          <w:rFonts w:ascii="Times New Roman" w:hAnsi="Times New Roman" w:cs="Times New Roman"/>
          <w:sz w:val="24"/>
          <w:szCs w:val="24"/>
        </w:rPr>
        <w:t>range of</w:t>
      </w:r>
      <w:r w:rsidR="00A41273">
        <w:rPr>
          <w:rFonts w:ascii="Times New Roman" w:hAnsi="Times New Roman" w:cs="Times New Roman"/>
          <w:sz w:val="24"/>
          <w:szCs w:val="24"/>
        </w:rPr>
        <w:t xml:space="preserve"> quality of food found on </w:t>
      </w:r>
      <w:r w:rsidR="00B0795D">
        <w:rPr>
          <w:rFonts w:ascii="Times New Roman" w:hAnsi="Times New Roman" w:cs="Times New Roman"/>
          <w:sz w:val="24"/>
          <w:szCs w:val="24"/>
        </w:rPr>
        <w:t>native plants</w:t>
      </w:r>
      <w:r w:rsidR="00E56089">
        <w:rPr>
          <w:rFonts w:ascii="Times New Roman" w:hAnsi="Times New Roman" w:cs="Times New Roman"/>
          <w:sz w:val="24"/>
          <w:szCs w:val="24"/>
        </w:rPr>
        <w:t xml:space="preserve"> in the same habitat</w:t>
      </w:r>
      <w:r w:rsidR="00A41273">
        <w:rPr>
          <w:rFonts w:ascii="Times New Roman" w:hAnsi="Times New Roman" w:cs="Times New Roman"/>
          <w:sz w:val="24"/>
          <w:szCs w:val="24"/>
        </w:rPr>
        <w:t>.</w:t>
      </w:r>
    </w:p>
    <w:p w14:paraId="5F386C8E" w14:textId="5D4F37FC" w:rsidR="002F6D13" w:rsidRPr="002F6D13" w:rsidRDefault="00533BEB" w:rsidP="00D05B3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del w:id="159" w:author="Chad Seewagen" w:date="2023-07-21T08:46:00Z">
        <w:r w:rsidRPr="00533BEB" w:rsidDel="003418A6">
          <w:rPr>
            <w:rFonts w:ascii="Times New Roman" w:hAnsi="Times New Roman" w:cs="Times New Roman"/>
            <w:sz w:val="24"/>
            <w:szCs w:val="24"/>
          </w:rPr>
          <w:delText>Our results suggest</w:delText>
        </w:r>
      </w:del>
      <w:ins w:id="160" w:author="Chad Seewagen" w:date="2023-07-21T08:46:00Z">
        <w:r w:rsidR="003418A6">
          <w:rPr>
            <w:rFonts w:ascii="Times New Roman" w:hAnsi="Times New Roman" w:cs="Times New Roman"/>
            <w:sz w:val="24"/>
            <w:szCs w:val="24"/>
          </w:rPr>
          <w:t>We found</w:t>
        </w:r>
      </w:ins>
      <w:r w:rsidRPr="00533BEB">
        <w:rPr>
          <w:rFonts w:ascii="Times New Roman" w:hAnsi="Times New Roman" w:cs="Times New Roman"/>
          <w:sz w:val="24"/>
          <w:szCs w:val="24"/>
        </w:rPr>
        <w:t xml:space="preserve"> that common </w:t>
      </w:r>
      <w:r w:rsidR="00F35AE4">
        <w:rPr>
          <w:rFonts w:ascii="Times New Roman" w:hAnsi="Times New Roman" w:cs="Times New Roman"/>
          <w:sz w:val="24"/>
          <w:szCs w:val="24"/>
        </w:rPr>
        <w:t xml:space="preserve">invasive </w:t>
      </w:r>
      <w:r w:rsidR="000E72E8">
        <w:rPr>
          <w:rFonts w:ascii="Times New Roman" w:hAnsi="Times New Roman" w:cs="Times New Roman"/>
          <w:sz w:val="24"/>
          <w:szCs w:val="24"/>
        </w:rPr>
        <w:t>plants</w:t>
      </w:r>
      <w:r w:rsidRPr="00533BEB">
        <w:rPr>
          <w:rFonts w:ascii="Times New Roman" w:hAnsi="Times New Roman" w:cs="Times New Roman"/>
          <w:sz w:val="24"/>
          <w:szCs w:val="24"/>
        </w:rPr>
        <w:t xml:space="preserve"> in our study system are used as a foraging substrate by a major group of forest insectivores, birds, just as intensivel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533B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natives. </w:t>
      </w:r>
      <w:ins w:id="161" w:author="Chad Seewagen" w:date="2023-07-21T08:47:00Z">
        <w:r w:rsidR="003418A6">
          <w:rPr>
            <w:rFonts w:ascii="Times New Roman" w:hAnsi="Times New Roman" w:cs="Times New Roman"/>
            <w:sz w:val="24"/>
            <w:szCs w:val="24"/>
          </w:rPr>
          <w:t>The s</w:t>
        </w:r>
      </w:ins>
      <w:del w:id="162" w:author="Chad Seewagen" w:date="2023-07-21T08:47:00Z">
        <w:r w:rsidDel="003418A6">
          <w:rPr>
            <w:rFonts w:ascii="Times New Roman" w:hAnsi="Times New Roman" w:cs="Times New Roman"/>
            <w:sz w:val="24"/>
            <w:szCs w:val="24"/>
          </w:rPr>
          <w:delText>S</w:delText>
        </w:r>
      </w:del>
      <w:r>
        <w:rPr>
          <w:rFonts w:ascii="Times New Roman" w:hAnsi="Times New Roman" w:cs="Times New Roman"/>
          <w:sz w:val="24"/>
          <w:szCs w:val="24"/>
        </w:rPr>
        <w:t>imilar predation effect sizes</w:t>
      </w:r>
      <w:ins w:id="163" w:author="Chad Seewagen" w:date="2023-07-21T08:47:00Z">
        <w:r w:rsidR="003418A6">
          <w:rPr>
            <w:rFonts w:ascii="Times New Roman" w:hAnsi="Times New Roman" w:cs="Times New Roman"/>
            <w:sz w:val="24"/>
            <w:szCs w:val="24"/>
          </w:rPr>
          <w:t xml:space="preserve"> we observed between invasive and nati</w:t>
        </w:r>
      </w:ins>
      <w:ins w:id="164" w:author="Chad Seewagen" w:date="2023-07-21T08:48:00Z">
        <w:r w:rsidR="003418A6">
          <w:rPr>
            <w:rFonts w:ascii="Times New Roman" w:hAnsi="Times New Roman" w:cs="Times New Roman"/>
            <w:sz w:val="24"/>
            <w:szCs w:val="24"/>
          </w:rPr>
          <w:t>ve plants</w:t>
        </w:r>
      </w:ins>
      <w:r>
        <w:rPr>
          <w:rFonts w:ascii="Times New Roman" w:hAnsi="Times New Roman" w:cs="Times New Roman"/>
          <w:sz w:val="24"/>
          <w:szCs w:val="24"/>
        </w:rPr>
        <w:t xml:space="preserve"> </w:t>
      </w:r>
      <w:del w:id="165" w:author="Chad Seewagen" w:date="2023-07-21T08:47:00Z">
        <w:r w:rsidDel="003418A6">
          <w:rPr>
            <w:rFonts w:ascii="Times New Roman" w:hAnsi="Times New Roman" w:cs="Times New Roman"/>
            <w:sz w:val="24"/>
            <w:szCs w:val="24"/>
          </w:rPr>
          <w:delText xml:space="preserve">are </w:delText>
        </w:r>
      </w:del>
      <w:ins w:id="166" w:author="Chad Seewagen" w:date="2023-07-21T08:47:00Z">
        <w:r w:rsidR="003418A6">
          <w:rPr>
            <w:rFonts w:ascii="Times New Roman" w:hAnsi="Times New Roman" w:cs="Times New Roman"/>
            <w:sz w:val="24"/>
            <w:szCs w:val="24"/>
          </w:rPr>
          <w:t xml:space="preserve">were </w:t>
        </w:r>
      </w:ins>
      <w:del w:id="167" w:author="Chad Seewagen" w:date="2023-07-21T08:47:00Z">
        <w:r w:rsidDel="003418A6">
          <w:rPr>
            <w:rFonts w:ascii="Times New Roman" w:hAnsi="Times New Roman" w:cs="Times New Roman"/>
            <w:sz w:val="24"/>
            <w:szCs w:val="24"/>
          </w:rPr>
          <w:delText xml:space="preserve">surprising </w:delText>
        </w:r>
      </w:del>
      <w:ins w:id="168" w:author="Chad Seewagen" w:date="2023-07-21T08:47:00Z">
        <w:r w:rsidR="003418A6">
          <w:rPr>
            <w:rFonts w:ascii="Times New Roman" w:hAnsi="Times New Roman" w:cs="Times New Roman"/>
            <w:sz w:val="24"/>
            <w:szCs w:val="24"/>
          </w:rPr>
          <w:t xml:space="preserve">unexpected </w:t>
        </w:r>
      </w:ins>
      <w:r>
        <w:rPr>
          <w:rFonts w:ascii="Times New Roman" w:hAnsi="Times New Roman" w:cs="Times New Roman"/>
          <w:sz w:val="24"/>
          <w:szCs w:val="24"/>
        </w:rPr>
        <w:t>given t</w:t>
      </w:r>
      <w:r w:rsidR="00A41273">
        <w:rPr>
          <w:rFonts w:ascii="Times New Roman" w:hAnsi="Times New Roman" w:cs="Times New Roman"/>
          <w:sz w:val="24"/>
          <w:szCs w:val="24"/>
        </w:rPr>
        <w:t>wo</w:t>
      </w:r>
      <w:r>
        <w:rPr>
          <w:rFonts w:ascii="Times New Roman" w:hAnsi="Times New Roman" w:cs="Times New Roman"/>
          <w:sz w:val="24"/>
          <w:szCs w:val="24"/>
        </w:rPr>
        <w:t xml:space="preserve"> established</w:t>
      </w:r>
      <w:r w:rsidR="00A41273">
        <w:rPr>
          <w:rFonts w:ascii="Times New Roman" w:hAnsi="Times New Roman" w:cs="Times New Roman"/>
          <w:sz w:val="24"/>
          <w:szCs w:val="24"/>
        </w:rPr>
        <w:t xml:space="preserve"> mechanisms </w:t>
      </w:r>
      <w:r>
        <w:rPr>
          <w:rFonts w:ascii="Times New Roman" w:hAnsi="Times New Roman" w:cs="Times New Roman"/>
          <w:sz w:val="24"/>
          <w:szCs w:val="24"/>
        </w:rPr>
        <w:t xml:space="preserve">that cause </w:t>
      </w:r>
      <w:r w:rsidR="00DF4557">
        <w:rPr>
          <w:rFonts w:ascii="Times New Roman" w:hAnsi="Times New Roman" w:cs="Times New Roman"/>
          <w:sz w:val="24"/>
          <w:szCs w:val="24"/>
        </w:rPr>
        <w:t>invasive</w:t>
      </w:r>
      <w:r>
        <w:rPr>
          <w:rFonts w:ascii="Times New Roman" w:hAnsi="Times New Roman" w:cs="Times New Roman"/>
          <w:sz w:val="24"/>
          <w:szCs w:val="24"/>
        </w:rPr>
        <w:t xml:space="preserve"> plants to have different arthropod communities. </w:t>
      </w:r>
      <w:r w:rsidR="003D467F">
        <w:rPr>
          <w:rFonts w:ascii="Times New Roman" w:hAnsi="Times New Roman" w:cs="Times New Roman"/>
          <w:sz w:val="24"/>
          <w:szCs w:val="24"/>
        </w:rPr>
        <w:t>First,</w:t>
      </w:r>
      <w:r>
        <w:rPr>
          <w:rFonts w:ascii="Times New Roman" w:hAnsi="Times New Roman" w:cs="Times New Roman"/>
          <w:sz w:val="24"/>
          <w:szCs w:val="24"/>
        </w:rPr>
        <w:t xml:space="preserve"> leaf tissue is of lower quality or more highly defended than </w:t>
      </w:r>
      <w:r w:rsidR="000E72E8"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</w:rPr>
        <w:t>native plants</w:t>
      </w:r>
      <w:r w:rsidR="004801B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reducing biomass of arthropods on </w:t>
      </w:r>
      <w:r w:rsidR="00F35AE4">
        <w:rPr>
          <w:rFonts w:ascii="Times New Roman" w:hAnsi="Times New Roman" w:cs="Times New Roman"/>
          <w:sz w:val="24"/>
          <w:szCs w:val="24"/>
        </w:rPr>
        <w:t>invasive</w:t>
      </w:r>
      <w:r>
        <w:rPr>
          <w:rFonts w:ascii="Times New Roman" w:hAnsi="Times New Roman" w:cs="Times New Roman"/>
          <w:sz w:val="24"/>
          <w:szCs w:val="24"/>
        </w:rPr>
        <w:t xml:space="preserve"> plants</w:t>
      </w:r>
      <w:r w:rsidR="00680C87">
        <w:rPr>
          <w:rFonts w:ascii="Times New Roman" w:hAnsi="Times New Roman" w:cs="Times New Roman"/>
          <w:sz w:val="24"/>
          <w:szCs w:val="24"/>
        </w:rPr>
        <w:t xml:space="preserve"> (</w:t>
      </w:r>
      <w:r w:rsidR="004801BD">
        <w:rPr>
          <w:rFonts w:ascii="Times New Roman" w:hAnsi="Times New Roman" w:cs="Times New Roman"/>
          <w:sz w:val="24"/>
          <w:szCs w:val="24"/>
        </w:rPr>
        <w:t xml:space="preserve">van </w:t>
      </w:r>
      <w:proofErr w:type="spellStart"/>
      <w:r w:rsidR="004801BD">
        <w:rPr>
          <w:rFonts w:ascii="Times New Roman" w:hAnsi="Times New Roman" w:cs="Times New Roman"/>
          <w:sz w:val="24"/>
          <w:szCs w:val="24"/>
        </w:rPr>
        <w:t>Hengstum</w:t>
      </w:r>
      <w:proofErr w:type="spellEnd"/>
      <w:r w:rsidR="004801BD">
        <w:rPr>
          <w:rFonts w:ascii="Times New Roman" w:hAnsi="Times New Roman" w:cs="Times New Roman"/>
          <w:sz w:val="24"/>
          <w:szCs w:val="24"/>
        </w:rPr>
        <w:t xml:space="preserve"> et al. 201</w:t>
      </w:r>
      <w:r w:rsidR="00934660">
        <w:rPr>
          <w:rFonts w:ascii="Times New Roman" w:hAnsi="Times New Roman" w:cs="Times New Roman"/>
          <w:sz w:val="24"/>
          <w:szCs w:val="24"/>
        </w:rPr>
        <w:t>4</w:t>
      </w:r>
      <w:r w:rsidR="00680C87">
        <w:rPr>
          <w:rFonts w:ascii="Times New Roman" w:hAnsi="Times New Roman" w:cs="Times New Roman"/>
          <w:sz w:val="24"/>
          <w:szCs w:val="24"/>
        </w:rPr>
        <w:t>).</w:t>
      </w:r>
      <w:r w:rsidR="00537F73">
        <w:rPr>
          <w:rFonts w:ascii="Times New Roman" w:hAnsi="Times New Roman" w:cs="Times New Roman"/>
          <w:sz w:val="24"/>
          <w:szCs w:val="24"/>
        </w:rPr>
        <w:t xml:space="preserve"> Second, the</w:t>
      </w:r>
      <w:r w:rsidR="00B0795D">
        <w:rPr>
          <w:rFonts w:ascii="Times New Roman" w:hAnsi="Times New Roman" w:cs="Times New Roman"/>
          <w:sz w:val="24"/>
          <w:szCs w:val="24"/>
        </w:rPr>
        <w:t xml:space="preserve"> branch</w:t>
      </w:r>
      <w:r w:rsidR="00537F73">
        <w:rPr>
          <w:rFonts w:ascii="Times New Roman" w:hAnsi="Times New Roman" w:cs="Times New Roman"/>
          <w:sz w:val="24"/>
          <w:szCs w:val="24"/>
        </w:rPr>
        <w:t xml:space="preserve"> architecture </w:t>
      </w:r>
      <w:r w:rsidR="00B0795D">
        <w:rPr>
          <w:rFonts w:ascii="Times New Roman" w:hAnsi="Times New Roman" w:cs="Times New Roman"/>
          <w:sz w:val="24"/>
          <w:szCs w:val="24"/>
        </w:rPr>
        <w:t xml:space="preserve">or leaf shape </w:t>
      </w:r>
      <w:r w:rsidR="0027166B">
        <w:rPr>
          <w:rFonts w:ascii="Times New Roman" w:hAnsi="Times New Roman" w:cs="Times New Roman"/>
          <w:sz w:val="24"/>
          <w:szCs w:val="24"/>
        </w:rPr>
        <w:t xml:space="preserve">of </w:t>
      </w:r>
      <w:r w:rsidR="00F35AE4">
        <w:rPr>
          <w:rFonts w:ascii="Times New Roman" w:hAnsi="Times New Roman" w:cs="Times New Roman"/>
          <w:sz w:val="24"/>
          <w:szCs w:val="24"/>
        </w:rPr>
        <w:t>invasive</w:t>
      </w:r>
      <w:r w:rsidR="0027166B">
        <w:rPr>
          <w:rFonts w:ascii="Times New Roman" w:hAnsi="Times New Roman" w:cs="Times New Roman"/>
          <w:sz w:val="24"/>
          <w:szCs w:val="24"/>
        </w:rPr>
        <w:t xml:space="preserve"> plants </w:t>
      </w:r>
      <w:r w:rsidR="00A6231A">
        <w:rPr>
          <w:rFonts w:ascii="Times New Roman" w:hAnsi="Times New Roman" w:cs="Times New Roman"/>
          <w:sz w:val="24"/>
          <w:szCs w:val="24"/>
        </w:rPr>
        <w:t>provide novel</w:t>
      </w:r>
      <w:r w:rsidR="00537F73">
        <w:rPr>
          <w:rFonts w:ascii="Times New Roman" w:hAnsi="Times New Roman" w:cs="Times New Roman"/>
          <w:sz w:val="24"/>
          <w:szCs w:val="24"/>
        </w:rPr>
        <w:t xml:space="preserve"> microhabitat for arthropods and thus </w:t>
      </w:r>
      <w:r w:rsidR="0027166B">
        <w:rPr>
          <w:rFonts w:ascii="Times New Roman" w:hAnsi="Times New Roman" w:cs="Times New Roman"/>
          <w:sz w:val="24"/>
          <w:szCs w:val="24"/>
        </w:rPr>
        <w:t xml:space="preserve">create </w:t>
      </w:r>
      <w:r w:rsidR="00537F73">
        <w:rPr>
          <w:rFonts w:ascii="Times New Roman" w:hAnsi="Times New Roman" w:cs="Times New Roman"/>
          <w:sz w:val="24"/>
          <w:szCs w:val="24"/>
        </w:rPr>
        <w:t xml:space="preserve">a distinct community </w:t>
      </w:r>
      <w:r w:rsidR="00A6231A">
        <w:rPr>
          <w:rFonts w:ascii="Times New Roman" w:hAnsi="Times New Roman" w:cs="Times New Roman"/>
          <w:sz w:val="24"/>
          <w:szCs w:val="24"/>
        </w:rPr>
        <w:t>from those found on</w:t>
      </w:r>
      <w:r w:rsidR="00537F73">
        <w:rPr>
          <w:rFonts w:ascii="Times New Roman" w:hAnsi="Times New Roman" w:cs="Times New Roman"/>
          <w:sz w:val="24"/>
          <w:szCs w:val="24"/>
        </w:rPr>
        <w:t xml:space="preserve"> native plants (</w:t>
      </w:r>
      <w:proofErr w:type="spellStart"/>
      <w:r w:rsidR="00141AD3">
        <w:rPr>
          <w:rFonts w:ascii="Times New Roman" w:hAnsi="Times New Roman" w:cs="Times New Roman"/>
          <w:sz w:val="24"/>
          <w:szCs w:val="24"/>
        </w:rPr>
        <w:t>Bultman</w:t>
      </w:r>
      <w:proofErr w:type="spellEnd"/>
      <w:r w:rsidR="00141AD3">
        <w:rPr>
          <w:rFonts w:ascii="Times New Roman" w:hAnsi="Times New Roman" w:cs="Times New Roman"/>
          <w:sz w:val="24"/>
          <w:szCs w:val="24"/>
        </w:rPr>
        <w:t xml:space="preserve"> and DeWitt 200</w:t>
      </w:r>
      <w:r>
        <w:rPr>
          <w:rFonts w:ascii="Times New Roman" w:hAnsi="Times New Roman" w:cs="Times New Roman"/>
          <w:sz w:val="24"/>
          <w:szCs w:val="24"/>
        </w:rPr>
        <w:t>7</w:t>
      </w:r>
      <w:r w:rsidR="00141AD3">
        <w:rPr>
          <w:rFonts w:ascii="Times New Roman" w:hAnsi="Times New Roman" w:cs="Times New Roman"/>
          <w:sz w:val="24"/>
          <w:szCs w:val="24"/>
        </w:rPr>
        <w:t>, Landsman et al. 2021</w:t>
      </w:r>
      <w:r w:rsidR="00537F73">
        <w:rPr>
          <w:rFonts w:ascii="Times New Roman" w:hAnsi="Times New Roman" w:cs="Times New Roman"/>
          <w:sz w:val="24"/>
          <w:szCs w:val="24"/>
        </w:rPr>
        <w:t xml:space="preserve">). </w:t>
      </w:r>
      <w:r w:rsidR="00E07E5A">
        <w:rPr>
          <w:rFonts w:ascii="Times New Roman" w:hAnsi="Times New Roman" w:cs="Times New Roman"/>
          <w:sz w:val="24"/>
          <w:szCs w:val="24"/>
        </w:rPr>
        <w:t xml:space="preserve">Spider </w:t>
      </w:r>
      <w:r w:rsidR="00537F73">
        <w:rPr>
          <w:rFonts w:ascii="Times New Roman" w:hAnsi="Times New Roman" w:cs="Times New Roman"/>
          <w:sz w:val="24"/>
          <w:szCs w:val="24"/>
        </w:rPr>
        <w:t xml:space="preserve">abundance </w:t>
      </w:r>
      <w:r w:rsidR="00E07E5A">
        <w:rPr>
          <w:rFonts w:ascii="Times New Roman" w:hAnsi="Times New Roman" w:cs="Times New Roman"/>
          <w:sz w:val="24"/>
          <w:szCs w:val="24"/>
        </w:rPr>
        <w:t xml:space="preserve">was higher </w:t>
      </w:r>
      <w:r w:rsidR="00537F73"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</w:rPr>
        <w:t>low-lying Japanese barberry</w:t>
      </w:r>
      <w:r w:rsidR="000D7381">
        <w:rPr>
          <w:rFonts w:ascii="Times New Roman" w:hAnsi="Times New Roman" w:cs="Times New Roman"/>
          <w:sz w:val="24"/>
          <w:szCs w:val="24"/>
        </w:rPr>
        <w:t xml:space="preserve">, similar to other observations with </w:t>
      </w:r>
      <w:r w:rsidR="00F35AE4">
        <w:rPr>
          <w:rFonts w:ascii="Times New Roman" w:hAnsi="Times New Roman" w:cs="Times New Roman"/>
          <w:sz w:val="24"/>
          <w:szCs w:val="24"/>
        </w:rPr>
        <w:t>invasive</w:t>
      </w:r>
      <w:r w:rsidR="000D7381">
        <w:rPr>
          <w:rFonts w:ascii="Times New Roman" w:hAnsi="Times New Roman" w:cs="Times New Roman"/>
          <w:sz w:val="24"/>
          <w:szCs w:val="24"/>
        </w:rPr>
        <w:t xml:space="preserve"> plants like Japanese </w:t>
      </w:r>
      <w:proofErr w:type="spellStart"/>
      <w:r w:rsidR="000D7381">
        <w:rPr>
          <w:rFonts w:ascii="Times New Roman" w:hAnsi="Times New Roman" w:cs="Times New Roman"/>
          <w:sz w:val="24"/>
          <w:szCs w:val="24"/>
        </w:rPr>
        <w:t>stiltgrass</w:t>
      </w:r>
      <w:proofErr w:type="spellEnd"/>
      <w:r w:rsidR="000D7381">
        <w:rPr>
          <w:rFonts w:ascii="Times New Roman" w:hAnsi="Times New Roman" w:cs="Times New Roman"/>
          <w:sz w:val="24"/>
          <w:szCs w:val="24"/>
        </w:rPr>
        <w:t xml:space="preserve"> (Landsman et al. 2020)</w:t>
      </w:r>
      <w:r w:rsidR="00537F7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DD3059" w14:textId="7CE92D53" w:rsidR="00333E2F" w:rsidRPr="005D157B" w:rsidRDefault="00EE2246" w:rsidP="00D05B3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One of the gaps in past research on </w:t>
      </w:r>
      <w:r w:rsidR="00DF4557">
        <w:rPr>
          <w:rFonts w:ascii="Times New Roman" w:hAnsi="Times New Roman" w:cs="Times New Roman"/>
          <w:sz w:val="24"/>
          <w:szCs w:val="24"/>
        </w:rPr>
        <w:t>invasive</w:t>
      </w:r>
      <w:r w:rsidR="00D2583E">
        <w:rPr>
          <w:rFonts w:ascii="Times New Roman" w:hAnsi="Times New Roman" w:cs="Times New Roman"/>
          <w:sz w:val="24"/>
          <w:szCs w:val="24"/>
        </w:rPr>
        <w:t xml:space="preserve"> plant invasions is the limited ability of previous studies to </w:t>
      </w:r>
      <w:r w:rsidR="007701B3">
        <w:rPr>
          <w:rFonts w:ascii="Times New Roman" w:hAnsi="Times New Roman" w:cs="Times New Roman"/>
          <w:sz w:val="24"/>
          <w:szCs w:val="24"/>
        </w:rPr>
        <w:t xml:space="preserve">assess how much invader-driven changes in arthropod communities translate into altered </w:t>
      </w:r>
      <w:r w:rsidR="009D0763">
        <w:rPr>
          <w:rFonts w:ascii="Times New Roman" w:hAnsi="Times New Roman" w:cs="Times New Roman"/>
          <w:sz w:val="24"/>
          <w:szCs w:val="24"/>
        </w:rPr>
        <w:t xml:space="preserve">interactions between arthropods and their predators. Our study </w:t>
      </w:r>
      <w:r w:rsidR="0027166B">
        <w:rPr>
          <w:rFonts w:ascii="Times New Roman" w:hAnsi="Times New Roman" w:cs="Times New Roman"/>
          <w:sz w:val="24"/>
          <w:szCs w:val="24"/>
        </w:rPr>
        <w:t xml:space="preserve">allowed </w:t>
      </w:r>
      <w:r w:rsidR="009D0763">
        <w:rPr>
          <w:rFonts w:ascii="Times New Roman" w:hAnsi="Times New Roman" w:cs="Times New Roman"/>
          <w:sz w:val="24"/>
          <w:szCs w:val="24"/>
        </w:rPr>
        <w:t>us to investigate this question by combining quantification of the arthropod community on a range of host plants with a predator exclusion experiment to quantify top-down effects.</w:t>
      </w:r>
      <w:r w:rsidR="001A2F5B">
        <w:rPr>
          <w:rFonts w:ascii="Times New Roman" w:hAnsi="Times New Roman" w:cs="Times New Roman"/>
          <w:sz w:val="24"/>
          <w:szCs w:val="24"/>
        </w:rPr>
        <w:t xml:space="preserve"> </w:t>
      </w:r>
      <w:r w:rsidR="005D157B">
        <w:rPr>
          <w:rFonts w:ascii="Times New Roman" w:hAnsi="Times New Roman" w:cs="Times New Roman"/>
          <w:sz w:val="24"/>
          <w:szCs w:val="24"/>
        </w:rPr>
        <w:t xml:space="preserve">Moreover, we </w:t>
      </w:r>
      <w:r w:rsidR="0027166B">
        <w:rPr>
          <w:rFonts w:ascii="Times New Roman" w:hAnsi="Times New Roman" w:cs="Times New Roman"/>
          <w:sz w:val="24"/>
          <w:szCs w:val="24"/>
        </w:rPr>
        <w:t xml:space="preserve">considered </w:t>
      </w:r>
      <w:r w:rsidR="005D157B">
        <w:rPr>
          <w:rFonts w:ascii="Times New Roman" w:hAnsi="Times New Roman" w:cs="Times New Roman"/>
          <w:sz w:val="24"/>
          <w:szCs w:val="24"/>
        </w:rPr>
        <w:t>trends in broad taxonomic groups, which can be informative for aggregating effects over complex systems (</w:t>
      </w:r>
      <w:proofErr w:type="spellStart"/>
      <w:r w:rsidR="005D157B">
        <w:rPr>
          <w:rFonts w:ascii="Times New Roman" w:hAnsi="Times New Roman" w:cs="Times New Roman"/>
          <w:i/>
          <w:iCs/>
          <w:sz w:val="24"/>
          <w:szCs w:val="24"/>
        </w:rPr>
        <w:t>sensu</w:t>
      </w:r>
      <w:proofErr w:type="spellEnd"/>
      <w:r w:rsidR="005D15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D157B">
        <w:rPr>
          <w:rFonts w:ascii="Times New Roman" w:hAnsi="Times New Roman" w:cs="Times New Roman"/>
          <w:sz w:val="24"/>
          <w:szCs w:val="24"/>
        </w:rPr>
        <w:t xml:space="preserve">Wagner et al. 2021). </w:t>
      </w:r>
      <w:r w:rsidR="00781128">
        <w:rPr>
          <w:rFonts w:ascii="Times New Roman" w:hAnsi="Times New Roman" w:cs="Times New Roman"/>
          <w:sz w:val="24"/>
          <w:szCs w:val="24"/>
        </w:rPr>
        <w:t xml:space="preserve">Accordingly, differences in nitrogen content of </w:t>
      </w:r>
      <w:r w:rsidR="00934660">
        <w:rPr>
          <w:rFonts w:ascii="Times New Roman" w:hAnsi="Times New Roman" w:cs="Times New Roman"/>
          <w:sz w:val="24"/>
          <w:szCs w:val="24"/>
        </w:rPr>
        <w:t xml:space="preserve">caterpillars and spiders </w:t>
      </w:r>
      <w:r w:rsidR="00781128">
        <w:rPr>
          <w:rFonts w:ascii="Times New Roman" w:hAnsi="Times New Roman" w:cs="Times New Roman"/>
          <w:sz w:val="24"/>
          <w:szCs w:val="24"/>
        </w:rPr>
        <w:t>rang</w:t>
      </w:r>
      <w:r w:rsidR="00934660">
        <w:rPr>
          <w:rFonts w:ascii="Times New Roman" w:hAnsi="Times New Roman" w:cs="Times New Roman"/>
          <w:sz w:val="24"/>
          <w:szCs w:val="24"/>
        </w:rPr>
        <w:t>ed</w:t>
      </w:r>
      <w:r w:rsidR="00781128">
        <w:rPr>
          <w:rFonts w:ascii="Times New Roman" w:hAnsi="Times New Roman" w:cs="Times New Roman"/>
          <w:sz w:val="24"/>
          <w:szCs w:val="24"/>
        </w:rPr>
        <w:t xml:space="preserve"> from around 0.5% in aggregate to 1% in specific contrasts. </w:t>
      </w:r>
      <w:r w:rsidR="00FE5504">
        <w:rPr>
          <w:rFonts w:ascii="Times New Roman" w:hAnsi="Times New Roman" w:cs="Times New Roman"/>
          <w:sz w:val="24"/>
          <w:szCs w:val="24"/>
        </w:rPr>
        <w:t xml:space="preserve">These differences in nitrogen content translate to differences in protein content of approximately 3 – 6% (McDonald et al. 2011, Smets et al. 2021), which, while not extreme, are detectable by songbirds and can </w:t>
      </w:r>
      <w:r w:rsidR="00631911">
        <w:rPr>
          <w:rFonts w:ascii="Times New Roman" w:hAnsi="Times New Roman" w:cs="Times New Roman"/>
          <w:sz w:val="24"/>
          <w:szCs w:val="24"/>
        </w:rPr>
        <w:t>affect</w:t>
      </w:r>
      <w:r w:rsidR="00FE5504">
        <w:rPr>
          <w:rFonts w:ascii="Times New Roman" w:hAnsi="Times New Roman" w:cs="Times New Roman"/>
          <w:sz w:val="24"/>
          <w:szCs w:val="24"/>
        </w:rPr>
        <w:t xml:space="preserve"> </w:t>
      </w:r>
      <w:r w:rsidR="00631911">
        <w:rPr>
          <w:rFonts w:ascii="Times New Roman" w:hAnsi="Times New Roman" w:cs="Times New Roman"/>
          <w:sz w:val="24"/>
          <w:szCs w:val="24"/>
        </w:rPr>
        <w:t xml:space="preserve">their </w:t>
      </w:r>
      <w:r w:rsidR="00C21E55">
        <w:rPr>
          <w:rFonts w:ascii="Times New Roman" w:hAnsi="Times New Roman" w:cs="Times New Roman"/>
          <w:sz w:val="24"/>
          <w:szCs w:val="24"/>
        </w:rPr>
        <w:t xml:space="preserve">body condition </w:t>
      </w:r>
      <w:r w:rsidR="00165F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65F88">
        <w:rPr>
          <w:rFonts w:ascii="Times New Roman" w:hAnsi="Times New Roman" w:cs="Times New Roman"/>
          <w:sz w:val="24"/>
          <w:szCs w:val="24"/>
        </w:rPr>
        <w:t>Bairlein</w:t>
      </w:r>
      <w:proofErr w:type="spellEnd"/>
      <w:r w:rsidR="00165F88">
        <w:rPr>
          <w:rFonts w:ascii="Times New Roman" w:hAnsi="Times New Roman" w:cs="Times New Roman"/>
          <w:sz w:val="24"/>
          <w:szCs w:val="24"/>
        </w:rPr>
        <w:t xml:space="preserve"> 1998, </w:t>
      </w:r>
      <w:proofErr w:type="spellStart"/>
      <w:r w:rsidR="00165F88">
        <w:rPr>
          <w:rFonts w:ascii="Times New Roman" w:hAnsi="Times New Roman" w:cs="Times New Roman"/>
          <w:sz w:val="24"/>
          <w:szCs w:val="24"/>
        </w:rPr>
        <w:t>Klasing</w:t>
      </w:r>
      <w:proofErr w:type="spellEnd"/>
      <w:r w:rsidR="00165F88">
        <w:rPr>
          <w:rFonts w:ascii="Times New Roman" w:hAnsi="Times New Roman" w:cs="Times New Roman"/>
          <w:sz w:val="24"/>
          <w:szCs w:val="24"/>
        </w:rPr>
        <w:t xml:space="preserve"> 1998, </w:t>
      </w:r>
      <w:proofErr w:type="spellStart"/>
      <w:r w:rsidR="00165F88">
        <w:rPr>
          <w:rFonts w:ascii="Times New Roman" w:hAnsi="Times New Roman" w:cs="Times New Roman"/>
          <w:sz w:val="24"/>
          <w:szCs w:val="24"/>
        </w:rPr>
        <w:t>Razeng</w:t>
      </w:r>
      <w:proofErr w:type="spellEnd"/>
      <w:r w:rsidR="00165F88">
        <w:rPr>
          <w:rFonts w:ascii="Times New Roman" w:hAnsi="Times New Roman" w:cs="Times New Roman"/>
          <w:sz w:val="24"/>
          <w:szCs w:val="24"/>
        </w:rPr>
        <w:t xml:space="preserve"> and Watson </w:t>
      </w:r>
      <w:r w:rsidR="00E66351">
        <w:rPr>
          <w:rFonts w:ascii="Times New Roman" w:hAnsi="Times New Roman" w:cs="Times New Roman"/>
          <w:sz w:val="24"/>
          <w:szCs w:val="24"/>
        </w:rPr>
        <w:t xml:space="preserve">2015). </w:t>
      </w:r>
      <w:r w:rsidR="00533BEB">
        <w:rPr>
          <w:rFonts w:ascii="Times New Roman" w:hAnsi="Times New Roman" w:cs="Times New Roman"/>
          <w:sz w:val="24"/>
          <w:szCs w:val="24"/>
        </w:rPr>
        <w:t>However</w:t>
      </w:r>
      <w:r w:rsidR="00260210">
        <w:rPr>
          <w:rFonts w:ascii="Times New Roman" w:hAnsi="Times New Roman" w:cs="Times New Roman"/>
          <w:sz w:val="24"/>
          <w:szCs w:val="24"/>
        </w:rPr>
        <w:t xml:space="preserve">, </w:t>
      </w:r>
      <w:r w:rsidR="00533DF7">
        <w:rPr>
          <w:rFonts w:ascii="Times New Roman" w:hAnsi="Times New Roman" w:cs="Times New Roman"/>
          <w:sz w:val="24"/>
          <w:szCs w:val="24"/>
        </w:rPr>
        <w:t>it is unknown</w:t>
      </w:r>
      <w:r w:rsidR="00260210">
        <w:rPr>
          <w:rFonts w:ascii="Times New Roman" w:hAnsi="Times New Roman" w:cs="Times New Roman"/>
          <w:sz w:val="24"/>
          <w:szCs w:val="24"/>
        </w:rPr>
        <w:t xml:space="preserve"> whether </w:t>
      </w:r>
      <w:r w:rsidR="00C60A90">
        <w:rPr>
          <w:rFonts w:ascii="Times New Roman" w:hAnsi="Times New Roman" w:cs="Times New Roman"/>
          <w:sz w:val="24"/>
          <w:szCs w:val="24"/>
        </w:rPr>
        <w:t>there are any notable downstream nutritional consequences of shifts in arthropod abundance and nitrogen content for songbirds, even in the absence of changes in predatory behavior.</w:t>
      </w:r>
    </w:p>
    <w:p w14:paraId="5180A157" w14:textId="1D2190EC" w:rsidR="00986BCE" w:rsidRDefault="00533BEB" w:rsidP="00374A9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 management practices attempt to ameliorate the impacts of </w:t>
      </w:r>
      <w:bookmarkStart w:id="169" w:name="_Hlk113345917"/>
      <w:r w:rsidR="00DF4557">
        <w:rPr>
          <w:rFonts w:ascii="Times New Roman" w:hAnsi="Times New Roman" w:cs="Times New Roman"/>
          <w:sz w:val="24"/>
          <w:szCs w:val="24"/>
        </w:rPr>
        <w:t>invasive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169"/>
      <w:r>
        <w:rPr>
          <w:rFonts w:ascii="Times New Roman" w:hAnsi="Times New Roman" w:cs="Times New Roman"/>
          <w:sz w:val="24"/>
          <w:szCs w:val="24"/>
        </w:rPr>
        <w:t>plants on wildlife through physical or chemical removal (</w:t>
      </w:r>
      <w:proofErr w:type="spellStart"/>
      <w:r>
        <w:rPr>
          <w:rFonts w:ascii="Times New Roman" w:hAnsi="Times New Roman" w:cs="Times New Roman"/>
          <w:sz w:val="24"/>
          <w:szCs w:val="24"/>
        </w:rPr>
        <w:t>Weidlich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 2020). However, our results suggest that </w:t>
      </w:r>
      <w:r w:rsidR="000E72E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native plant community is a critical comparison point. </w:t>
      </w:r>
      <w:r w:rsidR="00A27E41">
        <w:rPr>
          <w:rFonts w:ascii="Times New Roman" w:hAnsi="Times New Roman" w:cs="Times New Roman"/>
          <w:sz w:val="24"/>
          <w:szCs w:val="24"/>
        </w:rPr>
        <w:t>Our study site</w:t>
      </w:r>
      <w:r w:rsidR="00B27CEE">
        <w:rPr>
          <w:rFonts w:ascii="Times New Roman" w:hAnsi="Times New Roman" w:cs="Times New Roman"/>
          <w:sz w:val="24"/>
          <w:szCs w:val="24"/>
        </w:rPr>
        <w:t xml:space="preserve"> did not include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Prunus </w:t>
      </w:r>
      <w:r>
        <w:rPr>
          <w:rFonts w:ascii="Times New Roman" w:hAnsi="Times New Roman" w:cs="Times New Roman"/>
          <w:sz w:val="24"/>
          <w:szCs w:val="24"/>
        </w:rPr>
        <w:t xml:space="preserve">(cherries) and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Quercus </w:t>
      </w:r>
      <w:r>
        <w:rPr>
          <w:rFonts w:ascii="Times New Roman" w:hAnsi="Times New Roman" w:cs="Times New Roman"/>
          <w:sz w:val="24"/>
          <w:szCs w:val="24"/>
        </w:rPr>
        <w:t>(oaks)</w:t>
      </w:r>
      <w:r w:rsidR="00B27CEE">
        <w:rPr>
          <w:rFonts w:ascii="Times New Roman" w:hAnsi="Times New Roman" w:cs="Times New Roman"/>
          <w:sz w:val="24"/>
          <w:szCs w:val="24"/>
        </w:rPr>
        <w:t xml:space="preserve">, which are </w:t>
      </w:r>
      <w:del w:id="170" w:author="Chad Seewagen" w:date="2023-07-21T08:50:00Z">
        <w:r w:rsidR="00B27CEE" w:rsidDel="00DB59F9">
          <w:rPr>
            <w:rFonts w:ascii="Times New Roman" w:hAnsi="Times New Roman" w:cs="Times New Roman"/>
            <w:sz w:val="24"/>
            <w:szCs w:val="24"/>
          </w:rPr>
          <w:delText>conventionally-known</w:delText>
        </w:r>
      </w:del>
      <w:r w:rsidR="00B27CEE">
        <w:rPr>
          <w:rFonts w:ascii="Times New Roman" w:hAnsi="Times New Roman" w:cs="Times New Roman"/>
          <w:sz w:val="24"/>
          <w:szCs w:val="24"/>
        </w:rPr>
        <w:t xml:space="preserve"> </w:t>
      </w:r>
      <w:ins w:id="171" w:author="Chad Seewagen" w:date="2023-07-21T08:50:00Z">
        <w:r w:rsidR="00DB59F9">
          <w:rPr>
            <w:rFonts w:ascii="Times New Roman" w:hAnsi="Times New Roman" w:cs="Times New Roman"/>
            <w:sz w:val="24"/>
            <w:szCs w:val="24"/>
          </w:rPr>
          <w:t xml:space="preserve">known to be </w:t>
        </w:r>
      </w:ins>
      <w:r w:rsidR="00B27CEE">
        <w:rPr>
          <w:rFonts w:ascii="Times New Roman" w:hAnsi="Times New Roman" w:cs="Times New Roman"/>
          <w:sz w:val="24"/>
          <w:szCs w:val="24"/>
        </w:rPr>
        <w:t>high-quality food plants for forest insects like caterpillars (Wagner 2005)</w:t>
      </w:r>
      <w:ins w:id="172" w:author="Chad Seewagen" w:date="2023-07-21T08:50:00Z">
        <w:r w:rsidR="00DB59F9">
          <w:rPr>
            <w:rFonts w:ascii="Times New Roman" w:hAnsi="Times New Roman" w:cs="Times New Roman"/>
            <w:sz w:val="24"/>
            <w:szCs w:val="24"/>
          </w:rPr>
          <w:t xml:space="preserve">, because they </w:t>
        </w:r>
      </w:ins>
      <w:ins w:id="173" w:author="Chad Seewagen" w:date="2023-07-21T08:51:00Z">
        <w:r w:rsidR="00DB59F9">
          <w:rPr>
            <w:rFonts w:ascii="Times New Roman" w:hAnsi="Times New Roman" w:cs="Times New Roman"/>
            <w:sz w:val="24"/>
            <w:szCs w:val="24"/>
          </w:rPr>
          <w:t>are regenerating poorly and declining in many northeastern forests (includi</w:t>
        </w:r>
      </w:ins>
      <w:ins w:id="174" w:author="Chad Seewagen" w:date="2023-07-21T08:52:00Z">
        <w:r w:rsidR="00DB59F9">
          <w:rPr>
            <w:rFonts w:ascii="Times New Roman" w:hAnsi="Times New Roman" w:cs="Times New Roman"/>
            <w:sz w:val="24"/>
            <w:szCs w:val="24"/>
          </w:rPr>
          <w:t>ng our study site)</w:t>
        </w:r>
      </w:ins>
      <w:ins w:id="175" w:author="Chad Seewagen" w:date="2023-07-21T08:51:00Z">
        <w:r w:rsidR="00DB59F9">
          <w:rPr>
            <w:rFonts w:ascii="Times New Roman" w:hAnsi="Times New Roman" w:cs="Times New Roman"/>
            <w:sz w:val="24"/>
            <w:szCs w:val="24"/>
          </w:rPr>
          <w:t xml:space="preserve"> due to a variety of factors (e.g., deer over-browsing)</w:t>
        </w:r>
      </w:ins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26F66">
        <w:rPr>
          <w:rFonts w:ascii="Times New Roman" w:hAnsi="Times New Roman" w:cs="Times New Roman"/>
          <w:sz w:val="24"/>
          <w:szCs w:val="24"/>
        </w:rPr>
        <w:t xml:space="preserve">One of the key priorities for </w:t>
      </w:r>
      <w:r w:rsidR="00F35AE4">
        <w:rPr>
          <w:rFonts w:ascii="Times New Roman" w:hAnsi="Times New Roman" w:cs="Times New Roman"/>
          <w:sz w:val="24"/>
          <w:szCs w:val="24"/>
        </w:rPr>
        <w:t>invasive</w:t>
      </w:r>
      <w:r w:rsidR="00526F66">
        <w:rPr>
          <w:rFonts w:ascii="Times New Roman" w:hAnsi="Times New Roman" w:cs="Times New Roman"/>
          <w:sz w:val="24"/>
          <w:szCs w:val="24"/>
        </w:rPr>
        <w:t xml:space="preserve"> species </w:t>
      </w:r>
      <w:r w:rsidR="00E336C3">
        <w:rPr>
          <w:rFonts w:ascii="Times New Roman" w:hAnsi="Times New Roman" w:cs="Times New Roman"/>
          <w:sz w:val="24"/>
          <w:szCs w:val="24"/>
        </w:rPr>
        <w:t xml:space="preserve">research includes understanding the context of the </w:t>
      </w:r>
      <w:r w:rsidR="00374A99">
        <w:rPr>
          <w:rFonts w:ascii="Times New Roman" w:hAnsi="Times New Roman" w:cs="Times New Roman"/>
          <w:sz w:val="24"/>
          <w:szCs w:val="24"/>
        </w:rPr>
        <w:t xml:space="preserve">invaded habitat </w:t>
      </w:r>
      <w:r w:rsidR="00E336C3">
        <w:rPr>
          <w:rFonts w:ascii="Times New Roman" w:hAnsi="Times New Roman" w:cs="Times New Roman"/>
          <w:sz w:val="24"/>
          <w:szCs w:val="24"/>
        </w:rPr>
        <w:t>(Ricciardi et al. 2021</w:t>
      </w:r>
      <w:r w:rsidR="00A27E41">
        <w:rPr>
          <w:rFonts w:ascii="Times New Roman" w:hAnsi="Times New Roman" w:cs="Times New Roman"/>
          <w:sz w:val="24"/>
          <w:szCs w:val="24"/>
        </w:rPr>
        <w:t>)</w:t>
      </w:r>
      <w:ins w:id="176" w:author="Chad Seewagen" w:date="2023-07-21T08:52:00Z">
        <w:r w:rsidR="00DB59F9">
          <w:rPr>
            <w:rFonts w:ascii="Times New Roman" w:hAnsi="Times New Roman" w:cs="Times New Roman"/>
            <w:sz w:val="24"/>
            <w:szCs w:val="24"/>
          </w:rPr>
          <w:t xml:space="preserve">, and thus we chose for comparison the native trees and shrubs that are dominant or becoming </w:t>
        </w:r>
        <w:r w:rsidR="00DB59F9">
          <w:rPr>
            <w:rFonts w:ascii="Times New Roman" w:hAnsi="Times New Roman" w:cs="Times New Roman"/>
            <w:sz w:val="24"/>
            <w:szCs w:val="24"/>
          </w:rPr>
          <w:lastRenderedPageBreak/>
          <w:t xml:space="preserve">dominant in </w:t>
        </w:r>
      </w:ins>
      <w:ins w:id="177" w:author="Chad Seewagen" w:date="2023-07-21T08:53:00Z">
        <w:r w:rsidR="00DB59F9">
          <w:rPr>
            <w:rFonts w:ascii="Times New Roman" w:hAnsi="Times New Roman" w:cs="Times New Roman"/>
            <w:sz w:val="24"/>
            <w:szCs w:val="24"/>
          </w:rPr>
          <w:t>our region’s</w:t>
        </w:r>
      </w:ins>
      <w:ins w:id="178" w:author="Chad Seewagen" w:date="2023-07-21T08:52:00Z">
        <w:r w:rsidR="00DB59F9">
          <w:rPr>
            <w:rFonts w:ascii="Times New Roman" w:hAnsi="Times New Roman" w:cs="Times New Roman"/>
            <w:sz w:val="24"/>
            <w:szCs w:val="24"/>
          </w:rPr>
          <w:t xml:space="preserve"> forests</w:t>
        </w:r>
      </w:ins>
      <w:r w:rsidR="00A27E41">
        <w:rPr>
          <w:rFonts w:ascii="Times New Roman" w:hAnsi="Times New Roman" w:cs="Times New Roman"/>
          <w:sz w:val="24"/>
          <w:szCs w:val="24"/>
        </w:rPr>
        <w:t xml:space="preserve">. Our study suggests </w:t>
      </w:r>
      <w:r w:rsidR="00374A99">
        <w:rPr>
          <w:rFonts w:ascii="Times New Roman" w:hAnsi="Times New Roman" w:cs="Times New Roman"/>
          <w:sz w:val="24"/>
          <w:szCs w:val="24"/>
        </w:rPr>
        <w:t xml:space="preserve">removal of </w:t>
      </w:r>
      <w:r w:rsidR="00F35AE4">
        <w:rPr>
          <w:rFonts w:ascii="Times New Roman" w:hAnsi="Times New Roman" w:cs="Times New Roman"/>
          <w:sz w:val="24"/>
          <w:szCs w:val="24"/>
        </w:rPr>
        <w:t>invasive</w:t>
      </w:r>
      <w:r w:rsidR="00374A99">
        <w:rPr>
          <w:rFonts w:ascii="Times New Roman" w:hAnsi="Times New Roman" w:cs="Times New Roman"/>
          <w:sz w:val="24"/>
          <w:szCs w:val="24"/>
        </w:rPr>
        <w:t xml:space="preserve"> plants</w:t>
      </w:r>
      <w:r w:rsidR="00A27E41">
        <w:rPr>
          <w:rFonts w:ascii="Times New Roman" w:hAnsi="Times New Roman" w:cs="Times New Roman"/>
          <w:sz w:val="24"/>
          <w:szCs w:val="24"/>
        </w:rPr>
        <w:t xml:space="preserve"> must be paired with restoration of these</w:t>
      </w:r>
      <w:r w:rsidR="000E72E8">
        <w:rPr>
          <w:rFonts w:ascii="Times New Roman" w:hAnsi="Times New Roman" w:cs="Times New Roman"/>
          <w:sz w:val="24"/>
          <w:szCs w:val="24"/>
        </w:rPr>
        <w:t xml:space="preserve"> </w:t>
      </w:r>
      <w:r w:rsidR="00374A99">
        <w:rPr>
          <w:rFonts w:ascii="Times New Roman" w:hAnsi="Times New Roman" w:cs="Times New Roman"/>
          <w:sz w:val="24"/>
          <w:szCs w:val="24"/>
        </w:rPr>
        <w:t>high</w:t>
      </w:r>
      <w:r w:rsidR="000E72E8">
        <w:rPr>
          <w:rFonts w:ascii="Times New Roman" w:hAnsi="Times New Roman" w:cs="Times New Roman"/>
          <w:sz w:val="24"/>
          <w:szCs w:val="24"/>
        </w:rPr>
        <w:t>er</w:t>
      </w:r>
      <w:r w:rsidR="00374A99">
        <w:rPr>
          <w:rFonts w:ascii="Times New Roman" w:hAnsi="Times New Roman" w:cs="Times New Roman"/>
          <w:sz w:val="24"/>
          <w:szCs w:val="24"/>
        </w:rPr>
        <w:t>-quality native plants</w:t>
      </w:r>
      <w:r w:rsidR="00A27E41">
        <w:rPr>
          <w:rFonts w:ascii="Times New Roman" w:hAnsi="Times New Roman" w:cs="Times New Roman"/>
          <w:sz w:val="24"/>
          <w:szCs w:val="24"/>
        </w:rPr>
        <w:t>,</w:t>
      </w:r>
      <w:r w:rsidR="003B36D1">
        <w:rPr>
          <w:rFonts w:ascii="Times New Roman" w:hAnsi="Times New Roman" w:cs="Times New Roman"/>
          <w:sz w:val="24"/>
          <w:szCs w:val="24"/>
        </w:rPr>
        <w:t xml:space="preserve"> especially since </w:t>
      </w:r>
      <w:r w:rsidR="0097518D">
        <w:rPr>
          <w:rFonts w:ascii="Times New Roman" w:hAnsi="Times New Roman" w:cs="Times New Roman"/>
          <w:sz w:val="24"/>
          <w:szCs w:val="24"/>
        </w:rPr>
        <w:t xml:space="preserve">the </w:t>
      </w:r>
      <w:r w:rsidR="00A27E41">
        <w:rPr>
          <w:rFonts w:ascii="Times New Roman" w:hAnsi="Times New Roman" w:cs="Times New Roman"/>
          <w:sz w:val="24"/>
          <w:szCs w:val="24"/>
        </w:rPr>
        <w:t>process of physical or chemical removal of invasive plants</w:t>
      </w:r>
      <w:r w:rsidR="003B36D1">
        <w:rPr>
          <w:rFonts w:ascii="Times New Roman" w:hAnsi="Times New Roman" w:cs="Times New Roman"/>
          <w:sz w:val="24"/>
          <w:szCs w:val="24"/>
        </w:rPr>
        <w:t xml:space="preserve"> can have unintended, negative impacts (</w:t>
      </w:r>
      <w:proofErr w:type="spellStart"/>
      <w:r w:rsidR="003B36D1">
        <w:rPr>
          <w:rFonts w:ascii="Times New Roman" w:hAnsi="Times New Roman" w:cs="Times New Roman"/>
          <w:sz w:val="24"/>
          <w:szCs w:val="24"/>
        </w:rPr>
        <w:t>Kettenring</w:t>
      </w:r>
      <w:proofErr w:type="spellEnd"/>
      <w:r w:rsidR="003B36D1">
        <w:rPr>
          <w:rFonts w:ascii="Times New Roman" w:hAnsi="Times New Roman" w:cs="Times New Roman"/>
          <w:sz w:val="24"/>
          <w:szCs w:val="24"/>
        </w:rPr>
        <w:t xml:space="preserve"> and Adams 2001)</w:t>
      </w:r>
      <w:r w:rsidR="00597C33">
        <w:rPr>
          <w:rFonts w:ascii="Times New Roman" w:hAnsi="Times New Roman" w:cs="Times New Roman"/>
          <w:sz w:val="24"/>
          <w:szCs w:val="24"/>
        </w:rPr>
        <w:t xml:space="preserve">. </w:t>
      </w:r>
      <w:r w:rsidR="00A27E41">
        <w:rPr>
          <w:rFonts w:ascii="Times New Roman" w:hAnsi="Times New Roman" w:cs="Times New Roman"/>
          <w:sz w:val="24"/>
          <w:szCs w:val="24"/>
        </w:rPr>
        <w:t>For management,</w:t>
      </w:r>
      <w:r w:rsidR="00E3115F">
        <w:rPr>
          <w:rFonts w:ascii="Times New Roman" w:hAnsi="Times New Roman" w:cs="Times New Roman"/>
          <w:sz w:val="24"/>
          <w:szCs w:val="24"/>
        </w:rPr>
        <w:t xml:space="preserve"> the relative value of </w:t>
      </w:r>
      <w:r w:rsidR="00854645">
        <w:rPr>
          <w:rFonts w:ascii="Times New Roman" w:hAnsi="Times New Roman" w:cs="Times New Roman"/>
          <w:sz w:val="24"/>
          <w:szCs w:val="24"/>
        </w:rPr>
        <w:t>removing a</w:t>
      </w:r>
      <w:ins w:id="179" w:author="Chad Seewagen" w:date="2023-07-21T08:53:00Z">
        <w:r w:rsidR="007F71B6">
          <w:rPr>
            <w:rFonts w:ascii="Times New Roman" w:hAnsi="Times New Roman" w:cs="Times New Roman"/>
            <w:sz w:val="24"/>
            <w:szCs w:val="24"/>
          </w:rPr>
          <w:t>n</w:t>
        </w:r>
      </w:ins>
      <w:r w:rsidR="00854645">
        <w:rPr>
          <w:rFonts w:ascii="Times New Roman" w:hAnsi="Times New Roman" w:cs="Times New Roman"/>
          <w:sz w:val="24"/>
          <w:szCs w:val="24"/>
        </w:rPr>
        <w:t xml:space="preserve"> </w:t>
      </w:r>
      <w:r w:rsidR="00DF4557">
        <w:rPr>
          <w:rFonts w:ascii="Times New Roman" w:hAnsi="Times New Roman" w:cs="Times New Roman"/>
          <w:sz w:val="24"/>
          <w:szCs w:val="24"/>
        </w:rPr>
        <w:t>invasive</w:t>
      </w:r>
      <w:r w:rsidR="00854645">
        <w:rPr>
          <w:rFonts w:ascii="Times New Roman" w:hAnsi="Times New Roman" w:cs="Times New Roman"/>
          <w:sz w:val="24"/>
          <w:szCs w:val="24"/>
        </w:rPr>
        <w:t xml:space="preserve"> </w:t>
      </w:r>
      <w:r w:rsidR="00E3115F">
        <w:rPr>
          <w:rFonts w:ascii="Times New Roman" w:hAnsi="Times New Roman" w:cs="Times New Roman"/>
          <w:sz w:val="24"/>
          <w:szCs w:val="24"/>
        </w:rPr>
        <w:t xml:space="preserve">shrub </w:t>
      </w:r>
      <w:r w:rsidR="00A27E41">
        <w:rPr>
          <w:rFonts w:ascii="Times New Roman" w:hAnsi="Times New Roman" w:cs="Times New Roman"/>
          <w:sz w:val="24"/>
          <w:szCs w:val="24"/>
        </w:rPr>
        <w:t xml:space="preserve">should </w:t>
      </w:r>
      <w:r w:rsidR="00E3115F">
        <w:rPr>
          <w:rFonts w:ascii="Times New Roman" w:hAnsi="Times New Roman" w:cs="Times New Roman"/>
          <w:sz w:val="24"/>
          <w:szCs w:val="24"/>
        </w:rPr>
        <w:t>depend on the particular pairwise comparison</w:t>
      </w:r>
      <w:r w:rsidR="00666EA6">
        <w:rPr>
          <w:rFonts w:ascii="Times New Roman" w:hAnsi="Times New Roman" w:cs="Times New Roman"/>
          <w:sz w:val="24"/>
          <w:szCs w:val="24"/>
        </w:rPr>
        <w:t>s being made at a given site</w:t>
      </w:r>
      <w:r w:rsidR="00934660">
        <w:rPr>
          <w:rFonts w:ascii="Times New Roman" w:hAnsi="Times New Roman" w:cs="Times New Roman"/>
          <w:sz w:val="24"/>
          <w:szCs w:val="24"/>
        </w:rPr>
        <w:t xml:space="preserve">, as well as the density of </w:t>
      </w:r>
      <w:r w:rsidR="00A247E4">
        <w:rPr>
          <w:rFonts w:ascii="Times New Roman" w:hAnsi="Times New Roman" w:cs="Times New Roman"/>
          <w:sz w:val="24"/>
          <w:szCs w:val="24"/>
        </w:rPr>
        <w:t>invasive</w:t>
      </w:r>
      <w:r w:rsidR="00934660">
        <w:rPr>
          <w:rFonts w:ascii="Times New Roman" w:hAnsi="Times New Roman" w:cs="Times New Roman"/>
          <w:sz w:val="24"/>
          <w:szCs w:val="24"/>
        </w:rPr>
        <w:t xml:space="preserve"> shrubs (Tarr 2022)</w:t>
      </w:r>
      <w:r w:rsidR="00666EA6">
        <w:rPr>
          <w:rFonts w:ascii="Times New Roman" w:hAnsi="Times New Roman" w:cs="Times New Roman"/>
          <w:sz w:val="24"/>
          <w:szCs w:val="24"/>
        </w:rPr>
        <w:t>.</w:t>
      </w:r>
      <w:r w:rsidR="00A63E20">
        <w:rPr>
          <w:rFonts w:ascii="Times New Roman" w:hAnsi="Times New Roman" w:cs="Times New Roman"/>
          <w:sz w:val="24"/>
          <w:szCs w:val="24"/>
        </w:rPr>
        <w:t xml:space="preserve"> </w:t>
      </w:r>
      <w:r w:rsidR="00986BCE">
        <w:rPr>
          <w:rFonts w:ascii="Times New Roman" w:hAnsi="Times New Roman" w:cs="Times New Roman"/>
          <w:sz w:val="24"/>
          <w:szCs w:val="24"/>
        </w:rPr>
        <w:t xml:space="preserve">Overall, our results suggest that a more nuanced management strategy for habitat improvement goals in </w:t>
      </w:r>
      <w:r w:rsidR="0097518D">
        <w:rPr>
          <w:rFonts w:ascii="Times New Roman" w:hAnsi="Times New Roman" w:cs="Times New Roman"/>
          <w:sz w:val="24"/>
          <w:szCs w:val="24"/>
        </w:rPr>
        <w:t>eastern North American</w:t>
      </w:r>
      <w:r w:rsidR="00986BCE">
        <w:rPr>
          <w:rFonts w:ascii="Times New Roman" w:hAnsi="Times New Roman" w:cs="Times New Roman"/>
          <w:sz w:val="24"/>
          <w:szCs w:val="24"/>
        </w:rPr>
        <w:t xml:space="preserve"> forests</w:t>
      </w:r>
      <w:r w:rsidR="00597C33">
        <w:rPr>
          <w:rFonts w:ascii="Times New Roman" w:hAnsi="Times New Roman" w:cs="Times New Roman"/>
          <w:sz w:val="24"/>
          <w:szCs w:val="24"/>
        </w:rPr>
        <w:t xml:space="preserve"> </w:t>
      </w:r>
      <w:r w:rsidR="00A27E41">
        <w:rPr>
          <w:rFonts w:ascii="Times New Roman" w:hAnsi="Times New Roman" w:cs="Times New Roman"/>
          <w:sz w:val="24"/>
          <w:szCs w:val="24"/>
        </w:rPr>
        <w:t>where the species identity is considered against the backdrop of surrounding native plants.</w:t>
      </w:r>
    </w:p>
    <w:p w14:paraId="360030A0" w14:textId="405635A7" w:rsidR="00546CFB" w:rsidRPr="00546CFB" w:rsidRDefault="00546CFB" w:rsidP="00D05B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E6EB17A" w14:textId="77777777" w:rsidR="00A31FCA" w:rsidRDefault="00F92FE8" w:rsidP="00D05B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Acknowledgements: </w:t>
      </w:r>
    </w:p>
    <w:p w14:paraId="4655251A" w14:textId="2A7F5999" w:rsidR="00546CFB" w:rsidRDefault="00D01400" w:rsidP="00D05B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bird exclusion experiment and taxonomic identification of insects w</w:t>
      </w:r>
      <w:r w:rsidR="00536F5D">
        <w:rPr>
          <w:rFonts w:ascii="Times New Roman" w:hAnsi="Times New Roman" w:cs="Times New Roman"/>
          <w:sz w:val="24"/>
          <w:szCs w:val="24"/>
        </w:rPr>
        <w:t>ere completed by three dedicated and talented</w:t>
      </w:r>
      <w:r w:rsidR="00F92FE8">
        <w:rPr>
          <w:rFonts w:ascii="Times New Roman" w:hAnsi="Times New Roman" w:cs="Times New Roman"/>
          <w:sz w:val="24"/>
          <w:szCs w:val="24"/>
        </w:rPr>
        <w:t xml:space="preserve"> summer technicians at Great Hollow: </w:t>
      </w:r>
      <w:r>
        <w:rPr>
          <w:rFonts w:ascii="Times New Roman" w:hAnsi="Times New Roman" w:cs="Times New Roman"/>
          <w:sz w:val="24"/>
          <w:szCs w:val="24"/>
        </w:rPr>
        <w:t xml:space="preserve">Max Kirsch, </w:t>
      </w:r>
      <w:r w:rsidR="00F92FE8">
        <w:rPr>
          <w:rFonts w:ascii="Times New Roman" w:hAnsi="Times New Roman" w:cs="Times New Roman"/>
          <w:sz w:val="24"/>
          <w:szCs w:val="24"/>
        </w:rPr>
        <w:t xml:space="preserve">Chris Tait,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F92FE8">
        <w:rPr>
          <w:rFonts w:ascii="Times New Roman" w:hAnsi="Times New Roman" w:cs="Times New Roman"/>
          <w:sz w:val="24"/>
          <w:szCs w:val="24"/>
        </w:rPr>
        <w:t>Joan Tremblay</w:t>
      </w:r>
      <w:r>
        <w:rPr>
          <w:rFonts w:ascii="Times New Roman" w:hAnsi="Times New Roman" w:cs="Times New Roman"/>
          <w:sz w:val="24"/>
          <w:szCs w:val="24"/>
        </w:rPr>
        <w:t xml:space="preserve">. Volunteers Joe McLaughlin, Ethan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Mackenzi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Alexa Dattner provided valued support for fieldwork in 2021. Helen Poulos and Paul Kraut provided </w:t>
      </w:r>
      <w:r w:rsidR="00C93CD5">
        <w:rPr>
          <w:rFonts w:ascii="Times New Roman" w:hAnsi="Times New Roman" w:cs="Times New Roman"/>
          <w:sz w:val="24"/>
          <w:szCs w:val="24"/>
        </w:rPr>
        <w:t>help</w:t>
      </w:r>
      <w:r>
        <w:rPr>
          <w:rFonts w:ascii="Times New Roman" w:hAnsi="Times New Roman" w:cs="Times New Roman"/>
          <w:sz w:val="24"/>
          <w:szCs w:val="24"/>
        </w:rPr>
        <w:t xml:space="preserve"> on elemental analysis</w:t>
      </w:r>
      <w:r w:rsidR="00F92F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2022. We thank Tim Farkas and Ian Cranston for advice on statistical analyses and data </w:t>
      </w:r>
      <w:r w:rsidR="002848AE">
        <w:rPr>
          <w:rFonts w:ascii="Times New Roman" w:hAnsi="Times New Roman" w:cs="Times New Roman"/>
          <w:sz w:val="24"/>
          <w:szCs w:val="24"/>
        </w:rPr>
        <w:t>manipulation over the course of this project.</w:t>
      </w:r>
      <w:r w:rsidR="0097518D">
        <w:rPr>
          <w:rFonts w:ascii="Times New Roman" w:hAnsi="Times New Roman" w:cs="Times New Roman"/>
          <w:sz w:val="24"/>
          <w:szCs w:val="24"/>
        </w:rPr>
        <w:t xml:space="preserve"> Funding for this research was provided by Great Hollow Nature Preserve &amp; Ecological Research Center.</w:t>
      </w:r>
    </w:p>
    <w:p w14:paraId="729D185F" w14:textId="77777777" w:rsidR="0061588F" w:rsidRDefault="0061588F" w:rsidP="00D05B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D8C040A" w14:textId="1CCF9079" w:rsidR="005D45A8" w:rsidRDefault="0061588F" w:rsidP="00D05B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Conflict of Interest Statement: The authors have no conflicts of interest to declare.</w:t>
      </w:r>
    </w:p>
    <w:sectPr w:rsidR="005D45A8" w:rsidSect="004D0C51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8" w:author="Wales Carter" w:date="2023-07-21T13:32:00Z" w:initials="WC">
    <w:p w14:paraId="202A4E44" w14:textId="7C7DCC16" w:rsidR="003B406E" w:rsidRDefault="003B406E">
      <w:pPr>
        <w:pStyle w:val="CommentText"/>
      </w:pPr>
      <w:r>
        <w:rPr>
          <w:rStyle w:val="CommentReference"/>
        </w:rPr>
        <w:annotationRef/>
      </w:r>
      <w:r>
        <w:t>Does this deserve to be considered a different hypothesis? It seems like a logical prediction based on the other two hypotheses….</w:t>
      </w:r>
    </w:p>
  </w:comment>
  <w:comment w:id="67" w:author="Wales Carter" w:date="2023-07-21T13:40:00Z" w:initials="WC">
    <w:p w14:paraId="17A47700" w14:textId="4747772D" w:rsidR="009E1BF6" w:rsidRDefault="009E1BF6">
      <w:pPr>
        <w:pStyle w:val="CommentText"/>
      </w:pPr>
      <w:r>
        <w:rPr>
          <w:rStyle w:val="CommentReference"/>
        </w:rPr>
        <w:annotationRef/>
      </w:r>
      <w:r>
        <w:t>This sentence just restates same point made in the previous sentence. Also, C:N ratios are different from percent elemental nitrogen, so we should avoid mixing those.</w:t>
      </w:r>
    </w:p>
  </w:comment>
  <w:comment w:id="77" w:author="Chad Seewagen" w:date="2023-07-21T08:30:00Z" w:initials="CS">
    <w:p w14:paraId="544200D5" w14:textId="77777777" w:rsidR="001A6B5B" w:rsidRDefault="001A6B5B" w:rsidP="00FB3C27">
      <w:pPr>
        <w:pStyle w:val="CommentText"/>
      </w:pPr>
      <w:r>
        <w:rPr>
          <w:rStyle w:val="CommentReference"/>
        </w:rPr>
        <w:annotationRef/>
      </w:r>
      <w:r>
        <w:t>What ended up happening with the leaf count data? Weren't you going to use that to control for differences in branch area or something?</w:t>
      </w:r>
    </w:p>
  </w:comment>
  <w:comment w:id="78" w:author="Wales Carter" w:date="2023-07-21T13:47:00Z" w:initials="WC">
    <w:p w14:paraId="00202BEC" w14:textId="05165DB5" w:rsidR="00CF4D3F" w:rsidRDefault="00CF4D3F">
      <w:pPr>
        <w:pStyle w:val="CommentText"/>
      </w:pPr>
      <w:r>
        <w:rPr>
          <w:rStyle w:val="CommentReference"/>
        </w:rPr>
        <w:annotationRef/>
      </w:r>
      <w:r>
        <w:t>Are figures S1-S3 referenced in the text? We might get grief for labeling them out of order, if not.</w:t>
      </w:r>
    </w:p>
  </w:comment>
  <w:comment w:id="81" w:author="Chad Seewagen" w:date="2023-07-21T08:32:00Z" w:initials="CS">
    <w:p w14:paraId="5767F089" w14:textId="77777777" w:rsidR="001A6B5B" w:rsidRDefault="001A6B5B" w:rsidP="00455056">
      <w:pPr>
        <w:pStyle w:val="CommentText"/>
      </w:pPr>
      <w:r>
        <w:rPr>
          <w:rStyle w:val="CommentReference"/>
        </w:rPr>
        <w:annotationRef/>
      </w:r>
      <w:r>
        <w:t>Is this a specific format for Biol. Inv.? Normally the test statistic is first, followed by df, and P value last.</w:t>
      </w:r>
    </w:p>
  </w:comment>
  <w:comment w:id="82" w:author="Chad Seewagen" w:date="2023-07-21T08:33:00Z" w:initials="CS">
    <w:p w14:paraId="5B9DF246" w14:textId="77777777" w:rsidR="001A6B5B" w:rsidRDefault="001A6B5B" w:rsidP="00AE403D">
      <w:pPr>
        <w:pStyle w:val="CommentText"/>
      </w:pPr>
      <w:r>
        <w:rPr>
          <w:rStyle w:val="CommentReference"/>
        </w:rPr>
        <w:annotationRef/>
      </w:r>
      <w:r>
        <w:t>Common names are lower case elsewhere. Keep consistent with whatever the journal's format is.</w:t>
      </w:r>
    </w:p>
  </w:comment>
  <w:comment w:id="88" w:author="Wales Carter" w:date="2023-07-21T13:49:00Z" w:initials="WC">
    <w:p w14:paraId="41A404CC" w14:textId="7E0E7CF1" w:rsidR="00CF4D3F" w:rsidRDefault="00CF4D3F">
      <w:pPr>
        <w:pStyle w:val="CommentText"/>
      </w:pPr>
      <w:r>
        <w:rPr>
          <w:rStyle w:val="CommentReference"/>
        </w:rPr>
        <w:annotationRef/>
      </w:r>
      <w:r>
        <w:t xml:space="preserve">Is there a reason figures S4, S5, S7, and S8 no longer have the native/non-native contrasts </w:t>
      </w:r>
      <w:r>
        <w:t>depicted?</w:t>
      </w:r>
    </w:p>
  </w:comment>
  <w:comment w:id="93" w:author="Chad Seewagen" w:date="2023-07-21T08:33:00Z" w:initials="CS">
    <w:p w14:paraId="50C34EE6" w14:textId="77777777" w:rsidR="00DF2DC3" w:rsidRDefault="00DF2DC3" w:rsidP="000C06AE">
      <w:pPr>
        <w:pStyle w:val="CommentText"/>
      </w:pPr>
      <w:r>
        <w:rPr>
          <w:rStyle w:val="CommentReference"/>
        </w:rPr>
        <w:annotationRef/>
      </w:r>
      <w:r>
        <w:t>Same comment as above</w:t>
      </w:r>
    </w:p>
  </w:comment>
  <w:comment w:id="125" w:author="Chad Seewagen" w:date="2023-07-21T08:35:00Z" w:initials="CS">
    <w:p w14:paraId="5F8D3618" w14:textId="77777777" w:rsidR="00DF2DC3" w:rsidRDefault="00DF2DC3" w:rsidP="00F23A56">
      <w:pPr>
        <w:pStyle w:val="CommentText"/>
      </w:pPr>
      <w:r>
        <w:rPr>
          <w:rStyle w:val="CommentReference"/>
        </w:rPr>
        <w:annotationRef/>
      </w:r>
      <w:r>
        <w:t xml:space="preserve">Same comment </w:t>
      </w:r>
    </w:p>
  </w:comment>
  <w:comment w:id="157" w:author="Chad Seewagen" w:date="2023-07-21T08:46:00Z" w:initials="CS">
    <w:p w14:paraId="2698F196" w14:textId="77777777" w:rsidR="003418A6" w:rsidRDefault="003418A6" w:rsidP="00EE7F96">
      <w:pPr>
        <w:pStyle w:val="CommentText"/>
      </w:pPr>
      <w:r>
        <w:rPr>
          <w:rStyle w:val="CommentReference"/>
        </w:rPr>
        <w:annotationRef/>
      </w:r>
      <w:r>
        <w:t xml:space="preserve">I don't think this is needed here and it kind of disrupts the flow/argument.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2A4E44" w15:done="0"/>
  <w15:commentEx w15:paraId="17A47700" w15:done="0"/>
  <w15:commentEx w15:paraId="544200D5" w15:done="0"/>
  <w15:commentEx w15:paraId="00202BEC" w15:done="0"/>
  <w15:commentEx w15:paraId="5767F089" w15:done="0"/>
  <w15:commentEx w15:paraId="5B9DF246" w15:done="0"/>
  <w15:commentEx w15:paraId="41A404CC" w15:done="0"/>
  <w15:commentEx w15:paraId="50C34EE6" w15:done="0"/>
  <w15:commentEx w15:paraId="5F8D3618" w15:done="0"/>
  <w15:commentEx w15:paraId="2698F19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50785" w16cex:dateUtc="2023-07-21T17:32:00Z"/>
  <w16cex:commentExtensible w16cex:durableId="28650960" w16cex:dateUtc="2023-07-21T17:40:00Z"/>
  <w16cex:commentExtensible w16cex:durableId="2864C08A" w16cex:dateUtc="2023-07-21T12:30:00Z"/>
  <w16cex:commentExtensible w16cex:durableId="28650ADA" w16cex:dateUtc="2023-07-21T17:47:00Z"/>
  <w16cex:commentExtensible w16cex:durableId="2864C101" w16cex:dateUtc="2023-07-21T12:32:00Z"/>
  <w16cex:commentExtensible w16cex:durableId="2864C13E" w16cex:dateUtc="2023-07-21T12:33:00Z"/>
  <w16cex:commentExtensible w16cex:durableId="28650B76" w16cex:dateUtc="2023-07-21T17:49:00Z"/>
  <w16cex:commentExtensible w16cex:durableId="2864C170" w16cex:dateUtc="2023-07-21T12:33:00Z"/>
  <w16cex:commentExtensible w16cex:durableId="2864C1D1" w16cex:dateUtc="2023-07-21T12:35:00Z"/>
  <w16cex:commentExtensible w16cex:durableId="2864C469" w16cex:dateUtc="2023-07-21T12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2A4E44" w16cid:durableId="28650785"/>
  <w16cid:commentId w16cid:paraId="17A47700" w16cid:durableId="28650960"/>
  <w16cid:commentId w16cid:paraId="544200D5" w16cid:durableId="2864C08A"/>
  <w16cid:commentId w16cid:paraId="00202BEC" w16cid:durableId="28650ADA"/>
  <w16cid:commentId w16cid:paraId="5767F089" w16cid:durableId="2864C101"/>
  <w16cid:commentId w16cid:paraId="5B9DF246" w16cid:durableId="2864C13E"/>
  <w16cid:commentId w16cid:paraId="41A404CC" w16cid:durableId="28650B76"/>
  <w16cid:commentId w16cid:paraId="50C34EE6" w16cid:durableId="2864C170"/>
  <w16cid:commentId w16cid:paraId="5F8D3618" w16cid:durableId="2864C1D1"/>
  <w16cid:commentId w16cid:paraId="2698F196" w16cid:durableId="2864C4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ad Seewagen">
    <w15:presenceInfo w15:providerId="AD" w15:userId="S::cseewagen@akrf.com::4cc8123b-7b66-4044-817d-7b065634c783"/>
  </w15:person>
  <w15:person w15:author="Wales Carter">
    <w15:presenceInfo w15:providerId="Windows Live" w15:userId="ba03aebb7afbdaf9"/>
  </w15:person>
  <w15:person w15:author="Alex Blake">
    <w15:presenceInfo w15:providerId="None" w15:userId="Alex Blak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7C"/>
    <w:rsid w:val="000003E4"/>
    <w:rsid w:val="00004585"/>
    <w:rsid w:val="00004E24"/>
    <w:rsid w:val="0001169D"/>
    <w:rsid w:val="00011CA4"/>
    <w:rsid w:val="000243B1"/>
    <w:rsid w:val="00026B9B"/>
    <w:rsid w:val="0003479B"/>
    <w:rsid w:val="00035096"/>
    <w:rsid w:val="00036EDA"/>
    <w:rsid w:val="0004080C"/>
    <w:rsid w:val="0006043A"/>
    <w:rsid w:val="00070C5F"/>
    <w:rsid w:val="00090FC6"/>
    <w:rsid w:val="00092827"/>
    <w:rsid w:val="000948FC"/>
    <w:rsid w:val="00097BD4"/>
    <w:rsid w:val="000A66A9"/>
    <w:rsid w:val="000A7E1D"/>
    <w:rsid w:val="000B3E05"/>
    <w:rsid w:val="000C17F6"/>
    <w:rsid w:val="000D2979"/>
    <w:rsid w:val="000D36D3"/>
    <w:rsid w:val="000D5775"/>
    <w:rsid w:val="000D63CA"/>
    <w:rsid w:val="000D7154"/>
    <w:rsid w:val="000D7381"/>
    <w:rsid w:val="000E72E8"/>
    <w:rsid w:val="000F39E3"/>
    <w:rsid w:val="000F7D93"/>
    <w:rsid w:val="00117C00"/>
    <w:rsid w:val="001218EB"/>
    <w:rsid w:val="001249B5"/>
    <w:rsid w:val="00132AF7"/>
    <w:rsid w:val="001333F4"/>
    <w:rsid w:val="001364DF"/>
    <w:rsid w:val="00141AD3"/>
    <w:rsid w:val="001427AD"/>
    <w:rsid w:val="00142AEC"/>
    <w:rsid w:val="00147ABF"/>
    <w:rsid w:val="00151778"/>
    <w:rsid w:val="0015193D"/>
    <w:rsid w:val="00154C10"/>
    <w:rsid w:val="001614D2"/>
    <w:rsid w:val="00161C0B"/>
    <w:rsid w:val="00161EE3"/>
    <w:rsid w:val="00165F88"/>
    <w:rsid w:val="0017145B"/>
    <w:rsid w:val="001732BB"/>
    <w:rsid w:val="00183D6D"/>
    <w:rsid w:val="001849B0"/>
    <w:rsid w:val="001849BC"/>
    <w:rsid w:val="001A074A"/>
    <w:rsid w:val="001A2523"/>
    <w:rsid w:val="001A2F5B"/>
    <w:rsid w:val="001A51A5"/>
    <w:rsid w:val="001A619A"/>
    <w:rsid w:val="001A6B07"/>
    <w:rsid w:val="001A6B5B"/>
    <w:rsid w:val="001B2C48"/>
    <w:rsid w:val="001C1C50"/>
    <w:rsid w:val="001D3380"/>
    <w:rsid w:val="001D34F8"/>
    <w:rsid w:val="001D539F"/>
    <w:rsid w:val="001D618A"/>
    <w:rsid w:val="001E006D"/>
    <w:rsid w:val="001E08E5"/>
    <w:rsid w:val="001E1B7F"/>
    <w:rsid w:val="001E5899"/>
    <w:rsid w:val="001E5E76"/>
    <w:rsid w:val="001F58A3"/>
    <w:rsid w:val="0020214E"/>
    <w:rsid w:val="0021063E"/>
    <w:rsid w:val="002174D1"/>
    <w:rsid w:val="002176DB"/>
    <w:rsid w:val="002212C9"/>
    <w:rsid w:val="002238D7"/>
    <w:rsid w:val="00227ED9"/>
    <w:rsid w:val="002327DE"/>
    <w:rsid w:val="00234017"/>
    <w:rsid w:val="002356A5"/>
    <w:rsid w:val="00236B6C"/>
    <w:rsid w:val="00245B8C"/>
    <w:rsid w:val="002502BF"/>
    <w:rsid w:val="0025550A"/>
    <w:rsid w:val="00260210"/>
    <w:rsid w:val="00262D1E"/>
    <w:rsid w:val="00263002"/>
    <w:rsid w:val="0026478A"/>
    <w:rsid w:val="0027166B"/>
    <w:rsid w:val="00272EF8"/>
    <w:rsid w:val="002848AE"/>
    <w:rsid w:val="00286344"/>
    <w:rsid w:val="002975A6"/>
    <w:rsid w:val="002A3978"/>
    <w:rsid w:val="002A5D18"/>
    <w:rsid w:val="002B08C7"/>
    <w:rsid w:val="002B0BDB"/>
    <w:rsid w:val="002B2595"/>
    <w:rsid w:val="002B3927"/>
    <w:rsid w:val="002C1048"/>
    <w:rsid w:val="002C6AB9"/>
    <w:rsid w:val="002D0AC8"/>
    <w:rsid w:val="002D4405"/>
    <w:rsid w:val="002E20D3"/>
    <w:rsid w:val="002F1A54"/>
    <w:rsid w:val="002F6D13"/>
    <w:rsid w:val="00301974"/>
    <w:rsid w:val="0030202F"/>
    <w:rsid w:val="00305D78"/>
    <w:rsid w:val="00314527"/>
    <w:rsid w:val="00333E2F"/>
    <w:rsid w:val="00336593"/>
    <w:rsid w:val="00337901"/>
    <w:rsid w:val="003418A6"/>
    <w:rsid w:val="003612E6"/>
    <w:rsid w:val="00365918"/>
    <w:rsid w:val="00365C3D"/>
    <w:rsid w:val="003673F6"/>
    <w:rsid w:val="0037147A"/>
    <w:rsid w:val="0037439B"/>
    <w:rsid w:val="00374A99"/>
    <w:rsid w:val="00383F71"/>
    <w:rsid w:val="003842F9"/>
    <w:rsid w:val="003A1D0A"/>
    <w:rsid w:val="003A4D6D"/>
    <w:rsid w:val="003A7B1B"/>
    <w:rsid w:val="003B0540"/>
    <w:rsid w:val="003B36D1"/>
    <w:rsid w:val="003B406E"/>
    <w:rsid w:val="003B5D10"/>
    <w:rsid w:val="003B7CB7"/>
    <w:rsid w:val="003D467F"/>
    <w:rsid w:val="003E10E2"/>
    <w:rsid w:val="003E22AE"/>
    <w:rsid w:val="003E3EA8"/>
    <w:rsid w:val="003E526A"/>
    <w:rsid w:val="003E6D45"/>
    <w:rsid w:val="003E7E91"/>
    <w:rsid w:val="003F36B0"/>
    <w:rsid w:val="004071B6"/>
    <w:rsid w:val="00407E18"/>
    <w:rsid w:val="0041646E"/>
    <w:rsid w:val="00421209"/>
    <w:rsid w:val="00436BF2"/>
    <w:rsid w:val="0044210D"/>
    <w:rsid w:val="00454C3E"/>
    <w:rsid w:val="00467B6F"/>
    <w:rsid w:val="00467E81"/>
    <w:rsid w:val="00473194"/>
    <w:rsid w:val="00473878"/>
    <w:rsid w:val="004745F6"/>
    <w:rsid w:val="004801BD"/>
    <w:rsid w:val="00484097"/>
    <w:rsid w:val="004859B1"/>
    <w:rsid w:val="00485D58"/>
    <w:rsid w:val="004962B7"/>
    <w:rsid w:val="00496AF1"/>
    <w:rsid w:val="004A1C31"/>
    <w:rsid w:val="004A59C6"/>
    <w:rsid w:val="004A7887"/>
    <w:rsid w:val="004B41AE"/>
    <w:rsid w:val="004B6D7F"/>
    <w:rsid w:val="004C0977"/>
    <w:rsid w:val="004C5C92"/>
    <w:rsid w:val="004D0C51"/>
    <w:rsid w:val="004D29A3"/>
    <w:rsid w:val="004E2AEA"/>
    <w:rsid w:val="004E4617"/>
    <w:rsid w:val="004E54E9"/>
    <w:rsid w:val="004F43F2"/>
    <w:rsid w:val="004F7C7C"/>
    <w:rsid w:val="00500C29"/>
    <w:rsid w:val="0052051C"/>
    <w:rsid w:val="00523016"/>
    <w:rsid w:val="00525A45"/>
    <w:rsid w:val="00526F66"/>
    <w:rsid w:val="00526F8A"/>
    <w:rsid w:val="00533BEB"/>
    <w:rsid w:val="00533DF7"/>
    <w:rsid w:val="00536F5D"/>
    <w:rsid w:val="00537F73"/>
    <w:rsid w:val="005423C0"/>
    <w:rsid w:val="005455D4"/>
    <w:rsid w:val="005468E8"/>
    <w:rsid w:val="00546CFB"/>
    <w:rsid w:val="00546FD4"/>
    <w:rsid w:val="00552427"/>
    <w:rsid w:val="005563E5"/>
    <w:rsid w:val="00563F15"/>
    <w:rsid w:val="00567595"/>
    <w:rsid w:val="00583CD7"/>
    <w:rsid w:val="00583E7E"/>
    <w:rsid w:val="005864F3"/>
    <w:rsid w:val="00587C1C"/>
    <w:rsid w:val="00587F18"/>
    <w:rsid w:val="00591E74"/>
    <w:rsid w:val="00597C33"/>
    <w:rsid w:val="005B6D1C"/>
    <w:rsid w:val="005C044E"/>
    <w:rsid w:val="005C4CB6"/>
    <w:rsid w:val="005D157B"/>
    <w:rsid w:val="005D45A8"/>
    <w:rsid w:val="005D5DF2"/>
    <w:rsid w:val="005E6DA2"/>
    <w:rsid w:val="005F61C9"/>
    <w:rsid w:val="005F7FBE"/>
    <w:rsid w:val="00604334"/>
    <w:rsid w:val="00604C69"/>
    <w:rsid w:val="00606238"/>
    <w:rsid w:val="0061588F"/>
    <w:rsid w:val="00615EF7"/>
    <w:rsid w:val="00623897"/>
    <w:rsid w:val="006274EE"/>
    <w:rsid w:val="006304B0"/>
    <w:rsid w:val="00631911"/>
    <w:rsid w:val="00637244"/>
    <w:rsid w:val="00643E99"/>
    <w:rsid w:val="00647117"/>
    <w:rsid w:val="00652313"/>
    <w:rsid w:val="00657272"/>
    <w:rsid w:val="00666EA6"/>
    <w:rsid w:val="0067185B"/>
    <w:rsid w:val="00671BCE"/>
    <w:rsid w:val="0067269D"/>
    <w:rsid w:val="006753EC"/>
    <w:rsid w:val="00675DCD"/>
    <w:rsid w:val="00680C87"/>
    <w:rsid w:val="0068375A"/>
    <w:rsid w:val="00692667"/>
    <w:rsid w:val="00692E8D"/>
    <w:rsid w:val="00694CA6"/>
    <w:rsid w:val="00697809"/>
    <w:rsid w:val="006A263D"/>
    <w:rsid w:val="006A48F8"/>
    <w:rsid w:val="006B1C5D"/>
    <w:rsid w:val="006B299C"/>
    <w:rsid w:val="006B370C"/>
    <w:rsid w:val="006C28DE"/>
    <w:rsid w:val="006C2AF3"/>
    <w:rsid w:val="006C7172"/>
    <w:rsid w:val="006C7F4E"/>
    <w:rsid w:val="006D5CAB"/>
    <w:rsid w:val="006F2DDB"/>
    <w:rsid w:val="006F36D0"/>
    <w:rsid w:val="006F4AB7"/>
    <w:rsid w:val="007035E8"/>
    <w:rsid w:val="00712E39"/>
    <w:rsid w:val="007157AD"/>
    <w:rsid w:val="0072076F"/>
    <w:rsid w:val="00721BD8"/>
    <w:rsid w:val="00734B55"/>
    <w:rsid w:val="00741C3F"/>
    <w:rsid w:val="00741D70"/>
    <w:rsid w:val="00743000"/>
    <w:rsid w:val="0075217D"/>
    <w:rsid w:val="00761D18"/>
    <w:rsid w:val="00761E12"/>
    <w:rsid w:val="007677B0"/>
    <w:rsid w:val="00767FE8"/>
    <w:rsid w:val="007701B3"/>
    <w:rsid w:val="00775AAC"/>
    <w:rsid w:val="00775CEB"/>
    <w:rsid w:val="0078074C"/>
    <w:rsid w:val="00781128"/>
    <w:rsid w:val="00782996"/>
    <w:rsid w:val="007845CD"/>
    <w:rsid w:val="00787A21"/>
    <w:rsid w:val="00793353"/>
    <w:rsid w:val="00795EE2"/>
    <w:rsid w:val="00796E03"/>
    <w:rsid w:val="007A029D"/>
    <w:rsid w:val="007A7F50"/>
    <w:rsid w:val="007B1EEC"/>
    <w:rsid w:val="007B2E0E"/>
    <w:rsid w:val="007B5BC9"/>
    <w:rsid w:val="007C388E"/>
    <w:rsid w:val="007D0C7E"/>
    <w:rsid w:val="007D4062"/>
    <w:rsid w:val="007E3D3B"/>
    <w:rsid w:val="007E66C9"/>
    <w:rsid w:val="007E6B1F"/>
    <w:rsid w:val="007F0854"/>
    <w:rsid w:val="007F5FA9"/>
    <w:rsid w:val="007F71B6"/>
    <w:rsid w:val="00807FEA"/>
    <w:rsid w:val="00817371"/>
    <w:rsid w:val="00824283"/>
    <w:rsid w:val="008310E6"/>
    <w:rsid w:val="00831DD1"/>
    <w:rsid w:val="008320F3"/>
    <w:rsid w:val="00832880"/>
    <w:rsid w:val="0083454E"/>
    <w:rsid w:val="0083521C"/>
    <w:rsid w:val="00836F72"/>
    <w:rsid w:val="008402FE"/>
    <w:rsid w:val="00840B7A"/>
    <w:rsid w:val="008412F7"/>
    <w:rsid w:val="0084336B"/>
    <w:rsid w:val="00851FF7"/>
    <w:rsid w:val="00854645"/>
    <w:rsid w:val="0085479B"/>
    <w:rsid w:val="00854C6D"/>
    <w:rsid w:val="008603A2"/>
    <w:rsid w:val="00860E3A"/>
    <w:rsid w:val="0086270E"/>
    <w:rsid w:val="00863A4D"/>
    <w:rsid w:val="00865043"/>
    <w:rsid w:val="00865D9E"/>
    <w:rsid w:val="00871C52"/>
    <w:rsid w:val="00875623"/>
    <w:rsid w:val="00875792"/>
    <w:rsid w:val="00877800"/>
    <w:rsid w:val="008816EC"/>
    <w:rsid w:val="00896FE1"/>
    <w:rsid w:val="008A1542"/>
    <w:rsid w:val="008A25C9"/>
    <w:rsid w:val="008A3635"/>
    <w:rsid w:val="008A3C60"/>
    <w:rsid w:val="008A5E71"/>
    <w:rsid w:val="008B43BF"/>
    <w:rsid w:val="008C0614"/>
    <w:rsid w:val="008C1B42"/>
    <w:rsid w:val="008C1DD7"/>
    <w:rsid w:val="008C7EEB"/>
    <w:rsid w:val="008D6497"/>
    <w:rsid w:val="008D6A24"/>
    <w:rsid w:val="008F59B9"/>
    <w:rsid w:val="008F7C34"/>
    <w:rsid w:val="00900830"/>
    <w:rsid w:val="00900B75"/>
    <w:rsid w:val="0091079E"/>
    <w:rsid w:val="00910CA2"/>
    <w:rsid w:val="0091228E"/>
    <w:rsid w:val="009174C9"/>
    <w:rsid w:val="00920DDF"/>
    <w:rsid w:val="00921087"/>
    <w:rsid w:val="00921FD3"/>
    <w:rsid w:val="00930C05"/>
    <w:rsid w:val="00934660"/>
    <w:rsid w:val="00937DBE"/>
    <w:rsid w:val="00937FD4"/>
    <w:rsid w:val="009444B0"/>
    <w:rsid w:val="009479F7"/>
    <w:rsid w:val="00956310"/>
    <w:rsid w:val="009566FA"/>
    <w:rsid w:val="00956DD0"/>
    <w:rsid w:val="009577FE"/>
    <w:rsid w:val="009627C5"/>
    <w:rsid w:val="009627D8"/>
    <w:rsid w:val="00970BB4"/>
    <w:rsid w:val="00972D61"/>
    <w:rsid w:val="0097518D"/>
    <w:rsid w:val="009813A5"/>
    <w:rsid w:val="00981635"/>
    <w:rsid w:val="00985514"/>
    <w:rsid w:val="00986BCE"/>
    <w:rsid w:val="009913D0"/>
    <w:rsid w:val="00996908"/>
    <w:rsid w:val="009A343B"/>
    <w:rsid w:val="009B0150"/>
    <w:rsid w:val="009C1AD0"/>
    <w:rsid w:val="009C3DD9"/>
    <w:rsid w:val="009C4161"/>
    <w:rsid w:val="009D0763"/>
    <w:rsid w:val="009D11DD"/>
    <w:rsid w:val="009D406F"/>
    <w:rsid w:val="009D717A"/>
    <w:rsid w:val="009E0C7C"/>
    <w:rsid w:val="009E1BF6"/>
    <w:rsid w:val="009E27B6"/>
    <w:rsid w:val="009F310C"/>
    <w:rsid w:val="009F317C"/>
    <w:rsid w:val="009F62DD"/>
    <w:rsid w:val="00A0259D"/>
    <w:rsid w:val="00A10CB7"/>
    <w:rsid w:val="00A11E35"/>
    <w:rsid w:val="00A23837"/>
    <w:rsid w:val="00A23DAD"/>
    <w:rsid w:val="00A24107"/>
    <w:rsid w:val="00A247E4"/>
    <w:rsid w:val="00A27E41"/>
    <w:rsid w:val="00A31FCA"/>
    <w:rsid w:val="00A41273"/>
    <w:rsid w:val="00A42E27"/>
    <w:rsid w:val="00A56E98"/>
    <w:rsid w:val="00A611D6"/>
    <w:rsid w:val="00A6231A"/>
    <w:rsid w:val="00A636B3"/>
    <w:rsid w:val="00A63E20"/>
    <w:rsid w:val="00A652CC"/>
    <w:rsid w:val="00A670F9"/>
    <w:rsid w:val="00A7079F"/>
    <w:rsid w:val="00A71A02"/>
    <w:rsid w:val="00A75264"/>
    <w:rsid w:val="00A8372B"/>
    <w:rsid w:val="00A84488"/>
    <w:rsid w:val="00A86934"/>
    <w:rsid w:val="00A906B6"/>
    <w:rsid w:val="00A92918"/>
    <w:rsid w:val="00A94F08"/>
    <w:rsid w:val="00AA5C48"/>
    <w:rsid w:val="00AB0206"/>
    <w:rsid w:val="00AB09C1"/>
    <w:rsid w:val="00AB4100"/>
    <w:rsid w:val="00AD0811"/>
    <w:rsid w:val="00AD3B93"/>
    <w:rsid w:val="00AD6278"/>
    <w:rsid w:val="00AD7B29"/>
    <w:rsid w:val="00AE3028"/>
    <w:rsid w:val="00AE31E2"/>
    <w:rsid w:val="00AE4BCF"/>
    <w:rsid w:val="00AF7326"/>
    <w:rsid w:val="00B016EC"/>
    <w:rsid w:val="00B01A11"/>
    <w:rsid w:val="00B04DA0"/>
    <w:rsid w:val="00B067E3"/>
    <w:rsid w:val="00B07598"/>
    <w:rsid w:val="00B0795D"/>
    <w:rsid w:val="00B1116F"/>
    <w:rsid w:val="00B12627"/>
    <w:rsid w:val="00B1726D"/>
    <w:rsid w:val="00B27012"/>
    <w:rsid w:val="00B27CEE"/>
    <w:rsid w:val="00B27D6C"/>
    <w:rsid w:val="00B33686"/>
    <w:rsid w:val="00B33FD3"/>
    <w:rsid w:val="00B35962"/>
    <w:rsid w:val="00B41CEB"/>
    <w:rsid w:val="00B434D7"/>
    <w:rsid w:val="00B44A35"/>
    <w:rsid w:val="00B466F0"/>
    <w:rsid w:val="00B517C1"/>
    <w:rsid w:val="00B52BC4"/>
    <w:rsid w:val="00B6025B"/>
    <w:rsid w:val="00B64E22"/>
    <w:rsid w:val="00B749F4"/>
    <w:rsid w:val="00B7742D"/>
    <w:rsid w:val="00B83427"/>
    <w:rsid w:val="00B92815"/>
    <w:rsid w:val="00BA1394"/>
    <w:rsid w:val="00BA38B2"/>
    <w:rsid w:val="00BA6749"/>
    <w:rsid w:val="00BA795F"/>
    <w:rsid w:val="00BB320A"/>
    <w:rsid w:val="00BB741A"/>
    <w:rsid w:val="00BC15E1"/>
    <w:rsid w:val="00BC1F01"/>
    <w:rsid w:val="00BC33C1"/>
    <w:rsid w:val="00BC39F5"/>
    <w:rsid w:val="00BC57BA"/>
    <w:rsid w:val="00BC6325"/>
    <w:rsid w:val="00BD4890"/>
    <w:rsid w:val="00BD7612"/>
    <w:rsid w:val="00BE298B"/>
    <w:rsid w:val="00BE3CE9"/>
    <w:rsid w:val="00BF43EF"/>
    <w:rsid w:val="00BF4B21"/>
    <w:rsid w:val="00BF5EBA"/>
    <w:rsid w:val="00C01FF4"/>
    <w:rsid w:val="00C050DF"/>
    <w:rsid w:val="00C06D77"/>
    <w:rsid w:val="00C06FD3"/>
    <w:rsid w:val="00C104F0"/>
    <w:rsid w:val="00C1051D"/>
    <w:rsid w:val="00C122B2"/>
    <w:rsid w:val="00C1377F"/>
    <w:rsid w:val="00C21E55"/>
    <w:rsid w:val="00C27537"/>
    <w:rsid w:val="00C30B94"/>
    <w:rsid w:val="00C32949"/>
    <w:rsid w:val="00C352BA"/>
    <w:rsid w:val="00C369D7"/>
    <w:rsid w:val="00C41B5E"/>
    <w:rsid w:val="00C422F2"/>
    <w:rsid w:val="00C5064B"/>
    <w:rsid w:val="00C54E92"/>
    <w:rsid w:val="00C55ED2"/>
    <w:rsid w:val="00C608C6"/>
    <w:rsid w:val="00C60A90"/>
    <w:rsid w:val="00C614CA"/>
    <w:rsid w:val="00C64F04"/>
    <w:rsid w:val="00C65165"/>
    <w:rsid w:val="00C65766"/>
    <w:rsid w:val="00C7064C"/>
    <w:rsid w:val="00C72961"/>
    <w:rsid w:val="00C73B67"/>
    <w:rsid w:val="00C770E1"/>
    <w:rsid w:val="00C8352C"/>
    <w:rsid w:val="00C875E7"/>
    <w:rsid w:val="00C91ABF"/>
    <w:rsid w:val="00C92A06"/>
    <w:rsid w:val="00C93CD5"/>
    <w:rsid w:val="00C97511"/>
    <w:rsid w:val="00CA1BAD"/>
    <w:rsid w:val="00CA2A34"/>
    <w:rsid w:val="00CA32AB"/>
    <w:rsid w:val="00CA5723"/>
    <w:rsid w:val="00CB020A"/>
    <w:rsid w:val="00CB45E5"/>
    <w:rsid w:val="00CC001D"/>
    <w:rsid w:val="00CC1400"/>
    <w:rsid w:val="00CC6913"/>
    <w:rsid w:val="00CC6A81"/>
    <w:rsid w:val="00CC7A17"/>
    <w:rsid w:val="00CD0404"/>
    <w:rsid w:val="00CD79D4"/>
    <w:rsid w:val="00CE0015"/>
    <w:rsid w:val="00CE3750"/>
    <w:rsid w:val="00CF01BC"/>
    <w:rsid w:val="00CF1057"/>
    <w:rsid w:val="00CF18FF"/>
    <w:rsid w:val="00CF2687"/>
    <w:rsid w:val="00CF4D3F"/>
    <w:rsid w:val="00CF71BD"/>
    <w:rsid w:val="00D01400"/>
    <w:rsid w:val="00D05B3D"/>
    <w:rsid w:val="00D0749E"/>
    <w:rsid w:val="00D074DE"/>
    <w:rsid w:val="00D16CA3"/>
    <w:rsid w:val="00D2583E"/>
    <w:rsid w:val="00D33489"/>
    <w:rsid w:val="00D35445"/>
    <w:rsid w:val="00D465EE"/>
    <w:rsid w:val="00D46829"/>
    <w:rsid w:val="00D47E5E"/>
    <w:rsid w:val="00D50E9F"/>
    <w:rsid w:val="00D51830"/>
    <w:rsid w:val="00D539CE"/>
    <w:rsid w:val="00D56A15"/>
    <w:rsid w:val="00D6095B"/>
    <w:rsid w:val="00D67D26"/>
    <w:rsid w:val="00D72E3C"/>
    <w:rsid w:val="00D81C38"/>
    <w:rsid w:val="00D81DB1"/>
    <w:rsid w:val="00D842D9"/>
    <w:rsid w:val="00D84999"/>
    <w:rsid w:val="00DA52CD"/>
    <w:rsid w:val="00DB59F9"/>
    <w:rsid w:val="00DD0764"/>
    <w:rsid w:val="00DD35C8"/>
    <w:rsid w:val="00DD7C7D"/>
    <w:rsid w:val="00DE40FD"/>
    <w:rsid w:val="00DF284C"/>
    <w:rsid w:val="00DF2DC3"/>
    <w:rsid w:val="00DF341A"/>
    <w:rsid w:val="00DF4557"/>
    <w:rsid w:val="00E02D22"/>
    <w:rsid w:val="00E07E5A"/>
    <w:rsid w:val="00E1350C"/>
    <w:rsid w:val="00E20F65"/>
    <w:rsid w:val="00E26AFF"/>
    <w:rsid w:val="00E3115F"/>
    <w:rsid w:val="00E32128"/>
    <w:rsid w:val="00E336C3"/>
    <w:rsid w:val="00E41622"/>
    <w:rsid w:val="00E56089"/>
    <w:rsid w:val="00E66351"/>
    <w:rsid w:val="00E7035F"/>
    <w:rsid w:val="00E80D9C"/>
    <w:rsid w:val="00E82280"/>
    <w:rsid w:val="00E83094"/>
    <w:rsid w:val="00E92D60"/>
    <w:rsid w:val="00E936AC"/>
    <w:rsid w:val="00E9435B"/>
    <w:rsid w:val="00EA0776"/>
    <w:rsid w:val="00EC6F4D"/>
    <w:rsid w:val="00EC70ED"/>
    <w:rsid w:val="00EC7803"/>
    <w:rsid w:val="00ED37B4"/>
    <w:rsid w:val="00ED5BFF"/>
    <w:rsid w:val="00EE2246"/>
    <w:rsid w:val="00EE34A5"/>
    <w:rsid w:val="00EE3F43"/>
    <w:rsid w:val="00EE645C"/>
    <w:rsid w:val="00EF2C19"/>
    <w:rsid w:val="00EF35A0"/>
    <w:rsid w:val="00F013AC"/>
    <w:rsid w:val="00F04236"/>
    <w:rsid w:val="00F20992"/>
    <w:rsid w:val="00F2482E"/>
    <w:rsid w:val="00F26E4A"/>
    <w:rsid w:val="00F32097"/>
    <w:rsid w:val="00F34157"/>
    <w:rsid w:val="00F3417C"/>
    <w:rsid w:val="00F35AE4"/>
    <w:rsid w:val="00F3637C"/>
    <w:rsid w:val="00F451E9"/>
    <w:rsid w:val="00F47760"/>
    <w:rsid w:val="00F47BC5"/>
    <w:rsid w:val="00F54B1D"/>
    <w:rsid w:val="00F637A7"/>
    <w:rsid w:val="00F708B9"/>
    <w:rsid w:val="00F81005"/>
    <w:rsid w:val="00F86FC6"/>
    <w:rsid w:val="00F87D12"/>
    <w:rsid w:val="00F92FE8"/>
    <w:rsid w:val="00F93EC9"/>
    <w:rsid w:val="00FA3842"/>
    <w:rsid w:val="00FA6CA6"/>
    <w:rsid w:val="00FB38DD"/>
    <w:rsid w:val="00FC6B0E"/>
    <w:rsid w:val="00FD08D3"/>
    <w:rsid w:val="00FD1A22"/>
    <w:rsid w:val="00FD6A67"/>
    <w:rsid w:val="00FD7E6E"/>
    <w:rsid w:val="00FE4897"/>
    <w:rsid w:val="00FE4948"/>
    <w:rsid w:val="00FE5504"/>
    <w:rsid w:val="00FE6DC4"/>
    <w:rsid w:val="00FF56B9"/>
    <w:rsid w:val="00FF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3818"/>
  <w15:chartTrackingRefBased/>
  <w15:docId w15:val="{6A27FE75-ABC5-4FA0-B6EF-7036E75B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16C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16C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6C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6C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6CA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673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3F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444B0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4D0C51"/>
  </w:style>
  <w:style w:type="paragraph" w:styleId="ListParagraph">
    <w:name w:val="List Paragraph"/>
    <w:basedOn w:val="Normal"/>
    <w:uiPriority w:val="34"/>
    <w:qFormat/>
    <w:rsid w:val="00035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72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3138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9E78E-BFC8-47C1-9DBA-51CE5EA0B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4276</Words>
  <Characters>24379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Clark</dc:creator>
  <cp:keywords/>
  <dc:description/>
  <cp:lastModifiedBy>Wales Carter</cp:lastModifiedBy>
  <cp:revision>2</cp:revision>
  <dcterms:created xsi:type="dcterms:W3CDTF">2023-07-21T17:51:00Z</dcterms:created>
  <dcterms:modified xsi:type="dcterms:W3CDTF">2023-07-21T17:51:00Z</dcterms:modified>
</cp:coreProperties>
</file>