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798428C9" w:rsidR="00675DCD" w:rsidRDefault="00142AEC" w:rsidP="00D05B3D">
      <w:pPr>
        <w:spacing w:after="0" w:line="480" w:lineRule="auto"/>
        <w:rPr>
          <w:rFonts w:ascii="Times New Roman" w:hAnsi="Times New Roman" w:cs="Times New Roman"/>
          <w:sz w:val="24"/>
          <w:szCs w:val="24"/>
        </w:rPr>
      </w:pPr>
      <w:bookmarkStart w:id="0" w:name="_Hlk123215983"/>
      <w:bookmarkStart w:id="1" w:name="_Hlk141357908"/>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w:t>
      </w:r>
      <w:r w:rsidR="004D40C5">
        <w:rPr>
          <w:rFonts w:ascii="Times New Roman" w:hAnsi="Times New Roman" w:cs="Times New Roman"/>
          <w:sz w:val="24"/>
          <w:szCs w:val="24"/>
        </w:rPr>
        <w:t>Original Paper</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EcoData</w:t>
      </w:r>
      <w:proofErr w:type="spellEnd"/>
      <w:r>
        <w:rPr>
          <w:rFonts w:ascii="Times New Roman" w:hAnsi="Times New Roman" w:cs="Times New Roman"/>
          <w:sz w:val="24"/>
          <w:szCs w:val="24"/>
        </w:rPr>
        <w:t xml:space="preserve">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bookmarkEnd w:id="1"/>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FCB7C58"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1C5FAA7C" w14:textId="77777777" w:rsidR="00B73F05" w:rsidRDefault="00B73F05">
      <w:pPr>
        <w:rPr>
          <w:rFonts w:ascii="Times New Roman" w:hAnsi="Times New Roman" w:cs="Times New Roman"/>
          <w:sz w:val="24"/>
          <w:szCs w:val="24"/>
        </w:rPr>
      </w:pPr>
      <w:r>
        <w:rPr>
          <w:rFonts w:ascii="Times New Roman" w:hAnsi="Times New Roman" w:cs="Times New Roman"/>
          <w:sz w:val="24"/>
          <w:szCs w:val="24"/>
        </w:rPr>
        <w:br w:type="page"/>
      </w:r>
    </w:p>
    <w:p w14:paraId="0AD3639A" w14:textId="78A2E608"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6C732A1A"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w:t>
      </w:r>
      <w:del w:id="2" w:author="Alex Blake" w:date="2023-07-27T13:48:00Z">
        <w:r w:rsidR="00775CEB" w:rsidDel="004D40C5">
          <w:rPr>
            <w:rFonts w:ascii="Times New Roman" w:hAnsi="Times New Roman" w:cs="Times New Roman"/>
            <w:sz w:val="24"/>
            <w:szCs w:val="24"/>
          </w:rPr>
          <w:delText xml:space="preserve">ranked as </w:delText>
        </w:r>
      </w:del>
      <w:r w:rsidR="00775CEB">
        <w:rPr>
          <w:rFonts w:ascii="Times New Roman" w:hAnsi="Times New Roman" w:cs="Times New Roman"/>
          <w:sz w:val="24"/>
          <w:szCs w:val="24"/>
        </w:rPr>
        <w:t xml:space="preserve">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 xml:space="preserve">biodiversity and </w:t>
      </w:r>
      <w:r w:rsidR="00CC1400">
        <w:rPr>
          <w:rFonts w:ascii="Times New Roman" w:hAnsi="Times New Roman" w:cs="Times New Roman"/>
          <w:sz w:val="24"/>
          <w:szCs w:val="24"/>
        </w:rPr>
        <w:t xml:space="preserve">imperiled </w:t>
      </w:r>
      <w:r w:rsidR="00775CEB">
        <w:rPr>
          <w:rFonts w:ascii="Times New Roman" w:hAnsi="Times New Roman" w:cs="Times New Roman"/>
          <w:sz w:val="24"/>
          <w:szCs w:val="24"/>
        </w:rPr>
        <w:t>species</w:t>
      </w:r>
      <w:r w:rsidR="002C1048">
        <w:rPr>
          <w:rFonts w:ascii="Times New Roman" w:hAnsi="Times New Roman" w:cs="Times New Roman"/>
          <w:sz w:val="24"/>
          <w:szCs w:val="24"/>
        </w:rPr>
        <w:t xml:space="preserve"> declines </w:t>
      </w:r>
      <w:del w:id="3" w:author="Alex Blake" w:date="2023-07-27T13:49:00Z">
        <w:r w:rsidR="002C1048" w:rsidDel="004D40C5">
          <w:rPr>
            <w:rFonts w:ascii="Times New Roman" w:hAnsi="Times New Roman" w:cs="Times New Roman"/>
            <w:sz w:val="24"/>
            <w:szCs w:val="24"/>
          </w:rPr>
          <w:delText>around the world</w:delText>
        </w:r>
      </w:del>
      <w:ins w:id="4" w:author="Alex Blake" w:date="2023-07-27T13:49:00Z">
        <w:r w:rsidR="004D40C5">
          <w:rPr>
            <w:rFonts w:ascii="Times New Roman" w:hAnsi="Times New Roman" w:cs="Times New Roman"/>
            <w:sz w:val="24"/>
            <w:szCs w:val="24"/>
          </w:rPr>
          <w:t>worldwide</w:t>
        </w:r>
      </w:ins>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CC1400">
        <w:rPr>
          <w:rFonts w:ascii="Times New Roman" w:hAnsi="Times New Roman" w:cs="Times New Roman"/>
          <w:sz w:val="24"/>
          <w:szCs w:val="24"/>
        </w:rPr>
        <w:t>,</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del w:id="5" w:author="Alex Blake" w:date="2023-07-27T13:49:00Z">
        <w:r w:rsidR="00B33FD3" w:rsidDel="004D40C5">
          <w:rPr>
            <w:rFonts w:ascii="Times New Roman" w:hAnsi="Times New Roman" w:cs="Times New Roman"/>
            <w:sz w:val="24"/>
            <w:szCs w:val="24"/>
          </w:rPr>
          <w:delText xml:space="preserve">there is concern that </w:delText>
        </w:r>
      </w:del>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w:t>
      </w:r>
      <w:del w:id="6" w:author="Alex Blake" w:date="2023-07-27T13:49:00Z">
        <w:r w:rsidR="00B33FD3" w:rsidDel="004D40C5">
          <w:rPr>
            <w:rFonts w:ascii="Times New Roman" w:hAnsi="Times New Roman" w:cs="Times New Roman"/>
            <w:sz w:val="24"/>
            <w:szCs w:val="24"/>
          </w:rPr>
          <w:delText xml:space="preserve">can </w:delText>
        </w:r>
      </w:del>
      <w:ins w:id="7" w:author="Alex Blake" w:date="2023-07-27T13:49:00Z">
        <w:r w:rsidR="004D40C5">
          <w:rPr>
            <w:rFonts w:ascii="Times New Roman" w:hAnsi="Times New Roman" w:cs="Times New Roman"/>
            <w:sz w:val="24"/>
            <w:szCs w:val="24"/>
          </w:rPr>
          <w:t xml:space="preserve">may </w:t>
        </w:r>
      </w:ins>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w:t>
      </w:r>
      <w:del w:id="8" w:author="Alex Blake" w:date="2023-07-27T13:50:00Z">
        <w:r w:rsidR="00D05B3D" w:rsidDel="00626760">
          <w:rPr>
            <w:rFonts w:ascii="Times New Roman" w:hAnsi="Times New Roman" w:cs="Times New Roman"/>
            <w:sz w:val="24"/>
            <w:szCs w:val="24"/>
          </w:rPr>
          <w:delText xml:space="preserve">fewer </w:delText>
        </w:r>
        <w:r w:rsidR="00C770E1" w:rsidDel="00626760">
          <w:rPr>
            <w:rFonts w:ascii="Times New Roman" w:hAnsi="Times New Roman" w:cs="Times New Roman"/>
            <w:sz w:val="24"/>
            <w:szCs w:val="24"/>
          </w:rPr>
          <w:delText>food resources and</w:delText>
        </w:r>
        <w:r w:rsidR="00A24107" w:rsidDel="00626760">
          <w:rPr>
            <w:rFonts w:ascii="Times New Roman" w:hAnsi="Times New Roman" w:cs="Times New Roman"/>
            <w:sz w:val="24"/>
            <w:szCs w:val="24"/>
          </w:rPr>
          <w:delText>/or</w:delText>
        </w:r>
        <w:r w:rsidR="00C770E1" w:rsidDel="00626760">
          <w:rPr>
            <w:rFonts w:ascii="Times New Roman" w:hAnsi="Times New Roman" w:cs="Times New Roman"/>
            <w:sz w:val="24"/>
            <w:szCs w:val="24"/>
          </w:rPr>
          <w:delText xml:space="preserve"> food</w:delText>
        </w:r>
        <w:r w:rsidR="00D05B3D" w:rsidDel="00626760">
          <w:rPr>
            <w:rFonts w:ascii="Times New Roman" w:hAnsi="Times New Roman" w:cs="Times New Roman"/>
            <w:sz w:val="24"/>
            <w:szCs w:val="24"/>
          </w:rPr>
          <w:delText>s</w:delText>
        </w:r>
        <w:r w:rsidR="00C770E1" w:rsidDel="00626760">
          <w:rPr>
            <w:rFonts w:ascii="Times New Roman" w:hAnsi="Times New Roman" w:cs="Times New Roman"/>
            <w:sz w:val="24"/>
            <w:szCs w:val="24"/>
          </w:rPr>
          <w:delText xml:space="preserve"> of lower quality</w:delText>
        </w:r>
      </w:del>
      <w:ins w:id="9" w:author="Alex Blake" w:date="2023-07-27T13:50:00Z">
        <w:r w:rsidR="00626760">
          <w:rPr>
            <w:rFonts w:ascii="Times New Roman" w:hAnsi="Times New Roman" w:cs="Times New Roman"/>
            <w:sz w:val="24"/>
            <w:szCs w:val="24"/>
          </w:rPr>
          <w:t>less and/or lower quality food</w:t>
        </w:r>
      </w:ins>
      <w:r w:rsidR="00C770E1">
        <w:rPr>
          <w:rFonts w:ascii="Times New Roman" w:hAnsi="Times New Roman" w:cs="Times New Roman"/>
          <w:sz w:val="24"/>
          <w:szCs w:val="24"/>
        </w:rPr>
        <w:t>.</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CC1400">
        <w:rPr>
          <w:rFonts w:ascii="Times New Roman" w:hAnsi="Times New Roman" w:cs="Times New Roman"/>
          <w:sz w:val="24"/>
          <w:szCs w:val="24"/>
        </w:rPr>
        <w:t xml:space="preserve">surprisingly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arthropod abundance, biomass, and quality (protein content</w:t>
      </w:r>
      <w:del w:id="10" w:author="Alex Blake" w:date="2023-07-27T14:12:00Z">
        <w:r w:rsidR="00B016EC" w:rsidDel="00143E07">
          <w:rPr>
            <w:rFonts w:ascii="Times New Roman" w:hAnsi="Times New Roman" w:cs="Times New Roman"/>
            <w:sz w:val="24"/>
            <w:szCs w:val="24"/>
          </w:rPr>
          <w:delText xml:space="preserve"> of herbivores and spiders</w:delText>
        </w:r>
      </w:del>
      <w:r w:rsidR="00B016EC">
        <w:rPr>
          <w:rFonts w:ascii="Times New Roman" w:hAnsi="Times New Roman" w:cs="Times New Roman"/>
          <w:sz w:val="24"/>
          <w:szCs w:val="24"/>
        </w:rPr>
        <w:t xml:space="preserve">),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 xml:space="preserve">Analysis </w:t>
      </w:r>
      <w:del w:id="11" w:author="Alex Blake" w:date="2023-07-27T14:10:00Z">
        <w:r w:rsidR="007B1EEC" w:rsidDel="00143E07">
          <w:rPr>
            <w:rFonts w:ascii="Times New Roman" w:hAnsi="Times New Roman" w:cs="Times New Roman"/>
            <w:sz w:val="24"/>
            <w:szCs w:val="24"/>
          </w:rPr>
          <w:delText>of arthropods abundance, biomass, nutritional quality, and foraging intensity</w:delText>
        </w:r>
        <w:r w:rsidR="008B43BF" w:rsidDel="00143E07">
          <w:rPr>
            <w:rFonts w:ascii="Times New Roman" w:hAnsi="Times New Roman" w:cs="Times New Roman"/>
            <w:sz w:val="24"/>
            <w:szCs w:val="24"/>
          </w:rPr>
          <w:delText xml:space="preserve"> </w:delText>
        </w:r>
      </w:del>
      <w:r w:rsidR="007B1EEC">
        <w:rPr>
          <w:rFonts w:ascii="Times New Roman" w:hAnsi="Times New Roman" w:cs="Times New Roman"/>
          <w:sz w:val="24"/>
          <w:szCs w:val="24"/>
        </w:rPr>
        <w:t>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 xml:space="preserve">instances where native trees were </w:t>
      </w:r>
      <w:proofErr w:type="gramStart"/>
      <w:r w:rsidR="007B1EEC">
        <w:rPr>
          <w:rFonts w:ascii="Times New Roman" w:hAnsi="Times New Roman" w:cs="Times New Roman"/>
          <w:sz w:val="24"/>
          <w:szCs w:val="24"/>
        </w:rPr>
        <w:t>actually poorer</w:t>
      </w:r>
      <w:proofErr w:type="gramEnd"/>
      <w:r w:rsidR="00523016">
        <w:rPr>
          <w:rFonts w:ascii="Times New Roman" w:hAnsi="Times New Roman" w:cs="Times New Roman"/>
          <w:sz w:val="24"/>
          <w:szCs w:val="24"/>
        </w:rPr>
        <w:t xml:space="preserve"> foraging </w:t>
      </w:r>
      <w:r w:rsidR="00CC1400">
        <w:rPr>
          <w:rFonts w:ascii="Times New Roman" w:hAnsi="Times New Roman" w:cs="Times New Roman"/>
          <w:sz w:val="24"/>
          <w:szCs w:val="24"/>
        </w:rPr>
        <w:t xml:space="preserve">resources </w:t>
      </w:r>
      <w:r w:rsidR="00523016">
        <w:rPr>
          <w:rFonts w:ascii="Times New Roman" w:hAnsi="Times New Roman" w:cs="Times New Roman"/>
          <w:sz w:val="24"/>
          <w:szCs w:val="24"/>
        </w:rPr>
        <w:t>for songbirds</w:t>
      </w:r>
      <w:r w:rsidR="007B1EEC">
        <w:rPr>
          <w:rFonts w:ascii="Times New Roman" w:hAnsi="Times New Roman" w:cs="Times New Roman"/>
          <w:sz w:val="24"/>
          <w:szCs w:val="24"/>
        </w:rPr>
        <w:t xml:space="preserve"> </w:t>
      </w:r>
      <w:r w:rsidR="00CC1400">
        <w:rPr>
          <w:rFonts w:ascii="Times New Roman" w:hAnsi="Times New Roman" w:cs="Times New Roman"/>
          <w:sz w:val="24"/>
          <w:szCs w:val="24"/>
        </w:rPr>
        <w:t xml:space="preserve">than </w:t>
      </w:r>
      <w:r w:rsidR="005C4CB6">
        <w:rPr>
          <w:rFonts w:ascii="Times New Roman" w:hAnsi="Times New Roman" w:cs="Times New Roman"/>
          <w:sz w:val="24"/>
          <w:szCs w:val="24"/>
        </w:rPr>
        <w:t>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del w:id="12" w:author="Alex Blake" w:date="2023-07-27T14:11:00Z">
        <w:r w:rsidR="00A906B6" w:rsidDel="00143E07">
          <w:rPr>
            <w:rFonts w:ascii="Times New Roman" w:hAnsi="Times New Roman" w:cs="Times New Roman"/>
            <w:sz w:val="24"/>
            <w:szCs w:val="24"/>
          </w:rPr>
          <w:delText>the</w:delText>
        </w:r>
        <w:r w:rsidR="00A24107" w:rsidDel="00143E07">
          <w:rPr>
            <w:rFonts w:ascii="Times New Roman" w:hAnsi="Times New Roman" w:cs="Times New Roman"/>
            <w:sz w:val="24"/>
            <w:szCs w:val="24"/>
          </w:rPr>
          <w:delText xml:space="preserve"> </w:delText>
        </w:r>
        <w:r w:rsidR="00F26E4A" w:rsidDel="00143E07">
          <w:rPr>
            <w:rFonts w:ascii="Times New Roman" w:hAnsi="Times New Roman" w:cs="Times New Roman"/>
            <w:sz w:val="24"/>
            <w:szCs w:val="24"/>
          </w:rPr>
          <w:delText xml:space="preserve">predation effects </w:delText>
        </w:r>
        <w:r w:rsidR="00A906B6" w:rsidDel="00143E07">
          <w:rPr>
            <w:rFonts w:ascii="Times New Roman" w:hAnsi="Times New Roman" w:cs="Times New Roman"/>
            <w:sz w:val="24"/>
            <w:szCs w:val="24"/>
          </w:rPr>
          <w:delText>of birds</w:delText>
        </w:r>
      </w:del>
      <w:ins w:id="13" w:author="Alex Blake" w:date="2023-07-27T14:11:00Z">
        <w:r w:rsidR="00143E07">
          <w:rPr>
            <w:rFonts w:ascii="Times New Roman" w:hAnsi="Times New Roman" w:cs="Times New Roman"/>
            <w:sz w:val="24"/>
            <w:szCs w:val="24"/>
          </w:rPr>
          <w:t>bird predation effects</w:t>
        </w:r>
      </w:ins>
      <w:r w:rsidR="00A906B6">
        <w:rPr>
          <w:rFonts w:ascii="Times New Roman" w:hAnsi="Times New Roman" w:cs="Times New Roman"/>
          <w:sz w:val="24"/>
          <w:szCs w:val="24"/>
        </w:rPr>
        <w:t xml:space="preserve">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705B740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w:t>
      </w:r>
      <w:proofErr w:type="gramStart"/>
      <w:r w:rsidR="00CA32AB">
        <w:rPr>
          <w:rFonts w:ascii="Times New Roman" w:hAnsi="Times New Roman" w:cs="Times New Roman"/>
          <w:sz w:val="24"/>
          <w:szCs w:val="24"/>
        </w:rPr>
        <w:t xml:space="preserve">actually </w:t>
      </w:r>
      <w:r w:rsidR="003E10E2">
        <w:rPr>
          <w:rFonts w:ascii="Times New Roman" w:hAnsi="Times New Roman" w:cs="Times New Roman"/>
          <w:sz w:val="24"/>
          <w:szCs w:val="24"/>
        </w:rPr>
        <w:t>benefit</w:t>
      </w:r>
      <w:proofErr w:type="gramEnd"/>
      <w:r w:rsidR="003E10E2">
        <w:rPr>
          <w:rFonts w:ascii="Times New Roman" w:hAnsi="Times New Roman" w:cs="Times New Roman"/>
          <w:sz w:val="24"/>
          <w:szCs w:val="24"/>
        </w:rPr>
        <w:t xml:space="preserve">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6342ABBC"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w:t>
      </w:r>
      <w:r w:rsidR="00C614CA">
        <w:rPr>
          <w:rFonts w:ascii="Times New Roman" w:hAnsi="Times New Roman" w:cs="Times New Roman"/>
          <w:sz w:val="24"/>
          <w:szCs w:val="24"/>
        </w:rPr>
        <w:t xml:space="preserve">or chemical </w:t>
      </w:r>
      <w:r>
        <w:rPr>
          <w:rFonts w:ascii="Times New Roman" w:hAnsi="Times New Roman" w:cs="Times New Roman"/>
          <w:sz w:val="24"/>
          <w:szCs w:val="24"/>
        </w:rPr>
        <w:t xml:space="preserve">removal to restore ecological dynamics prior to invasion. </w:t>
      </w:r>
      <w:r w:rsidR="008A3C60">
        <w:rPr>
          <w:rFonts w:ascii="Times New Roman" w:hAnsi="Times New Roman" w:cs="Times New Roman"/>
          <w:sz w:val="24"/>
          <w:szCs w:val="24"/>
        </w:rPr>
        <w:t>In principle, removing</w:t>
      </w:r>
      <w:r w:rsidR="00CC1400">
        <w:rPr>
          <w:rFonts w:ascii="Times New Roman" w:hAnsi="Times New Roman" w:cs="Times New Roman"/>
          <w:sz w:val="24"/>
          <w:szCs w:val="24"/>
        </w:rPr>
        <w:t xml:space="preserve"> or otherwise killing</w:t>
      </w:r>
      <w:r w:rsidR="008A3C6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One target for invasive plant removal is to allow native plants to reestablish, which will provide more food resources to wildlife. Such practice is justified since</w:t>
      </w:r>
      <w:r w:rsidR="008A3C60">
        <w:rPr>
          <w:rFonts w:ascii="Times New Roman" w:hAnsi="Times New Roman" w:cs="Times New Roman"/>
          <w:sz w:val="24"/>
          <w:szCs w:val="24"/>
        </w:rPr>
        <w:t xml:space="preserve"> removal of particularly aggressive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w:t>
      </w:r>
      <w:r w:rsidR="008A3C60">
        <w:rPr>
          <w:rFonts w:ascii="Times New Roman" w:hAnsi="Times New Roman" w:cs="Times New Roman"/>
          <w:sz w:val="24"/>
          <w:szCs w:val="24"/>
        </w:rPr>
        <w:lastRenderedPageBreak/>
        <w:t>assemblages, which are an important food source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Native plants are recommended as replacements for 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39A0AB5C"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 xml:space="preserve">The ecological mechanisms by </w:t>
      </w:r>
      <w:r w:rsidR="003B406E">
        <w:rPr>
          <w:rFonts w:ascii="Times New Roman" w:hAnsi="Times New Roman" w:cs="Times New Roman"/>
          <w:sz w:val="24"/>
          <w:szCs w:val="24"/>
        </w:rPr>
        <w:t xml:space="preserve">which </w:t>
      </w:r>
      <w:r w:rsidR="00767FE8">
        <w:rPr>
          <w:rFonts w:ascii="Times New Roman" w:hAnsi="Times New Roman" w:cs="Times New Roman"/>
          <w:sz w:val="24"/>
          <w:szCs w:val="24"/>
        </w:rPr>
        <w:t>invasive plants impact arthropods are many:</w:t>
      </w:r>
      <w:r w:rsidR="00863A4D">
        <w:rPr>
          <w:rFonts w:ascii="Times New Roman" w:hAnsi="Times New Roman" w:cs="Times New Roman"/>
          <w:sz w:val="24"/>
          <w:szCs w:val="24"/>
        </w:rPr>
        <w:t xml:space="preserv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767FE8">
        <w:rPr>
          <w:rFonts w:ascii="Times New Roman" w:hAnsi="Times New Roman" w:cs="Times New Roman"/>
          <w:sz w:val="24"/>
          <w:szCs w:val="24"/>
        </w:rPr>
        <w:t xml:space="preserve">, while the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behavior of arthropod communities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p>
    <w:p w14:paraId="7F2FE697" w14:textId="2767E46A"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 xml:space="preserve">plants often have lower abundances of plant-feeding arthropods which could be prey for birds, particularly caterpillars or spiders (Richard et al. 2019, Clark and </w:t>
      </w:r>
      <w:proofErr w:type="spellStart"/>
      <w:r w:rsidR="00840B7A">
        <w:rPr>
          <w:rFonts w:ascii="Times New Roman" w:hAnsi="Times New Roman" w:cs="Times New Roman"/>
          <w:sz w:val="24"/>
          <w:szCs w:val="24"/>
        </w:rPr>
        <w:t>Seewagen</w:t>
      </w:r>
      <w:proofErr w:type="spellEnd"/>
      <w:r w:rsidR="00840B7A">
        <w:rPr>
          <w:rFonts w:ascii="Times New Roman" w:hAnsi="Times New Roman" w:cs="Times New Roman"/>
          <w:sz w:val="24"/>
          <w:szCs w:val="24"/>
        </w:rPr>
        <w:t xml:space="preserve"> 2019).</w:t>
      </w:r>
      <w:r>
        <w:rPr>
          <w:rFonts w:ascii="Times New Roman" w:hAnsi="Times New Roman" w:cs="Times New Roman"/>
          <w:sz w:val="24"/>
          <w:szCs w:val="24"/>
        </w:rPr>
        <w:t xml:space="preserve"> A critical gap in regional management of invasive plants is establishing whether a target invasive species indeed provides lower quality </w:t>
      </w:r>
      <w:r>
        <w:rPr>
          <w:rFonts w:ascii="Times New Roman" w:hAnsi="Times New Roman" w:cs="Times New Roman"/>
          <w:sz w:val="24"/>
          <w:szCs w:val="24"/>
        </w:rPr>
        <w:lastRenderedPageBreak/>
        <w:t>food resources to birds compared to the alternative native woody plants in the same habitat patch.</w:t>
      </w:r>
    </w:p>
    <w:p w14:paraId="3C3644D3" w14:textId="3C3B9EE9"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CC1400">
        <w:rPr>
          <w:rFonts w:ascii="Times New Roman" w:hAnsi="Times New Roman" w:cs="Times New Roman"/>
          <w:sz w:val="24"/>
          <w:szCs w:val="24"/>
        </w:rPr>
        <w:t>t</w:t>
      </w:r>
      <w:r w:rsidR="00F81005">
        <w:rPr>
          <w:rFonts w:ascii="Times New Roman" w:hAnsi="Times New Roman" w:cs="Times New Roman"/>
          <w:sz w:val="24"/>
          <w:szCs w:val="24"/>
        </w:rPr>
        <w: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w:t>
      </w:r>
      <w:proofErr w:type="gramStart"/>
      <w:r w:rsidR="00BC33C1">
        <w:rPr>
          <w:rFonts w:ascii="Times New Roman" w:hAnsi="Times New Roman" w:cs="Times New Roman"/>
          <w:sz w:val="24"/>
          <w:szCs w:val="24"/>
        </w:rPr>
        <w:t>hypothesis</w:t>
      </w:r>
      <w:r w:rsidR="00F637A7">
        <w:rPr>
          <w:rFonts w:ascii="Times New Roman" w:hAnsi="Times New Roman" w:cs="Times New Roman"/>
          <w:sz w:val="24"/>
          <w:szCs w:val="24"/>
        </w:rPr>
        <w:t>’</w:t>
      </w:r>
      <w:proofErr w:type="gramEnd"/>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w:t>
      </w:r>
      <w:r w:rsidR="003B406E">
        <w:rPr>
          <w:rFonts w:ascii="Times New Roman" w:hAnsi="Times New Roman" w:cs="Times New Roman"/>
          <w:sz w:val="24"/>
          <w:szCs w:val="24"/>
        </w:rPr>
        <w:t xml:space="preserve">three </w:t>
      </w:r>
      <w:r w:rsidR="00A71A02">
        <w:rPr>
          <w:rFonts w:ascii="Times New Roman" w:hAnsi="Times New Roman" w:cs="Times New Roman"/>
          <w:sz w:val="24"/>
          <w:szCs w:val="24"/>
        </w:rPr>
        <w:t xml:space="preserve">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 xml:space="preserve">four intensively managed </w:t>
      </w:r>
      <w:r w:rsidR="00BC57BA">
        <w:rPr>
          <w:rFonts w:ascii="Times New Roman" w:hAnsi="Times New Roman" w:cs="Times New Roman"/>
          <w:sz w:val="24"/>
          <w:szCs w:val="24"/>
        </w:rPr>
        <w:t xml:space="preserve">invasive </w:t>
      </w:r>
      <w:r w:rsidR="00A42E27">
        <w:rPr>
          <w:rFonts w:ascii="Times New Roman" w:hAnsi="Times New Roman" w:cs="Times New Roman"/>
          <w:sz w:val="24"/>
          <w:szCs w:val="24"/>
        </w:rPr>
        <w:t>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336321A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w:t>
      </w:r>
      <w:r w:rsidR="003B0540">
        <w:rPr>
          <w:rFonts w:ascii="Times New Roman" w:hAnsi="Times New Roman" w:cs="Times New Roman"/>
          <w:sz w:val="24"/>
          <w:szCs w:val="24"/>
        </w:rPr>
        <w:lastRenderedPageBreak/>
        <w:t xml:space="preserve">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proofErr w:type="spellStart"/>
      <w:r w:rsidR="0075217D">
        <w:rPr>
          <w:rFonts w:ascii="Times New Roman" w:hAnsi="Times New Roman" w:cs="Times New Roman"/>
          <w:i/>
          <w:iCs/>
          <w:sz w:val="24"/>
          <w:szCs w:val="24"/>
        </w:rPr>
        <w:t>thunbergii</w:t>
      </w:r>
      <w:proofErr w:type="spellEnd"/>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BC57BA">
        <w:rPr>
          <w:rFonts w:ascii="Times New Roman" w:hAnsi="Times New Roman" w:cs="Times New Roman"/>
          <w:sz w:val="24"/>
          <w:szCs w:val="24"/>
        </w:rPr>
        <w:t xml:space="preserve">as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BC57BA">
        <w:rPr>
          <w:rFonts w:ascii="Times New Roman" w:hAnsi="Times New Roman" w:cs="Times New Roman"/>
          <w:sz w:val="24"/>
          <w:szCs w:val="24"/>
        </w:rPr>
        <w:t>that co-occur</w:t>
      </w:r>
      <w:r w:rsidR="00CF1057">
        <w:rPr>
          <w:rFonts w:ascii="Times New Roman" w:hAnsi="Times New Roman" w:cs="Times New Roman"/>
          <w:sz w:val="24"/>
          <w:szCs w:val="24"/>
        </w:rPr>
        <w:t xml:space="preserve"> with </w:t>
      </w:r>
      <w:r w:rsidR="00BC57BA">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w:t>
      </w:r>
      <w:r w:rsidR="00BC57BA">
        <w:rPr>
          <w:rFonts w:ascii="Times New Roman" w:hAnsi="Times New Roman" w:cs="Times New Roman"/>
          <w:sz w:val="24"/>
          <w:szCs w:val="24"/>
        </w:rPr>
        <w:t xml:space="preserve"> and are the most dominant native trees</w:t>
      </w:r>
      <w:r w:rsidR="00CF1057">
        <w:rPr>
          <w:rFonts w:ascii="Times New Roman" w:hAnsi="Times New Roman" w:cs="Times New Roman"/>
          <w:sz w:val="24"/>
          <w:szCs w:val="24"/>
        </w:rPr>
        <w:t xml:space="preserve"> in the </w:t>
      </w:r>
      <w:r w:rsidR="00BC57BA">
        <w:rPr>
          <w:rFonts w:ascii="Times New Roman" w:hAnsi="Times New Roman" w:cs="Times New Roman"/>
          <w:sz w:val="24"/>
          <w:szCs w:val="24"/>
        </w:rPr>
        <w:t>understory of our study system</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3EE8CC04"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proofErr w:type="gramStart"/>
      <w:r w:rsidR="00C1051D">
        <w:rPr>
          <w:rFonts w:ascii="Times New Roman" w:hAnsi="Times New Roman" w:cs="Times New Roman"/>
          <w:sz w:val="24"/>
          <w:szCs w:val="24"/>
        </w:rPr>
        <w:t>May,</w:t>
      </w:r>
      <w:proofErr w:type="gramEnd"/>
      <w:r w:rsidR="00C1051D">
        <w:rPr>
          <w:rFonts w:ascii="Times New Roman" w:hAnsi="Times New Roman" w:cs="Times New Roman"/>
          <w:sz w:val="24"/>
          <w:szCs w:val="24"/>
        </w:rPr>
        <w:t xml:space="preserve"> 2021, we </w:t>
      </w:r>
      <w:r w:rsidR="00BF4B21">
        <w:rPr>
          <w:rFonts w:ascii="Times New Roman" w:hAnsi="Times New Roman" w:cs="Times New Roman"/>
          <w:sz w:val="24"/>
          <w:szCs w:val="24"/>
        </w:rPr>
        <w:t xml:space="preserve">set up </w:t>
      </w:r>
      <w:r w:rsidR="00C1051D">
        <w:rPr>
          <w:rFonts w:ascii="Times New Roman" w:hAnsi="Times New Roman" w:cs="Times New Roman"/>
          <w:sz w:val="24"/>
          <w:szCs w:val="24"/>
        </w:rPr>
        <w:t>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C1051D">
        <w:rPr>
          <w:rFonts w:ascii="Times New Roman" w:hAnsi="Times New Roman" w:cs="Times New Roman"/>
          <w:sz w:val="24"/>
          <w:szCs w:val="24"/>
        </w:rPr>
        <w:t>mesh netting</w:t>
      </w:r>
      <w:r w:rsidR="00BC57BA">
        <w:rPr>
          <w:rFonts w:ascii="Times New Roman" w:hAnsi="Times New Roman" w:cs="Times New Roman"/>
          <w:sz w:val="24"/>
          <w:szCs w:val="24"/>
        </w:rPr>
        <w:t xml:space="preserve"> (Bird-X Protective Netting, Elmhurst, IL, USA)</w:t>
      </w:r>
      <w:r w:rsidR="00C1051D">
        <w:rPr>
          <w:rFonts w:ascii="Times New Roman" w:hAnsi="Times New Roman" w:cs="Times New Roman"/>
          <w:sz w:val="24"/>
          <w:szCs w:val="24"/>
        </w:rPr>
        <w:t xml:space="preserve"> that was </w:t>
      </w:r>
      <w:r w:rsidR="00BC57BA">
        <w:rPr>
          <w:rFonts w:ascii="Times New Roman" w:hAnsi="Times New Roman" w:cs="Times New Roman"/>
          <w:sz w:val="24"/>
          <w:szCs w:val="24"/>
        </w:rPr>
        <w:t xml:space="preserve">folded </w:t>
      </w:r>
      <w:r w:rsidR="001A6B5B">
        <w:rPr>
          <w:rFonts w:ascii="Times New Roman" w:hAnsi="Times New Roman" w:cs="Times New Roman"/>
          <w:sz w:val="24"/>
          <w:szCs w:val="24"/>
        </w:rPr>
        <w:t xml:space="preserve">and sown into a bag that was slid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w:t>
      </w:r>
      <w:proofErr w:type="gramStart"/>
      <w:r w:rsidR="006A263D">
        <w:rPr>
          <w:rFonts w:ascii="Times New Roman" w:hAnsi="Times New Roman" w:cs="Times New Roman"/>
          <w:sz w:val="24"/>
          <w:szCs w:val="24"/>
        </w:rPr>
        <w:t>plant</w:t>
      </w:r>
      <w:r w:rsidR="001A6B5B">
        <w:rPr>
          <w:rFonts w:ascii="Times New Roman" w:hAnsi="Times New Roman" w:cs="Times New Roman"/>
          <w:sz w:val="24"/>
          <w:szCs w:val="24"/>
        </w:rPr>
        <w:t>,</w:t>
      </w:r>
      <w:r w:rsidR="004E2AEA">
        <w:rPr>
          <w:rFonts w:ascii="Times New Roman" w:hAnsi="Times New Roman" w:cs="Times New Roman"/>
          <w:sz w:val="24"/>
          <w:szCs w:val="24"/>
        </w:rPr>
        <w:t xml:space="preserve"> and</w:t>
      </w:r>
      <w:proofErr w:type="gramEnd"/>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xml:space="preserve">). Each of these branches </w:t>
      </w:r>
      <w:r w:rsidR="001A6B5B">
        <w:rPr>
          <w:rFonts w:ascii="Times New Roman" w:hAnsi="Times New Roman" w:cs="Times New Roman"/>
          <w:sz w:val="24"/>
          <w:szCs w:val="24"/>
        </w:rPr>
        <w:t xml:space="preserve">was </w:t>
      </w:r>
      <w:r w:rsidR="00C1051D">
        <w:rPr>
          <w:rFonts w:ascii="Times New Roman" w:hAnsi="Times New Roman" w:cs="Times New Roman"/>
          <w:sz w:val="24"/>
          <w:szCs w:val="24"/>
        </w:rPr>
        <w:t>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w:t>
      </w:r>
      <w:r w:rsidR="001A6B5B">
        <w:rPr>
          <w:rFonts w:ascii="Times New Roman" w:hAnsi="Times New Roman" w:cs="Times New Roman"/>
          <w:sz w:val="24"/>
          <w:szCs w:val="24"/>
        </w:rPr>
        <w:t>struck with a 0.3 m wooden dowel</w:t>
      </w:r>
      <w:r w:rsidR="00C1051D">
        <w:rPr>
          <w:rFonts w:ascii="Times New Roman" w:hAnsi="Times New Roman" w:cs="Times New Roman"/>
          <w:sz w:val="24"/>
          <w:szCs w:val="24"/>
        </w:rPr>
        <w:t xml:space="preserve"> to dislodge arthropods </w:t>
      </w:r>
      <w:r w:rsidR="00BF4B21">
        <w:rPr>
          <w:rFonts w:ascii="Times New Roman" w:hAnsi="Times New Roman" w:cs="Times New Roman"/>
          <w:sz w:val="24"/>
          <w:szCs w:val="24"/>
        </w:rPr>
        <w:t xml:space="preserve">and reset colonization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w:t>
      </w:r>
      <w:r w:rsidR="00A92918">
        <w:rPr>
          <w:rFonts w:ascii="Times New Roman" w:hAnsi="Times New Roman" w:cs="Times New Roman"/>
          <w:sz w:val="24"/>
          <w:szCs w:val="24"/>
        </w:rPr>
        <w:lastRenderedPageBreak/>
        <w:t xml:space="preserve">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BF4B21">
        <w:rPr>
          <w:rFonts w:ascii="Times New Roman" w:hAnsi="Times New Roman" w:cs="Times New Roman"/>
          <w:sz w:val="24"/>
          <w:szCs w:val="24"/>
        </w:rPr>
        <w:t xml:space="preserve"> from </w:t>
      </w:r>
      <w:r w:rsidR="009E1BF6">
        <w:rPr>
          <w:rFonts w:ascii="Times New Roman" w:hAnsi="Times New Roman" w:cs="Times New Roman"/>
          <w:sz w:val="24"/>
          <w:szCs w:val="24"/>
        </w:rPr>
        <w:t>24 May</w:t>
      </w:r>
      <w:r w:rsidR="00BF4B21">
        <w:rPr>
          <w:rFonts w:ascii="Times New Roman" w:hAnsi="Times New Roman" w:cs="Times New Roman"/>
          <w:sz w:val="24"/>
          <w:szCs w:val="24"/>
        </w:rPr>
        <w:t xml:space="preserve"> until </w:t>
      </w:r>
      <w:r w:rsidR="009E1BF6">
        <w:rPr>
          <w:rFonts w:ascii="Times New Roman" w:hAnsi="Times New Roman" w:cs="Times New Roman"/>
          <w:sz w:val="24"/>
          <w:szCs w:val="24"/>
          <w:highlight w:val="yellow"/>
        </w:rPr>
        <w:t>2</w:t>
      </w:r>
      <w:r w:rsidR="00BF4B21">
        <w:rPr>
          <w:rFonts w:ascii="Times New Roman" w:hAnsi="Times New Roman" w:cs="Times New Roman"/>
          <w:sz w:val="24"/>
          <w:szCs w:val="24"/>
        </w:rPr>
        <w:t xml:space="preserve"> July, to coincide with the peak breeding period of most forest birds in our region</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proofErr w:type="gramStart"/>
      <w:r w:rsidR="00314527">
        <w:rPr>
          <w:rFonts w:ascii="Times New Roman" w:hAnsi="Times New Roman" w:cs="Times New Roman"/>
          <w:sz w:val="24"/>
          <w:szCs w:val="24"/>
        </w:rPr>
        <w:t>held</w:t>
      </w:r>
      <w:proofErr w:type="gramEnd"/>
      <w:r w:rsidR="00314527">
        <w:rPr>
          <w:rFonts w:ascii="Times New Roman" w:hAnsi="Times New Roman" w:cs="Times New Roman"/>
          <w:sz w:val="24"/>
          <w:szCs w:val="24"/>
        </w:rPr>
        <w:t xml:space="preserve">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63BF57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2</w:t>
      </w:r>
      <w:r w:rsidR="001A6B5B">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3D1AD2D5"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commentRangeStart w:id="14"/>
      <w:commentRangeEnd w:id="14"/>
      <w:r w:rsidR="009E1BF6">
        <w:rPr>
          <w:rStyle w:val="CommentReference"/>
        </w:rPr>
        <w:commentReference w:id="14"/>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t>
      </w:r>
      <w:r w:rsidR="00A611D6">
        <w:rPr>
          <w:rFonts w:ascii="Times New Roman" w:hAnsi="Times New Roman" w:cs="Times New Roman"/>
          <w:sz w:val="24"/>
          <w:szCs w:val="24"/>
        </w:rPr>
        <w:lastRenderedPageBreak/>
        <w:t>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w:t>
      </w:r>
      <w:r w:rsidR="00C4284E">
        <w:rPr>
          <w:rFonts w:ascii="Times New Roman" w:hAnsi="Times New Roman" w:cs="Times New Roman"/>
          <w:sz w:val="24"/>
          <w:szCs w:val="24"/>
        </w:rPr>
        <w:t>Online Resource 1</w:t>
      </w:r>
      <w:r w:rsidR="004C0C2C">
        <w:rPr>
          <w:rFonts w:ascii="Times New Roman" w:hAnsi="Times New Roman" w:cs="Times New Roman"/>
          <w:sz w:val="24"/>
          <w:szCs w:val="24"/>
        </w:rPr>
        <w:t xml:space="preserve">, </w:t>
      </w:r>
      <w:r w:rsidR="00C4284E">
        <w:rPr>
          <w:rFonts w:ascii="Times New Roman" w:hAnsi="Times New Roman" w:cs="Times New Roman"/>
          <w:sz w:val="24"/>
          <w:szCs w:val="24"/>
        </w:rPr>
        <w:t>Fig</w:t>
      </w:r>
      <w:r w:rsidR="004C0C2C">
        <w:rPr>
          <w:rFonts w:ascii="Times New Roman" w:hAnsi="Times New Roman" w:cs="Times New Roman"/>
          <w:sz w:val="24"/>
          <w:szCs w:val="24"/>
        </w:rPr>
        <w:t xml:space="preserve"> S1-S3</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00746492"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w:t>
      </w:r>
      <w:r w:rsidR="009E1BF6">
        <w:rPr>
          <w:rFonts w:ascii="Times New Roman" w:hAnsi="Times New Roman" w:cs="Times New Roman"/>
          <w:sz w:val="24"/>
          <w:szCs w:val="24"/>
        </w:rPr>
        <w:t xml:space="preserve">successive </w:t>
      </w:r>
      <w:r w:rsidR="00A23DAD">
        <w:rPr>
          <w:rFonts w:ascii="Times New Roman" w:hAnsi="Times New Roman" w:cs="Times New Roman"/>
          <w:sz w:val="24"/>
          <w:szCs w:val="24"/>
        </w:rPr>
        <w:t>model</w:t>
      </w:r>
      <w:r w:rsidR="009E1BF6">
        <w:rPr>
          <w:rFonts w:ascii="Times New Roman" w:hAnsi="Times New Roman" w:cs="Times New Roman"/>
          <w:sz w:val="24"/>
          <w:szCs w:val="24"/>
        </w:rPr>
        <w:t>s</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w:t>
      </w:r>
      <w:r w:rsidR="00C1051D">
        <w:rPr>
          <w:rFonts w:ascii="Times New Roman" w:hAnsi="Times New Roman" w:cs="Times New Roman"/>
          <w:sz w:val="24"/>
          <w:szCs w:val="24"/>
        </w:rPr>
        <w:lastRenderedPageBreak/>
        <w:t xml:space="preserve">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 xml:space="preserve">testing the predictions of the ‘weaker predatory effects </w:t>
      </w:r>
      <w:proofErr w:type="gramStart"/>
      <w:r w:rsidR="004071B6">
        <w:rPr>
          <w:rFonts w:ascii="Times New Roman" w:hAnsi="Times New Roman" w:cs="Times New Roman"/>
          <w:sz w:val="24"/>
          <w:szCs w:val="24"/>
        </w:rPr>
        <w:t>hypothesis’</w:t>
      </w:r>
      <w:proofErr w:type="gramEnd"/>
      <w:r w:rsidR="004071B6">
        <w:rPr>
          <w:rFonts w:ascii="Times New Roman" w:hAnsi="Times New Roman" w:cs="Times New Roman"/>
          <w:sz w:val="24"/>
          <w:szCs w:val="24"/>
        </w:rPr>
        <w:t>.</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CA41FC0"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r w:rsidR="00647117">
        <w:rPr>
          <w:rFonts w:ascii="Times New Roman" w:hAnsi="Times New Roman" w:cs="Times New Roman"/>
          <w:sz w:val="24"/>
          <w:szCs w:val="24"/>
        </w:rPr>
        <w:t>S4</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r w:rsidR="00647117">
        <w:rPr>
          <w:rFonts w:ascii="Times New Roman" w:hAnsi="Times New Roman" w:cs="Times New Roman"/>
          <w:sz w:val="24"/>
          <w:szCs w:val="24"/>
        </w:rPr>
        <w:t>.</w:t>
      </w:r>
      <w:r w:rsidR="00583CD7">
        <w:rPr>
          <w:rFonts w:ascii="Times New Roman" w:hAnsi="Times New Roman" w:cs="Times New Roman"/>
          <w:sz w:val="24"/>
          <w:szCs w:val="24"/>
        </w:rPr>
        <w:t xml:space="preserve"> </w:t>
      </w:r>
      <w:r w:rsidR="00647117">
        <w:rPr>
          <w:rFonts w:ascii="Times New Roman" w:hAnsi="Times New Roman" w:cs="Times New Roman"/>
          <w:sz w:val="24"/>
          <w:szCs w:val="24"/>
        </w:rPr>
        <w:t>1</w:t>
      </w:r>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r w:rsidR="00647117">
        <w:rPr>
          <w:rFonts w:ascii="Times New Roman" w:hAnsi="Times New Roman" w:cs="Times New Roman"/>
          <w:sz w:val="24"/>
          <w:szCs w:val="24"/>
        </w:rPr>
        <w:t>.</w:t>
      </w:r>
      <w:r w:rsidR="00F637A7">
        <w:rPr>
          <w:rFonts w:ascii="Times New Roman" w:hAnsi="Times New Roman" w:cs="Times New Roman"/>
          <w:sz w:val="24"/>
          <w:szCs w:val="24"/>
        </w:rPr>
        <w:t xml:space="preserve"> 1</w:t>
      </w:r>
      <w:r w:rsidR="00647117">
        <w:rPr>
          <w:rFonts w:ascii="Times New Roman" w:hAnsi="Times New Roman" w:cs="Times New Roman"/>
          <w:sz w:val="24"/>
          <w:szCs w:val="24"/>
        </w:rPr>
        <w:t>D</w:t>
      </w:r>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proofErr w:type="spellStart"/>
      <w:r w:rsidR="001614D2">
        <w:rPr>
          <w:rFonts w:ascii="Times New Roman" w:hAnsi="Times New Roman" w:cs="Times New Roman"/>
          <w:sz w:val="24"/>
          <w:szCs w:val="24"/>
        </w:rPr>
        <w:t>musclewood</w:t>
      </w:r>
      <w:proofErr w:type="spellEnd"/>
      <w:r w:rsidR="001614D2">
        <w:rPr>
          <w:rFonts w:ascii="Times New Roman" w:hAnsi="Times New Roman" w:cs="Times New Roman"/>
          <w:sz w:val="24"/>
          <w:szCs w:val="24"/>
        </w:rPr>
        <w:t xml:space="preserve">,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r w:rsidR="00647117">
        <w:rPr>
          <w:rFonts w:ascii="Times New Roman" w:hAnsi="Times New Roman" w:cs="Times New Roman"/>
          <w:sz w:val="24"/>
          <w:szCs w:val="24"/>
        </w:rPr>
        <w:t>S4</w:t>
      </w:r>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647117">
        <w:rPr>
          <w:rFonts w:ascii="Times New Roman" w:hAnsi="Times New Roman" w:cs="Times New Roman"/>
          <w:sz w:val="24"/>
          <w:szCs w:val="24"/>
        </w:rPr>
        <w:t>S5</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w:t>
      </w:r>
      <w:proofErr w:type="gramStart"/>
      <w:r w:rsidR="00DD35C8">
        <w:rPr>
          <w:rFonts w:ascii="Times New Roman" w:hAnsi="Times New Roman" w:cs="Times New Roman"/>
          <w:sz w:val="24"/>
          <w:szCs w:val="24"/>
        </w:rPr>
        <w:t xml:space="preserve">in </w:t>
      </w:r>
      <w:r w:rsidR="00583CD7">
        <w:rPr>
          <w:rFonts w:ascii="Times New Roman" w:hAnsi="Times New Roman" w:cs="Times New Roman"/>
          <w:sz w:val="24"/>
          <w:szCs w:val="24"/>
        </w:rPr>
        <w:t xml:space="preserve"> Dunnett’s</w:t>
      </w:r>
      <w:proofErr w:type="gramEnd"/>
      <w:r w:rsidR="00583CD7">
        <w:rPr>
          <w:rFonts w:ascii="Times New Roman" w:hAnsi="Times New Roman" w:cs="Times New Roman"/>
          <w:sz w:val="24"/>
          <w:szCs w:val="24"/>
        </w:rPr>
        <w:t xml:space="preserve">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r w:rsidR="00647117">
        <w:rPr>
          <w:rFonts w:ascii="Times New Roman" w:hAnsi="Times New Roman" w:cs="Times New Roman"/>
          <w:sz w:val="24"/>
          <w:szCs w:val="24"/>
        </w:rPr>
        <w:t>2</w:t>
      </w:r>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 xml:space="preserve">Bird predation reduced biomass of arthropods on all plant species except </w:t>
      </w:r>
      <w:proofErr w:type="spellStart"/>
      <w:r w:rsidR="004A7887">
        <w:rPr>
          <w:rFonts w:ascii="Times New Roman" w:hAnsi="Times New Roman" w:cs="Times New Roman"/>
          <w:sz w:val="24"/>
          <w:szCs w:val="24"/>
        </w:rPr>
        <w:t>musclewood</w:t>
      </w:r>
      <w:proofErr w:type="spellEnd"/>
      <w:r w:rsidR="00647117">
        <w:rPr>
          <w:rFonts w:ascii="Times New Roman" w:hAnsi="Times New Roman" w:cs="Times New Roman"/>
          <w:sz w:val="24"/>
          <w:szCs w:val="24"/>
        </w:rPr>
        <w:t xml:space="preserve"> (Fig. S6)</w:t>
      </w:r>
      <w:r w:rsidR="004A7887">
        <w:rPr>
          <w:rFonts w:ascii="Times New Roman" w:hAnsi="Times New Roman" w:cs="Times New Roman"/>
          <w:sz w:val="24"/>
          <w:szCs w:val="24"/>
        </w:rPr>
        <w:t xml:space="preserve">. </w:t>
      </w:r>
      <w:proofErr w:type="spellStart"/>
      <w:r w:rsidR="004A7887">
        <w:rPr>
          <w:rFonts w:ascii="Times New Roman" w:hAnsi="Times New Roman" w:cs="Times New Roman"/>
          <w:sz w:val="24"/>
          <w:szCs w:val="24"/>
        </w:rPr>
        <w:t>M</w:t>
      </w:r>
      <w:r w:rsidR="00591E74">
        <w:rPr>
          <w:rFonts w:ascii="Times New Roman" w:hAnsi="Times New Roman" w:cs="Times New Roman"/>
          <w:sz w:val="24"/>
          <w:szCs w:val="24"/>
        </w:rPr>
        <w:t>usclewood</w:t>
      </w:r>
      <w:proofErr w:type="spellEnd"/>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57D068A9"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w:t>
      </w:r>
      <w:r w:rsidR="00DF2DC3">
        <w:rPr>
          <w:rFonts w:ascii="Times New Roman" w:hAnsi="Times New Roman" w:cs="Times New Roman"/>
          <w:sz w:val="24"/>
          <w:szCs w:val="24"/>
        </w:rPr>
        <w:t xml:space="preserve"> </w:t>
      </w:r>
      <w:r w:rsidR="00C1377F">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w:t>
      </w:r>
      <w:r w:rsidR="00970BB4" w:rsidRPr="00970BB4">
        <w:rPr>
          <w:rFonts w:ascii="Times New Roman" w:hAnsi="Times New Roman" w:cs="Times New Roman"/>
          <w:sz w:val="24"/>
          <w:szCs w:val="24"/>
        </w:rPr>
        <w:lastRenderedPageBreak/>
        <w:t xml:space="preserve">effects were significant for </w:t>
      </w:r>
      <w:r w:rsidR="00DF2DC3">
        <w:rPr>
          <w:rFonts w:ascii="Times New Roman" w:hAnsi="Times New Roman" w:cs="Times New Roman"/>
          <w:sz w:val="24"/>
          <w:szCs w:val="24"/>
        </w:rPr>
        <w:t>L</w:t>
      </w:r>
      <w:r w:rsidR="00970BB4" w:rsidRPr="00970BB4">
        <w:rPr>
          <w:rFonts w:ascii="Times New Roman" w:hAnsi="Times New Roman" w:cs="Times New Roman"/>
          <w:sz w:val="24"/>
          <w:szCs w:val="24"/>
        </w:rPr>
        <w:t xml:space="preserve">epidoptera (Fig. </w:t>
      </w:r>
      <w:r w:rsidR="00CC7A17">
        <w:rPr>
          <w:rFonts w:ascii="Times New Roman" w:hAnsi="Times New Roman" w:cs="Times New Roman"/>
          <w:sz w:val="24"/>
          <w:szCs w:val="24"/>
        </w:rPr>
        <w:t>S6</w:t>
      </w:r>
      <w:r w:rsidR="00CC7A17"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CC7A17">
        <w:rPr>
          <w:rFonts w:ascii="Times New Roman" w:hAnsi="Times New Roman" w:cs="Times New Roman"/>
          <w:sz w:val="24"/>
          <w:szCs w:val="24"/>
        </w:rPr>
        <w:t>S6C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74ACA277"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1218EB">
        <w:rPr>
          <w:rFonts w:ascii="Times New Roman" w:hAnsi="Times New Roman" w:cs="Times New Roman"/>
          <w:sz w:val="24"/>
          <w:szCs w:val="24"/>
        </w:rPr>
        <w:t>S7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DF2DC3">
        <w:rPr>
          <w:rFonts w:ascii="Times New Roman" w:hAnsi="Times New Roman" w:cs="Times New Roman"/>
          <w:sz w:val="24"/>
          <w:szCs w:val="24"/>
        </w:rPr>
        <w:t xml:space="preserve">honeysuckle </w:t>
      </w:r>
      <w:r w:rsidR="00526F8A">
        <w:rPr>
          <w:rFonts w:ascii="Times New Roman" w:hAnsi="Times New Roman" w:cs="Times New Roman"/>
          <w:sz w:val="24"/>
          <w:szCs w:val="24"/>
        </w:rPr>
        <w:t>compared to native plants</w:t>
      </w:r>
      <w:r>
        <w:rPr>
          <w:rFonts w:ascii="Times New Roman" w:hAnsi="Times New Roman" w:cs="Times New Roman"/>
          <w:sz w:val="24"/>
          <w:szCs w:val="24"/>
        </w:rPr>
        <w:t xml:space="preserve"> (Fig </w:t>
      </w:r>
      <w:r w:rsidR="001218EB">
        <w:rPr>
          <w:rFonts w:ascii="Times New Roman" w:hAnsi="Times New Roman" w:cs="Times New Roman"/>
          <w:sz w:val="24"/>
          <w:szCs w:val="24"/>
        </w:rPr>
        <w:t>3A</w:t>
      </w:r>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1218EB">
        <w:rPr>
          <w:rFonts w:ascii="Times New Roman" w:hAnsi="Times New Roman" w:cs="Times New Roman"/>
          <w:sz w:val="24"/>
          <w:szCs w:val="24"/>
        </w:rPr>
        <w:t>S7</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w:t>
      </w:r>
      <w:r w:rsidR="00C31F20">
        <w:rPr>
          <w:rFonts w:ascii="Times New Roman" w:hAnsi="Times New Roman" w:cs="Times New Roman"/>
          <w:sz w:val="24"/>
          <w:szCs w:val="24"/>
        </w:rPr>
        <w:t>autumn olive</w:t>
      </w:r>
      <w:r w:rsidR="00526F8A">
        <w:rPr>
          <w:rFonts w:ascii="Times New Roman" w:hAnsi="Times New Roman" w:cs="Times New Roman"/>
          <w:sz w:val="24"/>
          <w:szCs w:val="24"/>
        </w:rPr>
        <w:t xml:space="preser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w:t>
      </w:r>
      <w:r w:rsidR="00C31F20">
        <w:rPr>
          <w:rFonts w:ascii="Times New Roman" w:hAnsi="Times New Roman" w:cs="Times New Roman"/>
          <w:sz w:val="24"/>
          <w:szCs w:val="24"/>
        </w:rPr>
        <w:t>barberry:</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w:t>
      </w:r>
      <w:r w:rsidR="00C31F20">
        <w:rPr>
          <w:rFonts w:ascii="Times New Roman" w:hAnsi="Times New Roman" w:cs="Times New Roman"/>
          <w:sz w:val="24"/>
          <w:szCs w:val="24"/>
        </w:rPr>
        <w:t>burning bush</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1218EB">
        <w:rPr>
          <w:rFonts w:ascii="Times New Roman" w:hAnsi="Times New Roman" w:cs="Times New Roman"/>
          <w:sz w:val="24"/>
          <w:szCs w:val="24"/>
        </w:rPr>
        <w:t>3</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1218EB">
        <w:rPr>
          <w:rFonts w:ascii="Times New Roman" w:hAnsi="Times New Roman" w:cs="Times New Roman"/>
          <w:sz w:val="24"/>
          <w:szCs w:val="24"/>
        </w:rPr>
        <w:t>S8</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r w:rsidR="00DF2DC3">
        <w:rPr>
          <w:rFonts w:ascii="Times New Roman" w:hAnsi="Times New Roman" w:cs="Times New Roman"/>
          <w:sz w:val="24"/>
          <w:szCs w:val="24"/>
        </w:rPr>
        <w:t xml:space="preserve">Japanese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1218EB">
        <w:rPr>
          <w:rFonts w:ascii="Times New Roman" w:hAnsi="Times New Roman" w:cs="Times New Roman"/>
          <w:sz w:val="24"/>
          <w:szCs w:val="24"/>
        </w:rPr>
        <w:t>4</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1218EB">
        <w:rPr>
          <w:rFonts w:ascii="Times New Roman" w:hAnsi="Times New Roman" w:cs="Times New Roman"/>
          <w:sz w:val="24"/>
          <w:szCs w:val="24"/>
        </w:rPr>
        <w:t>S</w:t>
      </w:r>
      <w:r w:rsidR="00BD4890">
        <w:rPr>
          <w:rFonts w:ascii="Times New Roman" w:hAnsi="Times New Roman" w:cs="Times New Roman"/>
          <w:sz w:val="24"/>
          <w:szCs w:val="24"/>
        </w:rPr>
        <w:t>8</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w:t>
      </w:r>
      <w:r w:rsidR="00C31F20">
        <w:rPr>
          <w:rFonts w:ascii="Times New Roman" w:hAnsi="Times New Roman" w:cs="Times New Roman"/>
          <w:sz w:val="24"/>
          <w:szCs w:val="24"/>
        </w:rPr>
        <w:t>autumn olive</w:t>
      </w:r>
      <w:r w:rsidR="00BD4890">
        <w:rPr>
          <w:rFonts w:ascii="Times New Roman" w:hAnsi="Times New Roman" w:cs="Times New Roman"/>
          <w:sz w:val="24"/>
          <w:szCs w:val="24"/>
        </w:rPr>
        <w:t xml:space="preser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w:t>
      </w:r>
      <w:r w:rsidR="00C31F20">
        <w:rPr>
          <w:rFonts w:ascii="Times New Roman" w:hAnsi="Times New Roman" w:cs="Times New Roman"/>
          <w:sz w:val="24"/>
          <w:szCs w:val="24"/>
        </w:rPr>
        <w:t>burning bush</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w:t>
      </w:r>
      <w:r w:rsidR="00C31F20">
        <w:rPr>
          <w:rFonts w:ascii="Times New Roman" w:hAnsi="Times New Roman" w:cs="Times New Roman"/>
          <w:sz w:val="24"/>
          <w:szCs w:val="24"/>
        </w:rPr>
        <w:t>honeysuckle</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r w:rsidR="001218EB">
        <w:rPr>
          <w:rFonts w:ascii="Times New Roman" w:hAnsi="Times New Roman" w:cs="Times New Roman"/>
          <w:sz w:val="24"/>
          <w:szCs w:val="24"/>
        </w:rPr>
        <w:t>4</w:t>
      </w:r>
      <w:r w:rsidR="00BD4890">
        <w:rPr>
          <w:rFonts w:ascii="Times New Roman" w:hAnsi="Times New Roman" w:cs="Times New Roman"/>
          <w:sz w:val="24"/>
          <w:szCs w:val="24"/>
        </w:rPr>
        <w:t>, Table S4).</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6F7EACDB"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w:t>
      </w:r>
      <w:r>
        <w:rPr>
          <w:rFonts w:ascii="Times New Roman" w:hAnsi="Times New Roman" w:cs="Times New Roman"/>
          <w:sz w:val="24"/>
          <w:szCs w:val="24"/>
        </w:rPr>
        <w:lastRenderedPageBreak/>
        <w:t xml:space="preserve">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15193D">
        <w:rPr>
          <w:rFonts w:ascii="Times New Roman" w:hAnsi="Times New Roman" w:cs="Times New Roman"/>
          <w:sz w:val="24"/>
          <w:szCs w:val="24"/>
        </w:rPr>
        <w:t>Here, we found multiple lines of evidence to suggest common invasive plants in our study system are comparable to the dominant native plants in their value as foraging resources for insectivorous birds. Arthropod biomass and protein content, and bird foraging intensity were broadly similar between native and non-native plants that are major components of northeastern U.S. forests. Our results suggest that</w:t>
      </w:r>
      <w:r w:rsidR="00A27E41">
        <w:rPr>
          <w:rFonts w:ascii="Times New Roman" w:hAnsi="Times New Roman" w:cs="Times New Roman"/>
          <w:sz w:val="24"/>
          <w:szCs w:val="24"/>
        </w:rPr>
        <w:t xml:space="preserve"> </w:t>
      </w:r>
      <w:r w:rsidR="00E02D22">
        <w:rPr>
          <w:rFonts w:ascii="Times New Roman" w:hAnsi="Times New Roman" w:cs="Times New Roman"/>
          <w:sz w:val="24"/>
          <w:szCs w:val="24"/>
        </w:rPr>
        <w:t xml:space="preserve">it should first be demonstrated, not assumed, that a given non-native, invasive plant is of inferior quality to surrounding native plants </w:t>
      </w:r>
      <w:r w:rsidR="00631911">
        <w:rPr>
          <w:rFonts w:ascii="Times New Roman" w:hAnsi="Times New Roman" w:cs="Times New Roman"/>
          <w:sz w:val="24"/>
          <w:szCs w:val="24"/>
        </w:rPr>
        <w:t>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Pr>
          <w:rFonts w:ascii="Times New Roman" w:hAnsi="Times New Roman" w:cs="Times New Roman"/>
          <w:sz w:val="24"/>
          <w:szCs w:val="24"/>
        </w:rPr>
        <w:t xml:space="preserve">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w:t>
      </w:r>
      <w:r w:rsidR="00A27E41">
        <w:rPr>
          <w:rFonts w:ascii="Times New Roman" w:hAnsi="Times New Roman" w:cs="Times New Roman"/>
          <w:sz w:val="24"/>
          <w:szCs w:val="24"/>
        </w:rPr>
        <w:t>both</w:t>
      </w:r>
      <w:r>
        <w:rPr>
          <w:rFonts w:ascii="Times New Roman" w:hAnsi="Times New Roman" w:cs="Times New Roman"/>
          <w:sz w:val="24"/>
          <w:szCs w:val="24"/>
        </w:rPr>
        <w:t xml:space="preserve">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A27E41">
        <w:rPr>
          <w:rFonts w:ascii="Times New Roman" w:hAnsi="Times New Roman" w:cs="Times New Roman"/>
          <w:sz w:val="24"/>
          <w:szCs w:val="24"/>
        </w:rPr>
        <w:t>some invasive plants should be prioritized over others depending on the habitat in question.</w:t>
      </w:r>
      <w:r>
        <w:rPr>
          <w:rFonts w:ascii="Times New Roman" w:hAnsi="Times New Roman" w:cs="Times New Roman"/>
          <w:sz w:val="24"/>
          <w:szCs w:val="24"/>
        </w:rPr>
        <w:t xml:space="preserve"> </w:t>
      </w:r>
    </w:p>
    <w:p w14:paraId="68E86078" w14:textId="06260A1E"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lastRenderedPageBreak/>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 xml:space="preserve">‘low food quality </w:t>
      </w:r>
      <w:proofErr w:type="gramStart"/>
      <w:r w:rsidR="00E41622">
        <w:rPr>
          <w:rFonts w:ascii="Times New Roman" w:hAnsi="Times New Roman" w:cs="Times New Roman"/>
          <w:sz w:val="24"/>
          <w:szCs w:val="24"/>
        </w:rPr>
        <w:t>hypothesis’</w:t>
      </w:r>
      <w:proofErr w:type="gramEnd"/>
      <w:r w:rsidR="00E41622">
        <w:rPr>
          <w:rFonts w:ascii="Times New Roman" w:hAnsi="Times New Roman" w:cs="Times New Roman"/>
          <w:sz w:val="24"/>
          <w:szCs w:val="24"/>
        </w:rPr>
        <w:t xml:space="preserve">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proofErr w:type="gramStart"/>
      <w:r w:rsidR="006C7172">
        <w:rPr>
          <w:rFonts w:ascii="Times New Roman" w:hAnsi="Times New Roman" w:cs="Times New Roman"/>
          <w:sz w:val="24"/>
          <w:szCs w:val="24"/>
        </w:rPr>
        <w:t>plants</w:t>
      </w:r>
      <w:r w:rsidR="003418A6">
        <w:rPr>
          <w:rFonts w:ascii="Times New Roman" w:hAnsi="Times New Roman" w:cs="Times New Roman"/>
          <w:sz w:val="24"/>
          <w:szCs w:val="24"/>
        </w:rPr>
        <w:t>,</w:t>
      </w:r>
      <w:r w:rsidR="006C7172">
        <w:rPr>
          <w:rFonts w:ascii="Times New Roman" w:hAnsi="Times New Roman" w:cs="Times New Roman"/>
          <w:sz w:val="24"/>
          <w:szCs w:val="24"/>
        </w:rPr>
        <w:t xml:space="preserve"> </w:t>
      </w:r>
      <w:r w:rsidR="00FA3842">
        <w:rPr>
          <w:rFonts w:ascii="Times New Roman" w:hAnsi="Times New Roman" w:cs="Times New Roman"/>
          <w:sz w:val="24"/>
          <w:szCs w:val="24"/>
        </w:rPr>
        <w:t>but</w:t>
      </w:r>
      <w:proofErr w:type="gramEnd"/>
      <w:r w:rsidR="00FA3842">
        <w:rPr>
          <w:rFonts w:ascii="Times New Roman" w:hAnsi="Times New Roman" w:cs="Times New Roman"/>
          <w:sz w:val="24"/>
          <w:szCs w:val="24"/>
        </w:rPr>
        <w:t xml:space="preserve">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w:t>
      </w:r>
      <w:proofErr w:type="gramStart"/>
      <w:r w:rsidR="00E56089">
        <w:rPr>
          <w:rFonts w:ascii="Times New Roman" w:hAnsi="Times New Roman" w:cs="Times New Roman"/>
          <w:sz w:val="24"/>
          <w:szCs w:val="24"/>
        </w:rPr>
        <w:t>suggest</w:t>
      </w:r>
      <w:proofErr w:type="gramEnd"/>
      <w:r w:rsidR="00E56089">
        <w:rPr>
          <w:rFonts w:ascii="Times New Roman" w:hAnsi="Times New Roman" w:cs="Times New Roman"/>
          <w:sz w:val="24"/>
          <w:szCs w:val="24"/>
        </w:rPr>
        <w:t xml:space="preserve">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3DA269DE" w:rsidR="002F6D13" w:rsidRPr="002F6D13" w:rsidRDefault="003418A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found</w:t>
      </w:r>
      <w:r w:rsidR="00533BEB" w:rsidRPr="00533BEB">
        <w:rPr>
          <w:rFonts w:ascii="Times New Roman" w:hAnsi="Times New Roman" w:cs="Times New Roman"/>
          <w:sz w:val="24"/>
          <w:szCs w:val="24"/>
        </w:rPr>
        <w:t xml:space="preserve">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00533BEB" w:rsidRPr="00533BEB">
        <w:rPr>
          <w:rFonts w:ascii="Times New Roman" w:hAnsi="Times New Roman" w:cs="Times New Roman"/>
          <w:sz w:val="24"/>
          <w:szCs w:val="24"/>
        </w:rPr>
        <w:t xml:space="preserve"> in our study system are used as a foraging substrate by a major group of forest insectivores, birds, just as intensivel</w:t>
      </w:r>
      <w:r w:rsidR="00533BEB">
        <w:rPr>
          <w:rFonts w:ascii="Times New Roman" w:hAnsi="Times New Roman" w:cs="Times New Roman"/>
          <w:sz w:val="24"/>
          <w:szCs w:val="24"/>
        </w:rPr>
        <w:t>y</w:t>
      </w:r>
      <w:r w:rsidR="00533BEB" w:rsidRPr="00533BEB">
        <w:rPr>
          <w:rFonts w:ascii="Times New Roman" w:hAnsi="Times New Roman" w:cs="Times New Roman"/>
          <w:sz w:val="24"/>
          <w:szCs w:val="24"/>
        </w:rPr>
        <w:t xml:space="preserve"> </w:t>
      </w:r>
      <w:r w:rsidR="00533BEB">
        <w:rPr>
          <w:rFonts w:ascii="Times New Roman" w:hAnsi="Times New Roman" w:cs="Times New Roman"/>
          <w:sz w:val="24"/>
          <w:szCs w:val="24"/>
        </w:rPr>
        <w:t xml:space="preserve">as natives. </w:t>
      </w:r>
      <w:r>
        <w:rPr>
          <w:rFonts w:ascii="Times New Roman" w:hAnsi="Times New Roman" w:cs="Times New Roman"/>
          <w:sz w:val="24"/>
          <w:szCs w:val="24"/>
        </w:rPr>
        <w:t>The s</w:t>
      </w:r>
      <w:r w:rsidR="00533BEB">
        <w:rPr>
          <w:rFonts w:ascii="Times New Roman" w:hAnsi="Times New Roman" w:cs="Times New Roman"/>
          <w:sz w:val="24"/>
          <w:szCs w:val="24"/>
        </w:rPr>
        <w:t>imilar predation effect sizes</w:t>
      </w:r>
      <w:r>
        <w:rPr>
          <w:rFonts w:ascii="Times New Roman" w:hAnsi="Times New Roman" w:cs="Times New Roman"/>
          <w:sz w:val="24"/>
          <w:szCs w:val="24"/>
        </w:rPr>
        <w:t xml:space="preserve"> we observed between invasive and native plants</w:t>
      </w:r>
      <w:r w:rsidR="00533BEB">
        <w:rPr>
          <w:rFonts w:ascii="Times New Roman" w:hAnsi="Times New Roman" w:cs="Times New Roman"/>
          <w:sz w:val="24"/>
          <w:szCs w:val="24"/>
        </w:rPr>
        <w:t xml:space="preserve"> </w:t>
      </w:r>
      <w:r>
        <w:rPr>
          <w:rFonts w:ascii="Times New Roman" w:hAnsi="Times New Roman" w:cs="Times New Roman"/>
          <w:sz w:val="24"/>
          <w:szCs w:val="24"/>
        </w:rPr>
        <w:t xml:space="preserve">were unexpected </w:t>
      </w:r>
      <w:r w:rsidR="00533BEB">
        <w:rPr>
          <w:rFonts w:ascii="Times New Roman" w:hAnsi="Times New Roman" w:cs="Times New Roman"/>
          <w:sz w:val="24"/>
          <w:szCs w:val="24"/>
        </w:rPr>
        <w:t>given t</w:t>
      </w:r>
      <w:r w:rsidR="00A41273">
        <w:rPr>
          <w:rFonts w:ascii="Times New Roman" w:hAnsi="Times New Roman" w:cs="Times New Roman"/>
          <w:sz w:val="24"/>
          <w:szCs w:val="24"/>
        </w:rPr>
        <w:t>wo</w:t>
      </w:r>
      <w:r w:rsidR="00533BEB">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sidR="00533BEB">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sidR="00533BEB">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sidR="00533BEB">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sidR="00533BEB">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sidR="00533BEB">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sidR="00533BEB">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proofErr w:type="gramStart"/>
      <w:r w:rsidR="00A6231A">
        <w:rPr>
          <w:rFonts w:ascii="Times New Roman" w:hAnsi="Times New Roman" w:cs="Times New Roman"/>
          <w:sz w:val="24"/>
          <w:szCs w:val="24"/>
        </w:rPr>
        <w:t>provide</w:t>
      </w:r>
      <w:proofErr w:type="gramEnd"/>
      <w:r w:rsidR="00A6231A">
        <w:rPr>
          <w:rFonts w:ascii="Times New Roman" w:hAnsi="Times New Roman" w:cs="Times New Roman"/>
          <w:sz w:val="24"/>
          <w:szCs w:val="24"/>
        </w:rPr>
        <w:t xml:space="preserv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sidR="00533BEB">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sidR="00533BEB">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w:t>
      </w:r>
      <w:proofErr w:type="gramStart"/>
      <w:r w:rsidR="000D7381">
        <w:rPr>
          <w:rFonts w:ascii="Times New Roman" w:hAnsi="Times New Roman" w:cs="Times New Roman"/>
          <w:sz w:val="24"/>
          <w:szCs w:val="24"/>
        </w:rPr>
        <w:t>similar to</w:t>
      </w:r>
      <w:proofErr w:type="gramEnd"/>
      <w:r w:rsidR="000D7381">
        <w:rPr>
          <w:rFonts w:ascii="Times New Roman" w:hAnsi="Times New Roman" w:cs="Times New Roman"/>
          <w:sz w:val="24"/>
          <w:szCs w:val="24"/>
        </w:rPr>
        <w:t xml:space="preserve">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w:t>
      </w:r>
      <w:r w:rsidR="00781128">
        <w:rPr>
          <w:rFonts w:ascii="Times New Roman" w:hAnsi="Times New Roman" w:cs="Times New Roman"/>
          <w:sz w:val="24"/>
          <w:szCs w:val="24"/>
        </w:rPr>
        <w:lastRenderedPageBreak/>
        <w:t xml:space="preserve">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18CE2648"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5"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15"/>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r w:rsidR="00DB59F9">
        <w:rPr>
          <w:rFonts w:ascii="Times New Roman" w:hAnsi="Times New Roman" w:cs="Times New Roman"/>
          <w:sz w:val="24"/>
          <w:szCs w:val="24"/>
        </w:rPr>
        <w:t xml:space="preserve">known to be </w:t>
      </w:r>
      <w:r w:rsidR="00B27CEE">
        <w:rPr>
          <w:rFonts w:ascii="Times New Roman" w:hAnsi="Times New Roman" w:cs="Times New Roman"/>
          <w:sz w:val="24"/>
          <w:szCs w:val="24"/>
        </w:rPr>
        <w:t>high-quality food plants for forest insects like caterpillars (Wagner 2005)</w:t>
      </w:r>
      <w:r w:rsidR="00DB59F9">
        <w:rPr>
          <w:rFonts w:ascii="Times New Roman" w:hAnsi="Times New Roman" w:cs="Times New Roman"/>
          <w:sz w:val="24"/>
          <w:szCs w:val="24"/>
        </w:rPr>
        <w:t>, because they are regenerating poorly and declining in many northeastern forests (including our study site) due to a variety of factors (e.g., deer over-browsing)</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w:t>
      </w:r>
      <w:r w:rsidR="00DB59F9">
        <w:rPr>
          <w:rFonts w:ascii="Times New Roman" w:hAnsi="Times New Roman" w:cs="Times New Roman"/>
          <w:sz w:val="24"/>
          <w:szCs w:val="24"/>
        </w:rPr>
        <w:t>, and thus we chose for comparison the native trees and shrubs that are dominant or becoming dominant in our region’s forests</w:t>
      </w:r>
      <w:r w:rsidR="00A27E41">
        <w:rPr>
          <w:rFonts w:ascii="Times New Roman" w:hAnsi="Times New Roman" w:cs="Times New Roman"/>
          <w:sz w:val="24"/>
          <w:szCs w:val="24"/>
        </w:rPr>
        <w:t xml:space="preserve">. Our study suggests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removing a</w:t>
      </w:r>
      <w:r w:rsidR="007F71B6">
        <w:rPr>
          <w:rFonts w:ascii="Times New Roman" w:hAnsi="Times New Roman" w:cs="Times New Roman"/>
          <w:sz w:val="24"/>
          <w:szCs w:val="24"/>
        </w:rPr>
        <w:t>n</w:t>
      </w:r>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 xml:space="preserve">depend on the </w:t>
      </w:r>
      <w:proofErr w:type="gramStart"/>
      <w:r w:rsidR="00E3115F">
        <w:rPr>
          <w:rFonts w:ascii="Times New Roman" w:hAnsi="Times New Roman" w:cs="Times New Roman"/>
          <w:sz w:val="24"/>
          <w:szCs w:val="24"/>
        </w:rPr>
        <w:t>particular pairwise</w:t>
      </w:r>
      <w:proofErr w:type="gramEnd"/>
      <w:r w:rsidR="00E3115F">
        <w:rPr>
          <w:rFonts w:ascii="Times New Roman" w:hAnsi="Times New Roman" w:cs="Times New Roman"/>
          <w:sz w:val="24"/>
          <w:szCs w:val="24"/>
        </w:rPr>
        <w:t xml:space="preserv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w:t>
      </w:r>
      <w:r w:rsidR="00986BCE">
        <w:rPr>
          <w:rFonts w:ascii="Times New Roman" w:hAnsi="Times New Roman" w:cs="Times New Roman"/>
          <w:sz w:val="24"/>
          <w:szCs w:val="24"/>
        </w:rPr>
        <w:lastRenderedPageBreak/>
        <w:t xml:space="preserve">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6C922605" w14:textId="77777777" w:rsidR="008809DE" w:rsidRDefault="008809DE" w:rsidP="00D05B3D">
      <w:pPr>
        <w:spacing w:after="0" w:line="480" w:lineRule="auto"/>
        <w:rPr>
          <w:rFonts w:ascii="Times New Roman" w:hAnsi="Times New Roman" w:cs="Times New Roman"/>
          <w:sz w:val="24"/>
          <w:szCs w:val="24"/>
        </w:rPr>
      </w:pPr>
    </w:p>
    <w:p w14:paraId="52EF70EE" w14:textId="4BBD2B27" w:rsidR="004D40C5" w:rsidRDefault="004D40C5" w:rsidP="004D40C5">
      <w:pPr>
        <w:ind w:left="720" w:hanging="720"/>
        <w:rPr>
          <w:rFonts w:ascii="Times New Roman" w:hAnsi="Times New Roman" w:cs="Times New Roman"/>
          <w:sz w:val="24"/>
          <w:szCs w:val="24"/>
        </w:rPr>
      </w:pPr>
      <w:r w:rsidRPr="002F3812">
        <w:rPr>
          <w:rFonts w:ascii="Times New Roman" w:hAnsi="Times New Roman" w:cs="Times New Roman"/>
          <w:sz w:val="24"/>
          <w:szCs w:val="24"/>
        </w:rPr>
        <w:t>References</w:t>
      </w:r>
      <w:r>
        <w:rPr>
          <w:rFonts w:ascii="Times New Roman" w:hAnsi="Times New Roman" w:cs="Times New Roman"/>
          <w:sz w:val="24"/>
          <w:szCs w:val="24"/>
        </w:rPr>
        <w:t>:</w:t>
      </w:r>
    </w:p>
    <w:p w14:paraId="46CC2D1B" w14:textId="77777777" w:rsidR="004D40C5" w:rsidRPr="009C06C0" w:rsidRDefault="004D40C5" w:rsidP="004D40C5">
      <w:pPr>
        <w:spacing w:after="0" w:line="480" w:lineRule="auto"/>
        <w:ind w:left="720" w:hanging="720"/>
        <w:rPr>
          <w:rFonts w:ascii="Times New Roman" w:eastAsia="Times New Roman" w:hAnsi="Times New Roman" w:cs="Times New Roman"/>
          <w:sz w:val="24"/>
          <w:szCs w:val="24"/>
        </w:rPr>
      </w:pPr>
      <w:r w:rsidRPr="009C06C0">
        <w:rPr>
          <w:rFonts w:ascii="Times New Roman" w:eastAsia="Times New Roman" w:hAnsi="Times New Roman" w:cs="Times New Roman"/>
          <w:sz w:val="24"/>
          <w:szCs w:val="24"/>
        </w:rPr>
        <w:t>Abbas M, Klein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M, Ebeling</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 Oelmann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 xml:space="preserve">Y, </w:t>
      </w:r>
      <w:proofErr w:type="spellStart"/>
      <w:r w:rsidRPr="009C06C0">
        <w:rPr>
          <w:rFonts w:ascii="Times New Roman" w:eastAsia="Times New Roman" w:hAnsi="Times New Roman" w:cs="Times New Roman"/>
          <w:sz w:val="24"/>
          <w:szCs w:val="24"/>
        </w:rPr>
        <w:t>Ptacnik</w:t>
      </w:r>
      <w:proofErr w:type="spellEnd"/>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R, Weisser</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WW, Hillebrand H</w:t>
      </w:r>
      <w:r>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 xml:space="preserve"> Plant Diversity Effects on Pollinating and Herbivorous Insects </w:t>
      </w:r>
      <w:r>
        <w:rPr>
          <w:rFonts w:ascii="Times New Roman" w:eastAsia="Times New Roman" w:hAnsi="Times New Roman" w:cs="Times New Roman"/>
          <w:sz w:val="24"/>
          <w:szCs w:val="24"/>
        </w:rPr>
        <w:t>c</w:t>
      </w:r>
      <w:r w:rsidRPr="009C06C0">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b</w:t>
      </w:r>
      <w:r w:rsidRPr="009C06C0">
        <w:rPr>
          <w:rFonts w:ascii="Times New Roman" w:eastAsia="Times New Roman" w:hAnsi="Times New Roman" w:cs="Times New Roman"/>
          <w:sz w:val="24"/>
          <w:szCs w:val="24"/>
        </w:rPr>
        <w:t xml:space="preserve">e Linked to Plant Stoichiometry. </w:t>
      </w:r>
      <w:r>
        <w:rPr>
          <w:rFonts w:ascii="Times New Roman" w:eastAsia="Times New Roman" w:hAnsi="Times New Roman" w:cs="Times New Roman"/>
          <w:sz w:val="24"/>
          <w:szCs w:val="24"/>
        </w:rPr>
        <w:t xml:space="preserve">Basic Appl </w:t>
      </w:r>
      <w:proofErr w:type="spellStart"/>
      <w:r>
        <w:rPr>
          <w:rFonts w:ascii="Times New Roman" w:eastAsia="Times New Roman" w:hAnsi="Times New Roman" w:cs="Times New Roman"/>
          <w:sz w:val="24"/>
          <w:szCs w:val="24"/>
        </w:rPr>
        <w:t>Ecol</w:t>
      </w:r>
      <w:proofErr w:type="spellEnd"/>
      <w:r w:rsidRPr="009C06C0">
        <w:rPr>
          <w:rFonts w:ascii="Times New Roman" w:eastAsia="Times New Roman" w:hAnsi="Times New Roman" w:cs="Times New Roman"/>
          <w:sz w:val="24"/>
          <w:szCs w:val="24"/>
        </w:rPr>
        <w:t xml:space="preserve"> 15:169–178.</w:t>
      </w:r>
    </w:p>
    <w:p w14:paraId="21EB4C1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 xml:space="preserve">Arponen A </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 xml:space="preserve"> Prioritizing Species for Conservation Planning. </w:t>
      </w:r>
      <w:proofErr w:type="spellStart"/>
      <w:r>
        <w:rPr>
          <w:rFonts w:ascii="Times New Roman" w:eastAsia="Times New Roman" w:hAnsi="Times New Roman" w:cs="Times New Roman"/>
          <w:sz w:val="24"/>
          <w:szCs w:val="24"/>
        </w:rPr>
        <w:t>Biodivers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A80703">
        <w:rPr>
          <w:rFonts w:ascii="Times New Roman" w:eastAsia="Times New Roman" w:hAnsi="Times New Roman" w:cs="Times New Roman"/>
          <w:sz w:val="24"/>
          <w:szCs w:val="24"/>
        </w:rPr>
        <w:t xml:space="preserve"> 21:875–893.</w:t>
      </w:r>
    </w:p>
    <w:p w14:paraId="5AD1C0D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Bairlein</w:t>
      </w:r>
      <w:proofErr w:type="spellEnd"/>
      <w:r w:rsidRPr="00D32F2C">
        <w:rPr>
          <w:rFonts w:ascii="Times New Roman" w:eastAsia="Times New Roman" w:hAnsi="Times New Roman" w:cs="Times New Roman"/>
          <w:sz w:val="24"/>
          <w:szCs w:val="24"/>
        </w:rPr>
        <w:t xml:space="preserve"> F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The Effect of Diet Composition on Migratory </w:t>
      </w:r>
      <w:proofErr w:type="spellStart"/>
      <w:r w:rsidRPr="00D32F2C">
        <w:rPr>
          <w:rFonts w:ascii="Times New Roman" w:eastAsia="Times New Roman" w:hAnsi="Times New Roman" w:cs="Times New Roman"/>
          <w:sz w:val="24"/>
          <w:szCs w:val="24"/>
        </w:rPr>
        <w:t>Fuelling</w:t>
      </w:r>
      <w:proofErr w:type="spellEnd"/>
      <w:r w:rsidRPr="00D32F2C">
        <w:rPr>
          <w:rFonts w:ascii="Times New Roman" w:eastAsia="Times New Roman" w:hAnsi="Times New Roman" w:cs="Times New Roman"/>
          <w:sz w:val="24"/>
          <w:szCs w:val="24"/>
        </w:rPr>
        <w:t xml:space="preserve"> in Garden Warblers </w:t>
      </w:r>
      <w:r w:rsidRPr="00D32F2C">
        <w:rPr>
          <w:rFonts w:ascii="Times New Roman" w:eastAsia="Times New Roman" w:hAnsi="Times New Roman" w:cs="Times New Roman"/>
          <w:i/>
          <w:iCs/>
          <w:sz w:val="24"/>
          <w:szCs w:val="24"/>
        </w:rPr>
        <w:t xml:space="preserve">Sylvia </w:t>
      </w:r>
      <w:proofErr w:type="spellStart"/>
      <w:r w:rsidRPr="00D32F2C">
        <w:rPr>
          <w:rFonts w:ascii="Times New Roman" w:eastAsia="Times New Roman" w:hAnsi="Times New Roman" w:cs="Times New Roman"/>
          <w:i/>
          <w:iCs/>
          <w:sz w:val="24"/>
          <w:szCs w:val="24"/>
        </w:rPr>
        <w:t>borin</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29:546–551.</w:t>
      </w:r>
    </w:p>
    <w:p w14:paraId="3BDF55A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EB3358">
        <w:rPr>
          <w:rFonts w:ascii="Times New Roman" w:eastAsia="Times New Roman" w:hAnsi="Times New Roman" w:cs="Times New Roman"/>
          <w:sz w:val="24"/>
          <w:szCs w:val="24"/>
        </w:rPr>
        <w:t xml:space="preserve">Bates D, </w:t>
      </w:r>
      <w:proofErr w:type="spellStart"/>
      <w:r w:rsidRPr="00EB3358">
        <w:rPr>
          <w:rFonts w:ascii="Times New Roman" w:eastAsia="Times New Roman" w:hAnsi="Times New Roman" w:cs="Times New Roman"/>
          <w:sz w:val="24"/>
          <w:szCs w:val="24"/>
        </w:rPr>
        <w:t>Mächler</w:t>
      </w:r>
      <w:proofErr w:type="spellEnd"/>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M, Bolker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B, Walker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 xml:space="preserve"> Fitting Linear Mixed-Effects Models Using lme4.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EB3358">
        <w:rPr>
          <w:rFonts w:ascii="Times New Roman" w:eastAsia="Times New Roman" w:hAnsi="Times New Roman" w:cs="Times New Roman"/>
          <w:sz w:val="24"/>
          <w:szCs w:val="24"/>
        </w:rPr>
        <w:t xml:space="preserve"> 67:1–48.</w:t>
      </w:r>
    </w:p>
    <w:p w14:paraId="01E5392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Cassey</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P, Blackburn</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 xml:space="preserve">TM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Alien Species as A Driver of Recent Extinctions. </w:t>
      </w:r>
      <w:r>
        <w:rPr>
          <w:rFonts w:ascii="Times New Roman" w:eastAsia="Times New Roman" w:hAnsi="Times New Roman" w:cs="Times New Roman"/>
          <w:sz w:val="24"/>
          <w:szCs w:val="24"/>
        </w:rPr>
        <w:t>Biol Lett</w:t>
      </w:r>
      <w:r w:rsidRPr="008B4251">
        <w:rPr>
          <w:rFonts w:ascii="Times New Roman" w:eastAsia="Times New Roman" w:hAnsi="Times New Roman" w:cs="Times New Roman"/>
          <w:sz w:val="24"/>
          <w:szCs w:val="24"/>
        </w:rPr>
        <w:t xml:space="preserve"> 12:20150623.</w:t>
      </w:r>
    </w:p>
    <w:p w14:paraId="51CDD545"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Birkhead TR, Fletcher F, Pellatt EF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Nestling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iet,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econdary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exual </w:t>
      </w:r>
      <w:r>
        <w:rPr>
          <w:rFonts w:ascii="Times New Roman" w:eastAsia="Times New Roman" w:hAnsi="Times New Roman" w:cs="Times New Roman"/>
          <w:sz w:val="24"/>
          <w:szCs w:val="24"/>
        </w:rPr>
        <w:t>T</w:t>
      </w:r>
      <w:r w:rsidRPr="00B93B87">
        <w:rPr>
          <w:rFonts w:ascii="Times New Roman" w:eastAsia="Times New Roman" w:hAnsi="Times New Roman" w:cs="Times New Roman"/>
          <w:sz w:val="24"/>
          <w:szCs w:val="24"/>
        </w:rPr>
        <w:t xml:space="preserve">raits, and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itness in the </w:t>
      </w:r>
      <w:r>
        <w:rPr>
          <w:rFonts w:ascii="Times New Roman" w:eastAsia="Times New Roman" w:hAnsi="Times New Roman" w:cs="Times New Roman"/>
          <w:sz w:val="24"/>
          <w:szCs w:val="24"/>
        </w:rPr>
        <w:t>Z</w:t>
      </w:r>
      <w:r w:rsidRPr="00B93B87">
        <w:rPr>
          <w:rFonts w:ascii="Times New Roman" w:eastAsia="Times New Roman" w:hAnsi="Times New Roman" w:cs="Times New Roman"/>
          <w:sz w:val="24"/>
          <w:szCs w:val="24"/>
        </w:rPr>
        <w:t xml:space="preserve">ebra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inch. </w:t>
      </w:r>
      <w:r>
        <w:rPr>
          <w:rFonts w:ascii="Times New Roman" w:eastAsia="Times New Roman" w:hAnsi="Times New Roman" w:cs="Times New Roman"/>
          <w:sz w:val="24"/>
          <w:szCs w:val="24"/>
        </w:rPr>
        <w:t>Proc R Soc B: Biol Sci</w:t>
      </w:r>
      <w:r w:rsidRPr="00B93B87">
        <w:rPr>
          <w:rFonts w:ascii="Times New Roman" w:eastAsia="Times New Roman" w:hAnsi="Times New Roman" w:cs="Times New Roman"/>
          <w:sz w:val="24"/>
          <w:szCs w:val="24"/>
        </w:rPr>
        <w:t xml:space="preserve"> 266</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385 – 390.</w:t>
      </w:r>
    </w:p>
    <w:p w14:paraId="607BA4F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Bultman TL</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DeWitt DJ</w:t>
      </w:r>
      <w:r>
        <w:rPr>
          <w:rFonts w:ascii="Times New Roman" w:eastAsia="Times New Roman" w:hAnsi="Times New Roman" w:cs="Times New Roman"/>
          <w:sz w:val="24"/>
          <w:szCs w:val="24"/>
        </w:rPr>
        <w:t xml:space="preserve"> (</w:t>
      </w:r>
      <w:r w:rsidRPr="00671AAE">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Effect of An Invasive Ground Cover Plant on The Abundance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Diversity Of A Forest Floor Spider Assemblage. </w:t>
      </w:r>
      <w:r>
        <w:rPr>
          <w:rFonts w:ascii="Times New Roman" w:eastAsia="Times New Roman" w:hAnsi="Times New Roman" w:cs="Times New Roman"/>
          <w:sz w:val="24"/>
          <w:szCs w:val="24"/>
        </w:rPr>
        <w:t>Biol Invasions</w:t>
      </w:r>
      <w:r w:rsidRPr="00671AAE">
        <w:rPr>
          <w:rFonts w:ascii="Times New Roman" w:eastAsia="Times New Roman" w:hAnsi="Times New Roman" w:cs="Times New Roman"/>
          <w:sz w:val="24"/>
          <w:szCs w:val="24"/>
        </w:rPr>
        <w:t xml:space="preserve"> 10:749.</w:t>
      </w:r>
    </w:p>
    <w:p w14:paraId="0273791D" w14:textId="77777777" w:rsidR="004D40C5" w:rsidRPr="00CE286A"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CE286A">
        <w:rPr>
          <w:rFonts w:ascii="Times New Roman" w:eastAsia="Times New Roman" w:hAnsi="Times New Roman" w:cs="Times New Roman"/>
          <w:sz w:val="24"/>
          <w:szCs w:val="24"/>
        </w:rPr>
        <w:t>Chaguaceda</w:t>
      </w:r>
      <w:proofErr w:type="spellEnd"/>
      <w:r w:rsidRPr="00CE286A">
        <w:rPr>
          <w:rFonts w:ascii="Times New Roman" w:eastAsia="Times New Roman" w:hAnsi="Times New Roman" w:cs="Times New Roman"/>
          <w:sz w:val="24"/>
          <w:szCs w:val="24"/>
        </w:rPr>
        <w:t xml:space="preserve"> F, Scharnweber</w:t>
      </w:r>
      <w:r>
        <w:rPr>
          <w:rFonts w:ascii="Times New Roman" w:eastAsia="Times New Roman" w:hAnsi="Times New Roman" w:cs="Times New Roman"/>
          <w:sz w:val="24"/>
          <w:szCs w:val="24"/>
        </w:rPr>
        <w:t xml:space="preserve"> K</w:t>
      </w:r>
      <w:r w:rsidRPr="00CE286A">
        <w:rPr>
          <w:rFonts w:ascii="Times New Roman" w:eastAsia="Times New Roman" w:hAnsi="Times New Roman" w:cs="Times New Roman"/>
          <w:sz w:val="24"/>
          <w:szCs w:val="24"/>
        </w:rPr>
        <w:t>, Dalman</w:t>
      </w:r>
      <w:r>
        <w:rPr>
          <w:rFonts w:ascii="Times New Roman" w:eastAsia="Times New Roman" w:hAnsi="Times New Roman" w:cs="Times New Roman"/>
          <w:sz w:val="24"/>
          <w:szCs w:val="24"/>
        </w:rPr>
        <w:t xml:space="preserve"> E</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Eklöv</w:t>
      </w:r>
      <w:proofErr w:type="spellEnd"/>
      <w:r>
        <w:rPr>
          <w:rFonts w:ascii="Times New Roman" w:eastAsia="Times New Roman" w:hAnsi="Times New Roman" w:cs="Times New Roman"/>
          <w:sz w:val="24"/>
          <w:szCs w:val="24"/>
        </w:rPr>
        <w:t xml:space="preserve"> P</w:t>
      </w:r>
      <w:r w:rsidRPr="00CE2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286A">
        <w:rPr>
          <w:rFonts w:ascii="Times New Roman" w:eastAsia="Times New Roman" w:hAnsi="Times New Roman" w:cs="Times New Roman"/>
          <w:sz w:val="24"/>
          <w:szCs w:val="24"/>
        </w:rPr>
        <w:t>202</w:t>
      </w:r>
      <w:r>
        <w:rPr>
          <w:rFonts w:ascii="Times New Roman" w:eastAsia="Times New Roman" w:hAnsi="Times New Roman" w:cs="Times New Roman"/>
          <w:sz w:val="24"/>
          <w:szCs w:val="24"/>
        </w:rPr>
        <w:t>1)</w:t>
      </w:r>
      <w:r w:rsidRPr="00CE286A">
        <w:rPr>
          <w:rFonts w:ascii="Times New Roman" w:eastAsia="Times New Roman" w:hAnsi="Times New Roman" w:cs="Times New Roman"/>
          <w:sz w:val="24"/>
          <w:szCs w:val="24"/>
        </w:rPr>
        <w:t xml:space="preserve"> Short-Term Apparent Mutualism Drives Responses of Aquatic Prey to Increasing Productivity. </w:t>
      </w:r>
      <w:r>
        <w:rPr>
          <w:rFonts w:ascii="Times New Roman" w:eastAsia="Times New Roman" w:hAnsi="Times New Roman" w:cs="Times New Roman"/>
          <w:sz w:val="24"/>
          <w:szCs w:val="24"/>
        </w:rPr>
        <w:t xml:space="preserve">J Anim </w:t>
      </w:r>
      <w:proofErr w:type="spellStart"/>
      <w:r>
        <w:rPr>
          <w:rFonts w:ascii="Times New Roman" w:eastAsia="Times New Roman" w:hAnsi="Times New Roman" w:cs="Times New Roman"/>
          <w:sz w:val="24"/>
          <w:szCs w:val="24"/>
        </w:rPr>
        <w:t>Ecol</w:t>
      </w:r>
      <w:proofErr w:type="spellEnd"/>
      <w:r w:rsidRPr="00CE286A">
        <w:rPr>
          <w:rFonts w:ascii="Times New Roman" w:eastAsia="Times New Roman" w:hAnsi="Times New Roman" w:cs="Times New Roman"/>
          <w:sz w:val="24"/>
          <w:szCs w:val="24"/>
        </w:rPr>
        <w:t xml:space="preserve"> 90:834–845.</w:t>
      </w:r>
    </w:p>
    <w:p w14:paraId="22F9EC8F" w14:textId="77777777" w:rsidR="004D40C5" w:rsidRPr="008B075A" w:rsidRDefault="004D40C5" w:rsidP="004D40C5">
      <w:pPr>
        <w:spacing w:after="0" w:line="480" w:lineRule="auto"/>
        <w:ind w:left="720" w:hanging="720"/>
        <w:rPr>
          <w:rFonts w:ascii="Times New Roman" w:eastAsia="Times New Roman" w:hAnsi="Times New Roman" w:cs="Times New Roman"/>
          <w:sz w:val="24"/>
          <w:szCs w:val="24"/>
        </w:rPr>
      </w:pPr>
      <w:r w:rsidRPr="008B075A">
        <w:rPr>
          <w:rFonts w:ascii="Times New Roman" w:eastAsia="Times New Roman" w:hAnsi="Times New Roman" w:cs="Times New Roman"/>
          <w:sz w:val="24"/>
          <w:szCs w:val="24"/>
        </w:rPr>
        <w:lastRenderedPageBreak/>
        <w:t>Clark RE, Farkas</w:t>
      </w:r>
      <w:r>
        <w:rPr>
          <w:rFonts w:ascii="Times New Roman" w:eastAsia="Times New Roman" w:hAnsi="Times New Roman" w:cs="Times New Roman"/>
          <w:sz w:val="24"/>
          <w:szCs w:val="24"/>
        </w:rPr>
        <w:t xml:space="preserve"> TE</w:t>
      </w:r>
      <w:r w:rsidRPr="008B075A">
        <w:rPr>
          <w:rFonts w:ascii="Times New Roman" w:eastAsia="Times New Roman" w:hAnsi="Times New Roman" w:cs="Times New Roman"/>
          <w:sz w:val="24"/>
          <w:szCs w:val="24"/>
        </w:rPr>
        <w:t>, Lichter-Marck</w:t>
      </w:r>
      <w:r>
        <w:rPr>
          <w:rFonts w:ascii="Times New Roman" w:eastAsia="Times New Roman" w:hAnsi="Times New Roman" w:cs="Times New Roman"/>
          <w:sz w:val="24"/>
          <w:szCs w:val="24"/>
        </w:rPr>
        <w:t xml:space="preserve"> I</w:t>
      </w:r>
      <w:r w:rsidRPr="008B075A">
        <w:rPr>
          <w:rFonts w:ascii="Times New Roman" w:eastAsia="Times New Roman" w:hAnsi="Times New Roman" w:cs="Times New Roman"/>
          <w:sz w:val="24"/>
          <w:szCs w:val="24"/>
        </w:rPr>
        <w:t>, Johnson</w:t>
      </w:r>
      <w:r>
        <w:rPr>
          <w:rFonts w:ascii="Times New Roman" w:eastAsia="Times New Roman" w:hAnsi="Times New Roman" w:cs="Times New Roman"/>
          <w:sz w:val="24"/>
          <w:szCs w:val="24"/>
        </w:rPr>
        <w:t xml:space="preserve"> ER</w:t>
      </w:r>
      <w:r w:rsidRPr="008B075A">
        <w:rPr>
          <w:rFonts w:ascii="Times New Roman" w:eastAsia="Times New Roman" w:hAnsi="Times New Roman" w:cs="Times New Roman"/>
          <w:sz w:val="24"/>
          <w:szCs w:val="24"/>
        </w:rPr>
        <w:t>, Singer</w:t>
      </w:r>
      <w:r>
        <w:rPr>
          <w:rFonts w:ascii="Times New Roman" w:eastAsia="Times New Roman" w:hAnsi="Times New Roman" w:cs="Times New Roman"/>
          <w:sz w:val="24"/>
          <w:szCs w:val="24"/>
        </w:rPr>
        <w:t xml:space="preserve"> MS</w:t>
      </w:r>
      <w:r w:rsidRPr="008B0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 xml:space="preserve"> Multiple Interaction Types Determine the Impact of Ant Predation </w:t>
      </w:r>
      <w:proofErr w:type="gramStart"/>
      <w:r w:rsidRPr="008B075A">
        <w:rPr>
          <w:rFonts w:ascii="Times New Roman" w:eastAsia="Times New Roman" w:hAnsi="Times New Roman" w:cs="Times New Roman"/>
          <w:sz w:val="24"/>
          <w:szCs w:val="24"/>
        </w:rPr>
        <w:t>Of</w:t>
      </w:r>
      <w:proofErr w:type="gramEnd"/>
      <w:r w:rsidRPr="008B075A">
        <w:rPr>
          <w:rFonts w:ascii="Times New Roman" w:eastAsia="Times New Roman" w:hAnsi="Times New Roman" w:cs="Times New Roman"/>
          <w:sz w:val="24"/>
          <w:szCs w:val="24"/>
        </w:rPr>
        <w:t xml:space="preserve"> Caterpillars In A Forest Community. Ecology 97:3379–3388.</w:t>
      </w:r>
    </w:p>
    <w:p w14:paraId="68F4E511" w14:textId="77777777" w:rsidR="004D40C5" w:rsidRPr="006C2153"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Clark RE, </w:t>
      </w:r>
      <w:proofErr w:type="spellStart"/>
      <w:r w:rsidRPr="006C2153">
        <w:rPr>
          <w:rFonts w:ascii="Times New Roman" w:eastAsia="Times New Roman" w:hAnsi="Times New Roman" w:cs="Times New Roman"/>
          <w:sz w:val="24"/>
          <w:szCs w:val="24"/>
        </w:rPr>
        <w:t>Seewagen</w:t>
      </w:r>
      <w:proofErr w:type="spellEnd"/>
      <w:r>
        <w:rPr>
          <w:rFonts w:ascii="Times New Roman" w:eastAsia="Times New Roman" w:hAnsi="Times New Roman" w:cs="Times New Roman"/>
          <w:sz w:val="24"/>
          <w:szCs w:val="24"/>
        </w:rPr>
        <w:t xml:space="preserve"> CL</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Japanese Barberry, Berberis </w:t>
      </w:r>
      <w:proofErr w:type="spellStart"/>
      <w:r w:rsidRPr="006C2153">
        <w:rPr>
          <w:rFonts w:ascii="Times New Roman" w:eastAsia="Times New Roman" w:hAnsi="Times New Roman" w:cs="Times New Roman"/>
          <w:sz w:val="24"/>
          <w:szCs w:val="24"/>
        </w:rPr>
        <w:t>thunbergii</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Ranunculales</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Berberidaceae</w:t>
      </w:r>
      <w:proofErr w:type="spellEnd"/>
      <w:r w:rsidRPr="006C2153">
        <w:rPr>
          <w:rFonts w:ascii="Times New Roman" w:eastAsia="Times New Roman" w:hAnsi="Times New Roman" w:cs="Times New Roman"/>
          <w:sz w:val="24"/>
          <w:szCs w:val="24"/>
        </w:rPr>
        <w:t xml:space="preserv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 xml:space="preserve">ith Simplified Branch-Dwelling and Leaf-Litter Arthropod Communities in a New York Forest. </w:t>
      </w:r>
      <w:r>
        <w:rPr>
          <w:rFonts w:ascii="Times New Roman" w:eastAsia="Times New Roman" w:hAnsi="Times New Roman" w:cs="Times New Roman"/>
          <w:sz w:val="24"/>
          <w:szCs w:val="24"/>
        </w:rPr>
        <w:t xml:space="preserve">Environ </w:t>
      </w:r>
      <w:proofErr w:type="spellStart"/>
      <w:r>
        <w:rPr>
          <w:rFonts w:ascii="Times New Roman" w:eastAsia="Times New Roman" w:hAnsi="Times New Roman" w:cs="Times New Roman"/>
          <w:sz w:val="24"/>
          <w:szCs w:val="24"/>
        </w:rPr>
        <w:t>Entomol</w:t>
      </w:r>
      <w:proofErr w:type="spellEnd"/>
      <w:r w:rsidRPr="006C2153">
        <w:rPr>
          <w:rFonts w:ascii="Times New Roman" w:eastAsia="Times New Roman" w:hAnsi="Times New Roman" w:cs="Times New Roman"/>
          <w:sz w:val="24"/>
          <w:szCs w:val="24"/>
        </w:rPr>
        <w:t xml:space="preserve"> 48:1071–1078.</w:t>
      </w:r>
    </w:p>
    <w:p w14:paraId="1604BA1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Courtois P, </w:t>
      </w:r>
      <w:proofErr w:type="spellStart"/>
      <w:r w:rsidRPr="00D32F2C">
        <w:rPr>
          <w:rFonts w:ascii="Times New Roman" w:eastAsia="Times New Roman" w:hAnsi="Times New Roman" w:cs="Times New Roman"/>
          <w:sz w:val="24"/>
          <w:szCs w:val="24"/>
        </w:rPr>
        <w:t>Figuieres</w:t>
      </w:r>
      <w:proofErr w:type="spellEnd"/>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Mulier</w:t>
      </w:r>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Weill</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 Cost–Benefit Approach for Prioritizing Invasive Species.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Econ</w:t>
      </w:r>
      <w:r w:rsidRPr="00D32F2C">
        <w:rPr>
          <w:rFonts w:ascii="Times New Roman" w:eastAsia="Times New Roman" w:hAnsi="Times New Roman" w:cs="Times New Roman"/>
          <w:sz w:val="24"/>
          <w:szCs w:val="24"/>
        </w:rPr>
        <w:t xml:space="preserve"> 146:607–620.</w:t>
      </w:r>
    </w:p>
    <w:p w14:paraId="4E6389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t>Crystal-Ornelas R, Hudgins</w:t>
      </w:r>
      <w:r>
        <w:rPr>
          <w:rFonts w:ascii="Times New Roman" w:eastAsia="Times New Roman" w:hAnsi="Times New Roman" w:cs="Times New Roman"/>
          <w:sz w:val="24"/>
          <w:szCs w:val="24"/>
        </w:rPr>
        <w:t xml:space="preserve"> EJ</w:t>
      </w:r>
      <w:r w:rsidRPr="00CE40D1">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Fantle</w:t>
      </w:r>
      <w:proofErr w:type="spellEnd"/>
      <w:r w:rsidRPr="00CE40D1">
        <w:rPr>
          <w:rFonts w:ascii="Times New Roman" w:eastAsia="Times New Roman" w:hAnsi="Times New Roman" w:cs="Times New Roman"/>
          <w:sz w:val="24"/>
          <w:szCs w:val="24"/>
        </w:rPr>
        <w:t>-Lepczyk</w:t>
      </w:r>
      <w:r>
        <w:rPr>
          <w:rFonts w:ascii="Times New Roman" w:eastAsia="Times New Roman" w:hAnsi="Times New Roman" w:cs="Times New Roman"/>
          <w:sz w:val="24"/>
          <w:szCs w:val="24"/>
        </w:rPr>
        <w:t xml:space="preserve"> J</w:t>
      </w:r>
      <w:r w:rsidRPr="00CE40D1">
        <w:rPr>
          <w:rFonts w:ascii="Times New Roman" w:eastAsia="Times New Roman" w:hAnsi="Times New Roman" w:cs="Times New Roman"/>
          <w:sz w:val="24"/>
          <w:szCs w:val="24"/>
        </w:rPr>
        <w:t>, Angulo</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CE40D1">
        <w:rPr>
          <w:rFonts w:ascii="Times New Roman" w:eastAsia="Times New Roman" w:hAnsi="Times New Roman" w:cs="Times New Roman"/>
          <w:sz w:val="24"/>
          <w:szCs w:val="24"/>
        </w:rPr>
        <w:t>, Ballesteros-Mejia</w:t>
      </w:r>
      <w:r>
        <w:rPr>
          <w:rFonts w:ascii="Times New Roman" w:eastAsia="Times New Roman" w:hAnsi="Times New Roman" w:cs="Times New Roman"/>
          <w:sz w:val="24"/>
          <w:szCs w:val="24"/>
        </w:rPr>
        <w:t xml:space="preserve"> L</w:t>
      </w:r>
      <w:r w:rsidRPr="00CE40D1">
        <w:rPr>
          <w:rFonts w:ascii="Times New Roman" w:eastAsia="Times New Roman" w:hAnsi="Times New Roman" w:cs="Times New Roman"/>
          <w:sz w:val="24"/>
          <w:szCs w:val="24"/>
        </w:rPr>
        <w:t>, Leroy</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Leung</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López-López</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CE40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CE40D1">
        <w:rPr>
          <w:rFonts w:ascii="Times New Roman" w:eastAsia="Times New Roman" w:hAnsi="Times New Roman" w:cs="Times New Roman"/>
          <w:sz w:val="24"/>
          <w:szCs w:val="24"/>
        </w:rPr>
        <w:t xml:space="preserve"> Within North America. </w:t>
      </w:r>
      <w:proofErr w:type="spellStart"/>
      <w:r w:rsidRPr="00CE40D1">
        <w:rPr>
          <w:rFonts w:ascii="Times New Roman" w:eastAsia="Times New Roman" w:hAnsi="Times New Roman" w:cs="Times New Roman"/>
          <w:sz w:val="24"/>
          <w:szCs w:val="24"/>
        </w:rPr>
        <w:t>NeoBiota</w:t>
      </w:r>
      <w:proofErr w:type="spellEnd"/>
      <w:r w:rsidRPr="00CE40D1">
        <w:rPr>
          <w:rFonts w:ascii="Times New Roman" w:eastAsia="Times New Roman" w:hAnsi="Times New Roman" w:cs="Times New Roman"/>
          <w:sz w:val="24"/>
          <w:szCs w:val="24"/>
        </w:rPr>
        <w:t xml:space="preserve"> 67:485–510.</w:t>
      </w:r>
    </w:p>
    <w:p w14:paraId="5BA2A7D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Cutway HB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Effects of Long-Term Manual Invasive Plant Removal on Forest Understory Composition. </w:t>
      </w:r>
      <w:r>
        <w:rPr>
          <w:rFonts w:ascii="Times New Roman" w:eastAsia="Times New Roman" w:hAnsi="Times New Roman" w:cs="Times New Roman"/>
          <w:sz w:val="24"/>
          <w:szCs w:val="24"/>
        </w:rPr>
        <w:t>Nat Areas J</w:t>
      </w:r>
      <w:r w:rsidRPr="00BF576E">
        <w:rPr>
          <w:rFonts w:ascii="Times New Roman" w:eastAsia="Times New Roman" w:hAnsi="Times New Roman" w:cs="Times New Roman"/>
          <w:sz w:val="24"/>
          <w:szCs w:val="24"/>
        </w:rPr>
        <w:t xml:space="preserve"> 37:530–539.</w:t>
      </w:r>
    </w:p>
    <w:p w14:paraId="0A0DED94"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D’Antonio C, Meyerson</w:t>
      </w:r>
      <w:r>
        <w:rPr>
          <w:rFonts w:ascii="Times New Roman" w:eastAsia="Times New Roman" w:hAnsi="Times New Roman" w:cs="Times New Roman"/>
          <w:sz w:val="24"/>
          <w:szCs w:val="24"/>
        </w:rPr>
        <w:t xml:space="preserve"> LA</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2002</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Exotic Plant Species as Problems and Solutions in Ecological Restoration: A Synthesis.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10:703–713.</w:t>
      </w:r>
    </w:p>
    <w:p w14:paraId="535FEDA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Eppinga MB, </w:t>
      </w:r>
      <w:proofErr w:type="spellStart"/>
      <w:r w:rsidRPr="00D32F2C">
        <w:rPr>
          <w:rFonts w:ascii="Times New Roman" w:eastAsia="Times New Roman" w:hAnsi="Times New Roman" w:cs="Times New Roman"/>
          <w:sz w:val="24"/>
          <w:szCs w:val="24"/>
        </w:rPr>
        <w:t>Baudena</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Haber</w:t>
      </w:r>
      <w:r>
        <w:rPr>
          <w:rFonts w:ascii="Times New Roman" w:eastAsia="Times New Roman" w:hAnsi="Times New Roman" w:cs="Times New Roman"/>
          <w:sz w:val="24"/>
          <w:szCs w:val="24"/>
        </w:rPr>
        <w:t xml:space="preserve"> EA</w:t>
      </w:r>
      <w:r w:rsidRPr="00D32F2C">
        <w:rPr>
          <w:rFonts w:ascii="Times New Roman" w:eastAsia="Times New Roman" w:hAnsi="Times New Roman" w:cs="Times New Roman"/>
          <w:sz w:val="24"/>
          <w:szCs w:val="24"/>
        </w:rPr>
        <w:t>, Rietkerk</w:t>
      </w:r>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Wassen</w:t>
      </w:r>
      <w:proofErr w:type="spellEnd"/>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Santos</w:t>
      </w:r>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Spatially Explicit Removal Strategies Increase the Efficiency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Invasive Plant Species Control.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Appl</w:t>
      </w:r>
      <w:r w:rsidRPr="00D32F2C">
        <w:rPr>
          <w:rFonts w:ascii="Times New Roman" w:eastAsia="Times New Roman" w:hAnsi="Times New Roman" w:cs="Times New Roman"/>
          <w:sz w:val="24"/>
          <w:szCs w:val="24"/>
        </w:rPr>
        <w:t xml:space="preserve"> 31:1–13.</w:t>
      </w:r>
    </w:p>
    <w:p w14:paraId="222D03ED" w14:textId="77777777" w:rsidR="004D40C5" w:rsidRPr="00F9248B"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F9248B">
        <w:rPr>
          <w:rFonts w:ascii="Times New Roman" w:eastAsia="Times New Roman" w:hAnsi="Times New Roman" w:cs="Times New Roman"/>
          <w:sz w:val="24"/>
          <w:szCs w:val="24"/>
        </w:rPr>
        <w:t>Fantle</w:t>
      </w:r>
      <w:proofErr w:type="spellEnd"/>
      <w:r w:rsidRPr="00F9248B">
        <w:rPr>
          <w:rFonts w:ascii="Times New Roman" w:eastAsia="Times New Roman" w:hAnsi="Times New Roman" w:cs="Times New Roman"/>
          <w:sz w:val="24"/>
          <w:szCs w:val="24"/>
        </w:rPr>
        <w:t xml:space="preserve">-Lepczyk JE, </w:t>
      </w:r>
      <w:proofErr w:type="spellStart"/>
      <w:r w:rsidRPr="00F9248B">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F9248B">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F9248B">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Turbelin</w:t>
      </w:r>
      <w:proofErr w:type="spellEnd"/>
      <w:r>
        <w:rPr>
          <w:rFonts w:ascii="Times New Roman" w:eastAsia="Times New Roman" w:hAnsi="Times New Roman" w:cs="Times New Roman"/>
          <w:sz w:val="24"/>
          <w:szCs w:val="24"/>
        </w:rPr>
        <w:t xml:space="preserve"> AJ</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F9248B">
        <w:rPr>
          <w:rFonts w:ascii="Times New Roman" w:eastAsia="Times New Roman" w:hAnsi="Times New Roman" w:cs="Times New Roman"/>
          <w:sz w:val="24"/>
          <w:szCs w:val="24"/>
        </w:rPr>
        <w:t>rystal-Ornelas</w:t>
      </w:r>
      <w:r>
        <w:rPr>
          <w:rFonts w:ascii="Times New Roman" w:eastAsia="Times New Roman" w:hAnsi="Times New Roman" w:cs="Times New Roman"/>
          <w:sz w:val="24"/>
          <w:szCs w:val="24"/>
        </w:rPr>
        <w:t xml:space="preserve"> R</w:t>
      </w:r>
      <w:r w:rsidRPr="00F9248B">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F9248B">
        <w:rPr>
          <w:rFonts w:ascii="Times New Roman" w:eastAsia="Times New Roman" w:hAnsi="Times New Roman" w:cs="Times New Roman"/>
          <w:sz w:val="24"/>
          <w:szCs w:val="24"/>
        </w:rPr>
        <w:t xml:space="preserve"> in The United States. </w:t>
      </w:r>
      <w:r>
        <w:rPr>
          <w:rFonts w:ascii="Times New Roman" w:eastAsia="Times New Roman" w:hAnsi="Times New Roman" w:cs="Times New Roman"/>
          <w:sz w:val="24"/>
          <w:szCs w:val="24"/>
        </w:rPr>
        <w:t>Sci Total Environ</w:t>
      </w:r>
      <w:r w:rsidRPr="00F9248B">
        <w:rPr>
          <w:rFonts w:ascii="Times New Roman" w:eastAsia="Times New Roman" w:hAnsi="Times New Roman" w:cs="Times New Roman"/>
          <w:sz w:val="24"/>
          <w:szCs w:val="24"/>
        </w:rPr>
        <w:t xml:space="preserve"> 806:151318.</w:t>
      </w:r>
    </w:p>
    <w:p w14:paraId="33FC4FEC"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Farmer S, Ward</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Horton</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Clarke</w:t>
      </w:r>
      <w:r>
        <w:rPr>
          <w:rFonts w:ascii="Times New Roman" w:eastAsia="Times New Roman" w:hAnsi="Times New Roman" w:cs="Times New Roman"/>
          <w:sz w:val="24"/>
          <w:szCs w:val="24"/>
        </w:rPr>
        <w:t xml:space="preserve"> D</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Southern Appalachian Urban Forest Response </w:t>
      </w:r>
      <w:proofErr w:type="gramStart"/>
      <w:r w:rsidRPr="00746F00">
        <w:rPr>
          <w:rFonts w:ascii="Times New Roman" w:eastAsia="Times New Roman" w:hAnsi="Times New Roman" w:cs="Times New Roman"/>
          <w:sz w:val="24"/>
          <w:szCs w:val="24"/>
        </w:rPr>
        <w:t>To</w:t>
      </w:r>
      <w:proofErr w:type="gramEnd"/>
      <w:r w:rsidRPr="00746F00">
        <w:rPr>
          <w:rFonts w:ascii="Times New Roman" w:eastAsia="Times New Roman" w:hAnsi="Times New Roman" w:cs="Times New Roman"/>
          <w:sz w:val="24"/>
          <w:szCs w:val="24"/>
        </w:rPr>
        <w:t xml:space="preserve"> Three Invasive Plant Removal Treatments. </w:t>
      </w:r>
      <w:r>
        <w:rPr>
          <w:rFonts w:ascii="Times New Roman" w:eastAsia="Times New Roman" w:hAnsi="Times New Roman" w:cs="Times New Roman"/>
          <w:sz w:val="24"/>
          <w:szCs w:val="24"/>
        </w:rPr>
        <w:t>Manag Biol Invasions</w:t>
      </w:r>
      <w:r w:rsidRPr="00746F00">
        <w:rPr>
          <w:rFonts w:ascii="Times New Roman" w:eastAsia="Times New Roman" w:hAnsi="Times New Roman" w:cs="Times New Roman"/>
          <w:sz w:val="24"/>
          <w:szCs w:val="24"/>
        </w:rPr>
        <w:t xml:space="preserve"> 7:329–342.</w:t>
      </w:r>
    </w:p>
    <w:p w14:paraId="7192ECB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lastRenderedPageBreak/>
        <w:t xml:space="preserve">Fletcher </w:t>
      </w:r>
      <w:r>
        <w:rPr>
          <w:rFonts w:ascii="Times New Roman" w:eastAsia="Times New Roman" w:hAnsi="Times New Roman" w:cs="Times New Roman"/>
          <w:sz w:val="24"/>
          <w:szCs w:val="24"/>
        </w:rPr>
        <w:t>RA</w:t>
      </w:r>
      <w:r w:rsidRPr="006C2153">
        <w:rPr>
          <w:rFonts w:ascii="Times New Roman" w:eastAsia="Times New Roman" w:hAnsi="Times New Roman" w:cs="Times New Roman"/>
          <w:sz w:val="24"/>
          <w:szCs w:val="24"/>
        </w:rPr>
        <w:t>, Brooks</w:t>
      </w:r>
      <w:r>
        <w:rPr>
          <w:rFonts w:ascii="Times New Roman" w:eastAsia="Times New Roman" w:hAnsi="Times New Roman" w:cs="Times New Roman"/>
          <w:sz w:val="24"/>
          <w:szCs w:val="24"/>
        </w:rPr>
        <w:t xml:space="preserve"> RK</w:t>
      </w:r>
      <w:r w:rsidRPr="006C2153">
        <w:rPr>
          <w:rFonts w:ascii="Times New Roman" w:eastAsia="Times New Roman" w:hAnsi="Times New Roman" w:cs="Times New Roman"/>
          <w:sz w:val="24"/>
          <w:szCs w:val="24"/>
        </w:rPr>
        <w:t>, Lakoba</w:t>
      </w:r>
      <w:r>
        <w:rPr>
          <w:rFonts w:ascii="Times New Roman" w:eastAsia="Times New Roman" w:hAnsi="Times New Roman" w:cs="Times New Roman"/>
          <w:sz w:val="24"/>
          <w:szCs w:val="24"/>
        </w:rPr>
        <w:t xml:space="preserve"> VT</w:t>
      </w:r>
      <w:r w:rsidRPr="006C2153">
        <w:rPr>
          <w:rFonts w:ascii="Times New Roman" w:eastAsia="Times New Roman" w:hAnsi="Times New Roman" w:cs="Times New Roman"/>
          <w:sz w:val="24"/>
          <w:szCs w:val="24"/>
        </w:rPr>
        <w:t>, Sharma</w:t>
      </w:r>
      <w:r>
        <w:rPr>
          <w:rFonts w:ascii="Times New Roman" w:eastAsia="Times New Roman" w:hAnsi="Times New Roman" w:cs="Times New Roman"/>
          <w:sz w:val="24"/>
          <w:szCs w:val="24"/>
        </w:rPr>
        <w:t xml:space="preserve"> G</w:t>
      </w:r>
      <w:r w:rsidRPr="006C2153">
        <w:rPr>
          <w:rFonts w:ascii="Times New Roman" w:eastAsia="Times New Roman" w:hAnsi="Times New Roman" w:cs="Times New Roman"/>
          <w:sz w:val="24"/>
          <w:szCs w:val="24"/>
        </w:rPr>
        <w:t>, Heminger</w:t>
      </w:r>
      <w:r>
        <w:rPr>
          <w:rFonts w:ascii="Times New Roman" w:eastAsia="Times New Roman" w:hAnsi="Times New Roman" w:cs="Times New Roman"/>
          <w:sz w:val="24"/>
          <w:szCs w:val="24"/>
        </w:rPr>
        <w:t xml:space="preserve"> AR</w:t>
      </w:r>
      <w:r w:rsidRPr="006C2153">
        <w:rPr>
          <w:rFonts w:ascii="Times New Roman" w:eastAsia="Times New Roman" w:hAnsi="Times New Roman" w:cs="Times New Roman"/>
          <w:sz w:val="24"/>
          <w:szCs w:val="24"/>
        </w:rPr>
        <w:t>, Dickinson</w:t>
      </w:r>
      <w:r>
        <w:rPr>
          <w:rFonts w:ascii="Times New Roman" w:eastAsia="Times New Roman" w:hAnsi="Times New Roman" w:cs="Times New Roman"/>
          <w:sz w:val="24"/>
          <w:szCs w:val="24"/>
        </w:rPr>
        <w:t xml:space="preserve"> CC</w:t>
      </w:r>
      <w:r w:rsidRPr="006C2153">
        <w:rPr>
          <w:rFonts w:ascii="Times New Roman" w:eastAsia="Times New Roman" w:hAnsi="Times New Roman" w:cs="Times New Roman"/>
          <w:sz w:val="24"/>
          <w:szCs w:val="24"/>
        </w:rPr>
        <w:t>, Barney</w:t>
      </w:r>
      <w:r>
        <w:rPr>
          <w:rFonts w:ascii="Times New Roman" w:eastAsia="Times New Roman" w:hAnsi="Times New Roman" w:cs="Times New Roman"/>
          <w:sz w:val="24"/>
          <w:szCs w:val="24"/>
        </w:rPr>
        <w:t xml:space="preserve"> JN</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Plants Negatively Impact Native, But Not Exotic, Animals. </w:t>
      </w:r>
      <w:r>
        <w:rPr>
          <w:rFonts w:ascii="Times New Roman" w:eastAsia="Times New Roman" w:hAnsi="Times New Roman" w:cs="Times New Roman"/>
          <w:sz w:val="24"/>
          <w:szCs w:val="24"/>
        </w:rPr>
        <w:t>Glob Chang Biol</w:t>
      </w:r>
      <w:r w:rsidRPr="006C2153">
        <w:rPr>
          <w:rFonts w:ascii="Times New Roman" w:eastAsia="Times New Roman" w:hAnsi="Times New Roman" w:cs="Times New Roman"/>
          <w:sz w:val="24"/>
          <w:szCs w:val="24"/>
        </w:rPr>
        <w:t xml:space="preserve"> 25:3694–3705.</w:t>
      </w:r>
    </w:p>
    <w:p w14:paraId="2C9137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Flory </w:t>
      </w:r>
      <w:r>
        <w:rPr>
          <w:rFonts w:ascii="Times New Roman" w:eastAsia="Times New Roman" w:hAnsi="Times New Roman" w:cs="Times New Roman"/>
          <w:sz w:val="24"/>
          <w:szCs w:val="24"/>
        </w:rPr>
        <w:t>SL</w:t>
      </w:r>
      <w:r w:rsidRPr="00BF576E">
        <w:rPr>
          <w:rFonts w:ascii="Times New Roman" w:eastAsia="Times New Roman" w:hAnsi="Times New Roman" w:cs="Times New Roman"/>
          <w:sz w:val="24"/>
          <w:szCs w:val="24"/>
        </w:rPr>
        <w:t>, Clay</w:t>
      </w:r>
      <w:r>
        <w:rPr>
          <w:rFonts w:ascii="Times New Roman" w:eastAsia="Times New Roman" w:hAnsi="Times New Roman" w:cs="Times New Roman"/>
          <w:sz w:val="24"/>
          <w:szCs w:val="24"/>
        </w:rPr>
        <w:t xml:space="preserve"> K</w:t>
      </w:r>
      <w:r w:rsidRPr="00BF5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Invasive Plant Removal Method Determines Native Plant Community Responses.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BF576E">
        <w:rPr>
          <w:rFonts w:ascii="Times New Roman" w:eastAsia="Times New Roman" w:hAnsi="Times New Roman" w:cs="Times New Roman"/>
          <w:sz w:val="24"/>
          <w:szCs w:val="24"/>
        </w:rPr>
        <w:t xml:space="preserve"> 46:434–442.</w:t>
      </w:r>
    </w:p>
    <w:p w14:paraId="5A044032" w14:textId="77777777" w:rsidR="004D40C5" w:rsidRPr="001941E7" w:rsidRDefault="004D40C5" w:rsidP="004D40C5">
      <w:pPr>
        <w:spacing w:after="0" w:line="480" w:lineRule="auto"/>
        <w:ind w:left="720" w:hanging="720"/>
        <w:rPr>
          <w:rFonts w:ascii="Times New Roman" w:eastAsia="Times New Roman" w:hAnsi="Times New Roman" w:cs="Times New Roman"/>
          <w:sz w:val="24"/>
          <w:szCs w:val="24"/>
        </w:rPr>
      </w:pPr>
      <w:r w:rsidRPr="001941E7">
        <w:rPr>
          <w:rFonts w:ascii="Times New Roman" w:eastAsia="Times New Roman" w:hAnsi="Times New Roman" w:cs="Times New Roman"/>
          <w:sz w:val="24"/>
          <w:szCs w:val="24"/>
        </w:rPr>
        <w:t>Fox J, Weisberg</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Adler</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Bates</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Baud-Bovy</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Ellison</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Firth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Friendly</w:t>
      </w:r>
      <w:r>
        <w:rPr>
          <w:rFonts w:ascii="Times New Roman" w:eastAsia="Times New Roman" w:hAnsi="Times New Roman" w:cs="Times New Roman"/>
          <w:sz w:val="24"/>
          <w:szCs w:val="24"/>
        </w:rPr>
        <w:t xml:space="preserve"> M</w:t>
      </w:r>
      <w:r w:rsidRPr="001941E7">
        <w:rPr>
          <w:rFonts w:ascii="Times New Roman" w:eastAsia="Times New Roman" w:hAnsi="Times New Roman" w:cs="Times New Roman"/>
          <w:sz w:val="24"/>
          <w:szCs w:val="24"/>
        </w:rPr>
        <w:t>, Gorjanc</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Graves</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Heiberger</w:t>
      </w:r>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Laboissiere</w:t>
      </w:r>
      <w:proofErr w:type="spellEnd"/>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Monette</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Murdoch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Nilsson</w:t>
      </w:r>
      <w:r>
        <w:rPr>
          <w:rFonts w:ascii="Times New Roman" w:eastAsia="Times New Roman" w:hAnsi="Times New Roman" w:cs="Times New Roman"/>
          <w:sz w:val="24"/>
          <w:szCs w:val="24"/>
        </w:rPr>
        <w:t xml:space="preserve"> H</w:t>
      </w:r>
      <w:r w:rsidRPr="001941E7">
        <w:rPr>
          <w:rFonts w:ascii="Times New Roman" w:eastAsia="Times New Roman" w:hAnsi="Times New Roman" w:cs="Times New Roman"/>
          <w:sz w:val="24"/>
          <w:szCs w:val="24"/>
        </w:rPr>
        <w:t>, Ogle</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Ripley</w:t>
      </w:r>
      <w:r>
        <w:rPr>
          <w:rFonts w:ascii="Times New Roman" w:eastAsia="Times New Roman" w:hAnsi="Times New Roman" w:cs="Times New Roman"/>
          <w:sz w:val="24"/>
          <w:szCs w:val="24"/>
        </w:rPr>
        <w:t xml:space="preserve"> B</w:t>
      </w:r>
      <w:r w:rsidRPr="001941E7">
        <w:rPr>
          <w:rFonts w:ascii="Times New Roman" w:eastAsia="Times New Roman" w:hAnsi="Times New Roman" w:cs="Times New Roman"/>
          <w:sz w:val="24"/>
          <w:szCs w:val="24"/>
        </w:rPr>
        <w:t>, Venables</w:t>
      </w:r>
      <w:r>
        <w:rPr>
          <w:rFonts w:ascii="Times New Roman" w:eastAsia="Times New Roman" w:hAnsi="Times New Roman" w:cs="Times New Roman"/>
          <w:sz w:val="24"/>
          <w:szCs w:val="24"/>
        </w:rPr>
        <w:t xml:space="preserve"> W</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Winsemius</w:t>
      </w:r>
      <w:proofErr w:type="spellEnd"/>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Zeileis</w:t>
      </w:r>
      <w:proofErr w:type="spellEnd"/>
      <w:r>
        <w:rPr>
          <w:rFonts w:ascii="Times New Roman" w:eastAsia="Times New Roman" w:hAnsi="Times New Roman" w:cs="Times New Roman"/>
          <w:sz w:val="24"/>
          <w:szCs w:val="24"/>
        </w:rPr>
        <w:t xml:space="preserve"> A</w:t>
      </w:r>
      <w:r w:rsidRPr="001941E7">
        <w:rPr>
          <w:rFonts w:ascii="Times New Roman" w:eastAsia="Times New Roman" w:hAnsi="Times New Roman" w:cs="Times New Roman"/>
          <w:sz w:val="24"/>
          <w:szCs w:val="24"/>
        </w:rPr>
        <w:t xml:space="preserve">, R-Core </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 xml:space="preserve"> car: Companion to Applied Regression.</w:t>
      </w:r>
    </w:p>
    <w:p w14:paraId="701F9E38"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Gerber E, Krebs</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Murrell</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Moretti</w:t>
      </w:r>
      <w:r>
        <w:rPr>
          <w:rFonts w:ascii="Times New Roman" w:eastAsia="Times New Roman" w:hAnsi="Times New Roman" w:cs="Times New Roman"/>
          <w:sz w:val="24"/>
          <w:szCs w:val="24"/>
        </w:rPr>
        <w:t xml:space="preserve"> M</w:t>
      </w:r>
      <w:r w:rsidRPr="00BC544B">
        <w:rPr>
          <w:rFonts w:ascii="Times New Roman" w:eastAsia="Times New Roman" w:hAnsi="Times New Roman" w:cs="Times New Roman"/>
          <w:sz w:val="24"/>
          <w:szCs w:val="24"/>
        </w:rPr>
        <w:t>, Rocklin</w:t>
      </w:r>
      <w:r>
        <w:rPr>
          <w:rFonts w:ascii="Times New Roman" w:eastAsia="Times New Roman" w:hAnsi="Times New Roman" w:cs="Times New Roman"/>
          <w:sz w:val="24"/>
          <w:szCs w:val="24"/>
        </w:rPr>
        <w:t xml:space="preserve"> R</w:t>
      </w:r>
      <w:r w:rsidRPr="00BC544B">
        <w:rPr>
          <w:rFonts w:ascii="Times New Roman" w:eastAsia="Times New Roman" w:hAnsi="Times New Roman" w:cs="Times New Roman"/>
          <w:sz w:val="24"/>
          <w:szCs w:val="24"/>
        </w:rPr>
        <w:t>, Schaffner</w:t>
      </w:r>
      <w:r>
        <w:rPr>
          <w:rFonts w:ascii="Times New Roman" w:eastAsia="Times New Roman" w:hAnsi="Times New Roman" w:cs="Times New Roman"/>
          <w:sz w:val="24"/>
          <w:szCs w:val="24"/>
        </w:rPr>
        <w:t xml:space="preserve"> U</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2008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Exotic Invasive Knotweeds (</w:t>
      </w:r>
      <w:proofErr w:type="spellStart"/>
      <w:r>
        <w:rPr>
          <w:rFonts w:ascii="Times New Roman" w:eastAsia="Times New Roman" w:hAnsi="Times New Roman" w:cs="Times New Roman"/>
          <w:sz w:val="24"/>
          <w:szCs w:val="24"/>
        </w:rPr>
        <w:t>F</w:t>
      </w:r>
      <w:r w:rsidRPr="00BC544B">
        <w:rPr>
          <w:rFonts w:ascii="Times New Roman" w:eastAsia="Times New Roman" w:hAnsi="Times New Roman" w:cs="Times New Roman"/>
          <w:sz w:val="24"/>
          <w:szCs w:val="24"/>
        </w:rPr>
        <w:t>allopia</w:t>
      </w:r>
      <w:proofErr w:type="spellEnd"/>
      <w:r w:rsidRPr="00BC544B">
        <w:rPr>
          <w:rFonts w:ascii="Times New Roman" w:eastAsia="Times New Roman" w:hAnsi="Times New Roman" w:cs="Times New Roman"/>
          <w:sz w:val="24"/>
          <w:szCs w:val="24"/>
        </w:rPr>
        <w:t xml:space="preserve"> spp.) Negatively Affect Native Plant and Invertebrate Assemblages </w:t>
      </w:r>
      <w:proofErr w:type="gramStart"/>
      <w:r w:rsidRPr="00BC544B">
        <w:rPr>
          <w:rFonts w:ascii="Times New Roman" w:eastAsia="Times New Roman" w:hAnsi="Times New Roman" w:cs="Times New Roman"/>
          <w:sz w:val="24"/>
          <w:szCs w:val="24"/>
        </w:rPr>
        <w:t>In</w:t>
      </w:r>
      <w:proofErr w:type="gramEnd"/>
      <w:r w:rsidRPr="00BC544B">
        <w:rPr>
          <w:rFonts w:ascii="Times New Roman" w:eastAsia="Times New Roman" w:hAnsi="Times New Roman" w:cs="Times New Roman"/>
          <w:sz w:val="24"/>
          <w:szCs w:val="24"/>
        </w:rPr>
        <w:t xml:space="preserve"> European Riparian Habitats. </w:t>
      </w:r>
      <w:r>
        <w:rPr>
          <w:rFonts w:ascii="Times New Roman" w:eastAsia="Times New Roman" w:hAnsi="Times New Roman" w:cs="Times New Roman"/>
          <w:sz w:val="24"/>
          <w:szCs w:val="24"/>
        </w:rPr>
        <w:t xml:space="preserve">Biol </w:t>
      </w:r>
      <w:proofErr w:type="spellStart"/>
      <w:r>
        <w:rPr>
          <w:rFonts w:ascii="Times New Roman" w:eastAsia="Times New Roman" w:hAnsi="Times New Roman" w:cs="Times New Roman"/>
          <w:sz w:val="24"/>
          <w:szCs w:val="24"/>
        </w:rPr>
        <w:t>Conserv</w:t>
      </w:r>
      <w:proofErr w:type="spellEnd"/>
      <w:r w:rsidRPr="00BC544B">
        <w:rPr>
          <w:rFonts w:ascii="Times New Roman" w:eastAsia="Times New Roman" w:hAnsi="Times New Roman" w:cs="Times New Roman"/>
          <w:sz w:val="24"/>
          <w:szCs w:val="24"/>
        </w:rPr>
        <w:t xml:space="preserve"> 141:646–654.</w:t>
      </w:r>
    </w:p>
    <w:p w14:paraId="0805C54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Denno</w:t>
      </w:r>
      <w:r>
        <w:rPr>
          <w:rFonts w:ascii="Times New Roman" w:eastAsia="Times New Roman" w:hAnsi="Times New Roman" w:cs="Times New Roman"/>
          <w:sz w:val="24"/>
          <w:szCs w:val="24"/>
        </w:rPr>
        <w:t xml:space="preserve"> RF</w:t>
      </w:r>
      <w:r w:rsidRPr="008B4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Restoration of Arthropod Assemblages in a Spartina Salt Marsh following Removal of the Invasive Plant Phragmites australis.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B4251">
        <w:rPr>
          <w:rFonts w:ascii="Times New Roman" w:eastAsia="Times New Roman" w:hAnsi="Times New Roman" w:cs="Times New Roman"/>
          <w:sz w:val="24"/>
          <w:szCs w:val="24"/>
        </w:rPr>
        <w:t xml:space="preserve"> 13:358–372.</w:t>
      </w:r>
    </w:p>
    <w:p w14:paraId="606EF7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Haan </w:t>
      </w:r>
      <w:r>
        <w:rPr>
          <w:rFonts w:ascii="Times New Roman" w:eastAsia="Times New Roman" w:hAnsi="Times New Roman" w:cs="Times New Roman"/>
          <w:sz w:val="24"/>
          <w:szCs w:val="24"/>
        </w:rPr>
        <w:t>NL</w:t>
      </w:r>
      <w:r w:rsidRPr="00671AAE">
        <w:rPr>
          <w:rFonts w:ascii="Times New Roman" w:eastAsia="Times New Roman" w:hAnsi="Times New Roman" w:cs="Times New Roman"/>
          <w:sz w:val="24"/>
          <w:szCs w:val="24"/>
        </w:rPr>
        <w:t>, Bowers</w:t>
      </w:r>
      <w:r>
        <w:rPr>
          <w:rFonts w:ascii="Times New Roman" w:eastAsia="Times New Roman" w:hAnsi="Times New Roman" w:cs="Times New Roman"/>
          <w:sz w:val="24"/>
          <w:szCs w:val="24"/>
        </w:rPr>
        <w:t xml:space="preserve"> MD</w:t>
      </w:r>
      <w:r w:rsidRPr="00671AAE">
        <w:rPr>
          <w:rFonts w:ascii="Times New Roman" w:eastAsia="Times New Roman" w:hAnsi="Times New Roman" w:cs="Times New Roman"/>
          <w:sz w:val="24"/>
          <w:szCs w:val="24"/>
        </w:rPr>
        <w:t>, Bakker</w:t>
      </w:r>
      <w:r>
        <w:rPr>
          <w:rFonts w:ascii="Times New Roman" w:eastAsia="Times New Roman" w:hAnsi="Times New Roman" w:cs="Times New Roman"/>
          <w:sz w:val="24"/>
          <w:szCs w:val="24"/>
        </w:rPr>
        <w:t xml:space="preserve"> JD</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Preference, Performance, And Chemical Defense in An Endangered Butterfly Using Novel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Ancestral Host Plants. </w:t>
      </w:r>
      <w:r>
        <w:rPr>
          <w:rFonts w:ascii="Times New Roman" w:eastAsia="Times New Roman" w:hAnsi="Times New Roman" w:cs="Times New Roman"/>
          <w:sz w:val="24"/>
          <w:szCs w:val="24"/>
        </w:rPr>
        <w:t>Sci Rep</w:t>
      </w:r>
      <w:r w:rsidRPr="00671AAE">
        <w:rPr>
          <w:rFonts w:ascii="Times New Roman" w:eastAsia="Times New Roman" w:hAnsi="Times New Roman" w:cs="Times New Roman"/>
          <w:sz w:val="24"/>
          <w:szCs w:val="24"/>
        </w:rPr>
        <w:t xml:space="preserve"> 11:992.</w:t>
      </w:r>
    </w:p>
    <w:p w14:paraId="1C1FDC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w:t>
      </w:r>
      <w:r>
        <w:rPr>
          <w:rFonts w:ascii="Times New Roman" w:eastAsia="Times New Roman" w:hAnsi="Times New Roman" w:cs="Times New Roman"/>
          <w:sz w:val="24"/>
          <w:szCs w:val="24"/>
        </w:rPr>
        <w:t>KM</w:t>
      </w:r>
      <w:r w:rsidRPr="005010E7">
        <w:rPr>
          <w:rFonts w:ascii="Times New Roman" w:eastAsia="Times New Roman" w:hAnsi="Times New Roman" w:cs="Times New Roman"/>
          <w:sz w:val="24"/>
          <w:szCs w:val="24"/>
        </w:rPr>
        <w:t>, McCarthy</w:t>
      </w:r>
      <w:r>
        <w:rPr>
          <w:rFonts w:ascii="Times New Roman" w:eastAsia="Times New Roman" w:hAnsi="Times New Roman" w:cs="Times New Roman"/>
          <w:sz w:val="24"/>
          <w:szCs w:val="24"/>
        </w:rPr>
        <w:t xml:space="preserve"> BC</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2004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5010E7">
        <w:rPr>
          <w:rFonts w:ascii="Times New Roman" w:eastAsia="Times New Roman" w:hAnsi="Times New Roman" w:cs="Times New Roman"/>
          <w:sz w:val="24"/>
          <w:szCs w:val="24"/>
        </w:rPr>
        <w:t xml:space="preserve"> 12:154–165.</w:t>
      </w:r>
    </w:p>
    <w:p w14:paraId="0D540C0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521E0">
        <w:rPr>
          <w:rFonts w:ascii="Times New Roman" w:eastAsia="Times New Roman" w:hAnsi="Times New Roman" w:cs="Times New Roman"/>
          <w:sz w:val="24"/>
          <w:szCs w:val="24"/>
        </w:rPr>
        <w:t xml:space="preserve">van </w:t>
      </w:r>
      <w:proofErr w:type="spellStart"/>
      <w:r w:rsidRPr="008521E0">
        <w:rPr>
          <w:rFonts w:ascii="Times New Roman" w:eastAsia="Times New Roman" w:hAnsi="Times New Roman" w:cs="Times New Roman"/>
          <w:sz w:val="24"/>
          <w:szCs w:val="24"/>
        </w:rPr>
        <w:t>Hengstum</w:t>
      </w:r>
      <w:proofErr w:type="spellEnd"/>
      <w:r w:rsidRPr="008521E0">
        <w:rPr>
          <w:rFonts w:ascii="Times New Roman" w:eastAsia="Times New Roman" w:hAnsi="Times New Roman" w:cs="Times New Roman"/>
          <w:sz w:val="24"/>
          <w:szCs w:val="24"/>
        </w:rPr>
        <w:t xml:space="preserve">, T, </w:t>
      </w:r>
      <w:proofErr w:type="spellStart"/>
      <w:r w:rsidRPr="008521E0">
        <w:rPr>
          <w:rFonts w:ascii="Times New Roman" w:eastAsia="Times New Roman" w:hAnsi="Times New Roman" w:cs="Times New Roman"/>
          <w:sz w:val="24"/>
          <w:szCs w:val="24"/>
        </w:rPr>
        <w:t>Hooftman</w:t>
      </w:r>
      <w:proofErr w:type="spellEnd"/>
      <w:r>
        <w:rPr>
          <w:rFonts w:ascii="Times New Roman" w:eastAsia="Times New Roman" w:hAnsi="Times New Roman" w:cs="Times New Roman"/>
          <w:sz w:val="24"/>
          <w:szCs w:val="24"/>
        </w:rPr>
        <w:t xml:space="preserve"> DAP</w:t>
      </w:r>
      <w:r w:rsidRPr="008521E0">
        <w:rPr>
          <w:rFonts w:ascii="Times New Roman" w:eastAsia="Times New Roman" w:hAnsi="Times New Roman" w:cs="Times New Roman"/>
          <w:sz w:val="24"/>
          <w:szCs w:val="24"/>
        </w:rPr>
        <w:t xml:space="preserve">, </w:t>
      </w:r>
      <w:proofErr w:type="spellStart"/>
      <w:r w:rsidRPr="008521E0">
        <w:rPr>
          <w:rFonts w:ascii="Times New Roman" w:eastAsia="Times New Roman" w:hAnsi="Times New Roman" w:cs="Times New Roman"/>
          <w:sz w:val="24"/>
          <w:szCs w:val="24"/>
        </w:rPr>
        <w:t>Oostermeijer</w:t>
      </w:r>
      <w:proofErr w:type="spellEnd"/>
      <w:r>
        <w:rPr>
          <w:rFonts w:ascii="Times New Roman" w:eastAsia="Times New Roman" w:hAnsi="Times New Roman" w:cs="Times New Roman"/>
          <w:sz w:val="24"/>
          <w:szCs w:val="24"/>
        </w:rPr>
        <w:t xml:space="preserve"> JGB</w:t>
      </w:r>
      <w:r w:rsidRPr="008521E0">
        <w:rPr>
          <w:rFonts w:ascii="Times New Roman" w:eastAsia="Times New Roman" w:hAnsi="Times New Roman" w:cs="Times New Roman"/>
          <w:sz w:val="24"/>
          <w:szCs w:val="24"/>
        </w:rPr>
        <w:t xml:space="preserve">, van </w:t>
      </w:r>
      <w:proofErr w:type="spellStart"/>
      <w:r w:rsidRPr="008521E0">
        <w:rPr>
          <w:rFonts w:ascii="Times New Roman" w:eastAsia="Times New Roman" w:hAnsi="Times New Roman" w:cs="Times New Roman"/>
          <w:sz w:val="24"/>
          <w:szCs w:val="24"/>
        </w:rPr>
        <w:t>Tienderen</w:t>
      </w:r>
      <w:proofErr w:type="spellEnd"/>
      <w:r>
        <w:rPr>
          <w:rFonts w:ascii="Times New Roman" w:eastAsia="Times New Roman" w:hAnsi="Times New Roman" w:cs="Times New Roman"/>
          <w:sz w:val="24"/>
          <w:szCs w:val="24"/>
        </w:rPr>
        <w:t xml:space="preserve"> PH</w:t>
      </w:r>
      <w:r w:rsidRPr="008521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 xml:space="preserve"> Impact of Plant Invasions on Local Arthropod Communities: A Meta-Analysis.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Ecol</w:t>
      </w:r>
      <w:proofErr w:type="spellEnd"/>
      <w:r w:rsidRPr="008521E0">
        <w:rPr>
          <w:rFonts w:ascii="Times New Roman" w:eastAsia="Times New Roman" w:hAnsi="Times New Roman" w:cs="Times New Roman"/>
          <w:sz w:val="24"/>
          <w:szCs w:val="24"/>
        </w:rPr>
        <w:t xml:space="preserve"> 102:4–11.</w:t>
      </w:r>
    </w:p>
    <w:p w14:paraId="6C5E6B5E" w14:textId="77777777" w:rsidR="004D40C5" w:rsidRPr="00667431" w:rsidRDefault="004D40C5" w:rsidP="004D40C5">
      <w:pPr>
        <w:spacing w:after="0" w:line="480" w:lineRule="auto"/>
        <w:ind w:left="720" w:hanging="720"/>
        <w:rPr>
          <w:rFonts w:ascii="Times New Roman" w:eastAsia="Times New Roman" w:hAnsi="Times New Roman" w:cs="Times New Roman"/>
          <w:sz w:val="24"/>
          <w:szCs w:val="24"/>
        </w:rPr>
      </w:pPr>
      <w:r w:rsidRPr="00667431">
        <w:rPr>
          <w:rFonts w:ascii="Times New Roman" w:eastAsia="Times New Roman" w:hAnsi="Times New Roman" w:cs="Times New Roman"/>
          <w:sz w:val="24"/>
          <w:szCs w:val="24"/>
        </w:rPr>
        <w:t>Hedges</w:t>
      </w:r>
      <w:r>
        <w:rPr>
          <w:rFonts w:ascii="Times New Roman" w:eastAsia="Times New Roman" w:hAnsi="Times New Roman" w:cs="Times New Roman"/>
          <w:sz w:val="24"/>
          <w:szCs w:val="24"/>
        </w:rPr>
        <w:t xml:space="preserve"> LV</w:t>
      </w:r>
      <w:r w:rsidRPr="00667431">
        <w:rPr>
          <w:rFonts w:ascii="Times New Roman" w:eastAsia="Times New Roman" w:hAnsi="Times New Roman" w:cs="Times New Roman"/>
          <w:sz w:val="24"/>
          <w:szCs w:val="24"/>
        </w:rPr>
        <w:t>, Gurevitch</w:t>
      </w:r>
      <w:r>
        <w:rPr>
          <w:rFonts w:ascii="Times New Roman" w:eastAsia="Times New Roman" w:hAnsi="Times New Roman" w:cs="Times New Roman"/>
          <w:sz w:val="24"/>
          <w:szCs w:val="24"/>
        </w:rPr>
        <w:t xml:space="preserve"> J</w:t>
      </w:r>
      <w:r w:rsidRPr="00667431">
        <w:rPr>
          <w:rFonts w:ascii="Times New Roman" w:eastAsia="Times New Roman" w:hAnsi="Times New Roman" w:cs="Times New Roman"/>
          <w:sz w:val="24"/>
          <w:szCs w:val="24"/>
        </w:rPr>
        <w:t>, Curtis</w:t>
      </w:r>
      <w:r>
        <w:rPr>
          <w:rFonts w:ascii="Times New Roman" w:eastAsia="Times New Roman" w:hAnsi="Times New Roman" w:cs="Times New Roman"/>
          <w:sz w:val="24"/>
          <w:szCs w:val="24"/>
        </w:rPr>
        <w:t xml:space="preserve"> PS</w:t>
      </w:r>
      <w:r w:rsidRPr="006674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 xml:space="preserve"> The Meta-Analysis of Response Ratios in Experimental Ecology. Ecology 80:1150–1156.</w:t>
      </w:r>
    </w:p>
    <w:p w14:paraId="7D49D48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lastRenderedPageBreak/>
        <w:t xml:space="preserve">Hiatt </w:t>
      </w:r>
      <w:r>
        <w:rPr>
          <w:rFonts w:ascii="Times New Roman" w:eastAsia="Times New Roman" w:hAnsi="Times New Roman" w:cs="Times New Roman"/>
          <w:sz w:val="24"/>
          <w:szCs w:val="24"/>
        </w:rPr>
        <w:t>D</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Serbesoff</w:t>
      </w:r>
      <w:proofErr w:type="spellEnd"/>
      <w:r w:rsidRPr="00D32F2C">
        <w:rPr>
          <w:rFonts w:ascii="Times New Roman" w:eastAsia="Times New Roman" w:hAnsi="Times New Roman" w:cs="Times New Roman"/>
          <w:sz w:val="24"/>
          <w:szCs w:val="24"/>
        </w:rPr>
        <w:t>‐King</w:t>
      </w:r>
      <w:r>
        <w:rPr>
          <w:rFonts w:ascii="Times New Roman" w:eastAsia="Times New Roman" w:hAnsi="Times New Roman" w:cs="Times New Roman"/>
          <w:sz w:val="24"/>
          <w:szCs w:val="24"/>
        </w:rPr>
        <w:t xml:space="preserve"> K</w:t>
      </w:r>
      <w:r w:rsidRPr="00D32F2C">
        <w:rPr>
          <w:rFonts w:ascii="Times New Roman" w:eastAsia="Times New Roman" w:hAnsi="Times New Roman" w:cs="Times New Roman"/>
          <w:sz w:val="24"/>
          <w:szCs w:val="24"/>
        </w:rPr>
        <w:t>, Lieurance</w:t>
      </w:r>
      <w:r>
        <w:rPr>
          <w:rFonts w:ascii="Times New Roman" w:eastAsia="Times New Roman" w:hAnsi="Times New Roman" w:cs="Times New Roman"/>
          <w:sz w:val="24"/>
          <w:szCs w:val="24"/>
        </w:rPr>
        <w:t xml:space="preserve"> D</w:t>
      </w:r>
      <w:r w:rsidRPr="00D32F2C">
        <w:rPr>
          <w:rFonts w:ascii="Times New Roman" w:eastAsia="Times New Roman" w:hAnsi="Times New Roman" w:cs="Times New Roman"/>
          <w:sz w:val="24"/>
          <w:szCs w:val="24"/>
        </w:rPr>
        <w:t>, Gordon</w:t>
      </w:r>
      <w:r>
        <w:rPr>
          <w:rFonts w:ascii="Times New Roman" w:eastAsia="Times New Roman" w:hAnsi="Times New Roman" w:cs="Times New Roman"/>
          <w:sz w:val="24"/>
          <w:szCs w:val="24"/>
        </w:rPr>
        <w:t xml:space="preserve"> DR</w:t>
      </w:r>
      <w:r w:rsidRPr="00D32F2C">
        <w:rPr>
          <w:rFonts w:ascii="Times New Roman" w:eastAsia="Times New Roman" w:hAnsi="Times New Roman" w:cs="Times New Roman"/>
          <w:sz w:val="24"/>
          <w:szCs w:val="24"/>
        </w:rPr>
        <w:t>, Flory</w:t>
      </w:r>
      <w:r>
        <w:rPr>
          <w:rFonts w:ascii="Times New Roman" w:eastAsia="Times New Roman" w:hAnsi="Times New Roman" w:cs="Times New Roman"/>
          <w:sz w:val="24"/>
          <w:szCs w:val="24"/>
        </w:rPr>
        <w:t xml:space="preserve"> SL</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Allocation of Invasive Plant Management Expenditures </w:t>
      </w:r>
      <w:proofErr w:type="gramStart"/>
      <w:r w:rsidRPr="00D32F2C">
        <w:rPr>
          <w:rFonts w:ascii="Times New Roman" w:eastAsia="Times New Roman" w:hAnsi="Times New Roman" w:cs="Times New Roman"/>
          <w:sz w:val="24"/>
          <w:szCs w:val="24"/>
        </w:rPr>
        <w:t>For</w:t>
      </w:r>
      <w:proofErr w:type="gramEnd"/>
      <w:r w:rsidRPr="00D32F2C">
        <w:rPr>
          <w:rFonts w:ascii="Times New Roman" w:eastAsia="Times New Roman" w:hAnsi="Times New Roman" w:cs="Times New Roman"/>
          <w:sz w:val="24"/>
          <w:szCs w:val="24"/>
        </w:rPr>
        <w:t xml:space="preserve"> Conservation: Lessons from Florida, USA.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Sci </w:t>
      </w:r>
      <w:proofErr w:type="spellStart"/>
      <w:r>
        <w:rPr>
          <w:rFonts w:ascii="Times New Roman" w:eastAsia="Times New Roman" w:hAnsi="Times New Roman" w:cs="Times New Roman"/>
          <w:sz w:val="24"/>
          <w:szCs w:val="24"/>
        </w:rPr>
        <w:t>Pract</w:t>
      </w:r>
      <w:proofErr w:type="spellEnd"/>
      <w:r w:rsidRPr="00D32F2C">
        <w:rPr>
          <w:rFonts w:ascii="Times New Roman" w:eastAsia="Times New Roman" w:hAnsi="Times New Roman" w:cs="Times New Roman"/>
          <w:sz w:val="24"/>
          <w:szCs w:val="24"/>
        </w:rPr>
        <w:t xml:space="preserve"> 1:1–10.</w:t>
      </w:r>
    </w:p>
    <w:p w14:paraId="146B481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17E2D">
        <w:rPr>
          <w:rFonts w:ascii="Times New Roman" w:eastAsia="Times New Roman" w:hAnsi="Times New Roman" w:cs="Times New Roman"/>
          <w:sz w:val="24"/>
          <w:szCs w:val="24"/>
        </w:rPr>
        <w:t>Holmes</w:t>
      </w:r>
      <w:r>
        <w:rPr>
          <w:rFonts w:ascii="Times New Roman" w:eastAsia="Times New Roman" w:hAnsi="Times New Roman" w:cs="Times New Roman"/>
          <w:sz w:val="24"/>
          <w:szCs w:val="24"/>
        </w:rPr>
        <w:t xml:space="preserve"> MA</w:t>
      </w:r>
      <w:r w:rsidRPr="00117E2D">
        <w:rPr>
          <w:rFonts w:ascii="Times New Roman" w:eastAsia="Times New Roman" w:hAnsi="Times New Roman" w:cs="Times New Roman"/>
          <w:sz w:val="24"/>
          <w:szCs w:val="24"/>
        </w:rPr>
        <w:t>, Whitacre</w:t>
      </w:r>
      <w:r>
        <w:rPr>
          <w:rFonts w:ascii="Times New Roman" w:eastAsia="Times New Roman" w:hAnsi="Times New Roman" w:cs="Times New Roman"/>
          <w:sz w:val="24"/>
          <w:szCs w:val="24"/>
        </w:rPr>
        <w:t xml:space="preserve"> JV</w:t>
      </w:r>
      <w:r w:rsidRPr="00117E2D">
        <w:rPr>
          <w:rFonts w:ascii="Times New Roman" w:eastAsia="Times New Roman" w:hAnsi="Times New Roman" w:cs="Times New Roman"/>
          <w:sz w:val="24"/>
          <w:szCs w:val="24"/>
        </w:rPr>
        <w:t>, Bennion</w:t>
      </w:r>
      <w:r>
        <w:rPr>
          <w:rFonts w:ascii="Times New Roman" w:eastAsia="Times New Roman" w:hAnsi="Times New Roman" w:cs="Times New Roman"/>
          <w:sz w:val="24"/>
          <w:szCs w:val="24"/>
        </w:rPr>
        <w:t xml:space="preserve"> LD</w:t>
      </w:r>
      <w:r w:rsidRPr="00117E2D">
        <w:rPr>
          <w:rFonts w:ascii="Times New Roman" w:eastAsia="Times New Roman" w:hAnsi="Times New Roman" w:cs="Times New Roman"/>
          <w:sz w:val="24"/>
          <w:szCs w:val="24"/>
        </w:rPr>
        <w:t>, Poteet</w:t>
      </w:r>
      <w:r>
        <w:rPr>
          <w:rFonts w:ascii="Times New Roman" w:eastAsia="Times New Roman" w:hAnsi="Times New Roman" w:cs="Times New Roman"/>
          <w:sz w:val="24"/>
          <w:szCs w:val="24"/>
        </w:rPr>
        <w:t xml:space="preserve"> J</w:t>
      </w:r>
      <w:r w:rsidRPr="00117E2D">
        <w:rPr>
          <w:rFonts w:ascii="Times New Roman" w:eastAsia="Times New Roman" w:hAnsi="Times New Roman" w:cs="Times New Roman"/>
          <w:sz w:val="24"/>
          <w:szCs w:val="24"/>
        </w:rPr>
        <w:t xml:space="preserve">, </w:t>
      </w:r>
      <w:proofErr w:type="spellStart"/>
      <w:r w:rsidRPr="00117E2D">
        <w:rPr>
          <w:rFonts w:ascii="Times New Roman" w:eastAsia="Times New Roman" w:hAnsi="Times New Roman" w:cs="Times New Roman"/>
          <w:sz w:val="24"/>
          <w:szCs w:val="24"/>
        </w:rPr>
        <w:t>Kuebbing</w:t>
      </w:r>
      <w:proofErr w:type="spellEnd"/>
      <w:r>
        <w:rPr>
          <w:rFonts w:ascii="Times New Roman" w:eastAsia="Times New Roman" w:hAnsi="Times New Roman" w:cs="Times New Roman"/>
          <w:sz w:val="24"/>
          <w:szCs w:val="24"/>
        </w:rPr>
        <w:t xml:space="preserve"> SE</w:t>
      </w:r>
      <w:r w:rsidRPr="00117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 xml:space="preserve"> Land-Use History and Abiotic Gradients Drive Abundance of Non-Native Shrubs </w:t>
      </w:r>
      <w:proofErr w:type="gramStart"/>
      <w:r w:rsidRPr="00117E2D">
        <w:rPr>
          <w:rFonts w:ascii="Times New Roman" w:eastAsia="Times New Roman" w:hAnsi="Times New Roman" w:cs="Times New Roman"/>
          <w:sz w:val="24"/>
          <w:szCs w:val="24"/>
        </w:rPr>
        <w:t>In</w:t>
      </w:r>
      <w:proofErr w:type="gramEnd"/>
      <w:r w:rsidRPr="00117E2D">
        <w:rPr>
          <w:rFonts w:ascii="Times New Roman" w:eastAsia="Times New Roman" w:hAnsi="Times New Roman" w:cs="Times New Roman"/>
          <w:sz w:val="24"/>
          <w:szCs w:val="24"/>
        </w:rPr>
        <w:t xml:space="preserve"> Appalachian Second-Growth Forests With Histories Of Mining, Agriculture, And Logging.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Manag</w:t>
      </w:r>
      <w:r w:rsidRPr="00117E2D">
        <w:rPr>
          <w:rFonts w:ascii="Times New Roman" w:eastAsia="Times New Roman" w:hAnsi="Times New Roman" w:cs="Times New Roman"/>
          <w:sz w:val="24"/>
          <w:szCs w:val="24"/>
        </w:rPr>
        <w:t xml:space="preserve"> 494:119296.</w:t>
      </w:r>
    </w:p>
    <w:p w14:paraId="72B9565F"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Kettenring </w:t>
      </w:r>
      <w:r>
        <w:rPr>
          <w:rFonts w:ascii="Times New Roman" w:eastAsia="Times New Roman" w:hAnsi="Times New Roman" w:cs="Times New Roman"/>
          <w:sz w:val="24"/>
          <w:szCs w:val="24"/>
        </w:rPr>
        <w:t>KM</w:t>
      </w:r>
      <w:r w:rsidRPr="0087079E">
        <w:rPr>
          <w:rFonts w:ascii="Times New Roman" w:eastAsia="Times New Roman" w:hAnsi="Times New Roman" w:cs="Times New Roman"/>
          <w:sz w:val="24"/>
          <w:szCs w:val="24"/>
        </w:rPr>
        <w:t>, Adams</w:t>
      </w:r>
      <w:r>
        <w:rPr>
          <w:rFonts w:ascii="Times New Roman" w:eastAsia="Times New Roman" w:hAnsi="Times New Roman" w:cs="Times New Roman"/>
          <w:sz w:val="24"/>
          <w:szCs w:val="24"/>
        </w:rPr>
        <w:t xml:space="preserve"> CR</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Lessons Learned from Invasive Plant Control Experiments: A Systematic Review </w:t>
      </w:r>
      <w:proofErr w:type="gramStart"/>
      <w:r w:rsidRPr="0087079E">
        <w:rPr>
          <w:rFonts w:ascii="Times New Roman" w:eastAsia="Times New Roman" w:hAnsi="Times New Roman" w:cs="Times New Roman"/>
          <w:sz w:val="24"/>
          <w:szCs w:val="24"/>
        </w:rPr>
        <w:t>And</w:t>
      </w:r>
      <w:proofErr w:type="gramEnd"/>
      <w:r w:rsidRPr="0087079E">
        <w:rPr>
          <w:rFonts w:ascii="Times New Roman" w:eastAsia="Times New Roman" w:hAnsi="Times New Roman" w:cs="Times New Roman"/>
          <w:sz w:val="24"/>
          <w:szCs w:val="24"/>
        </w:rPr>
        <w:t xml:space="preserve"> Meta-Analysis.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48:970–979.</w:t>
      </w:r>
    </w:p>
    <w:p w14:paraId="4B33674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Klasing </w:t>
      </w:r>
      <w:r>
        <w:rPr>
          <w:rFonts w:ascii="Times New Roman" w:eastAsia="Times New Roman" w:hAnsi="Times New Roman" w:cs="Times New Roman"/>
          <w:sz w:val="24"/>
          <w:szCs w:val="24"/>
        </w:rPr>
        <w:t>KC</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Comparative Avian Nutrition. CAB International, Wallingford, UK.</w:t>
      </w:r>
    </w:p>
    <w:p w14:paraId="0E0F11A7"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Kramer </w:t>
      </w:r>
      <w:r>
        <w:rPr>
          <w:rFonts w:ascii="Times New Roman" w:eastAsia="Times New Roman" w:hAnsi="Times New Roman" w:cs="Times New Roman"/>
          <w:sz w:val="24"/>
          <w:szCs w:val="24"/>
        </w:rPr>
        <w:t>AT</w:t>
      </w:r>
      <w:r w:rsidRPr="006E2B62">
        <w:rPr>
          <w:rFonts w:ascii="Times New Roman" w:eastAsia="Times New Roman" w:hAnsi="Times New Roman" w:cs="Times New Roman"/>
          <w:sz w:val="24"/>
          <w:szCs w:val="24"/>
        </w:rPr>
        <w:t>, Crane</w:t>
      </w:r>
      <w:r>
        <w:rPr>
          <w:rFonts w:ascii="Times New Roman" w:eastAsia="Times New Roman" w:hAnsi="Times New Roman" w:cs="Times New Roman"/>
          <w:sz w:val="24"/>
          <w:szCs w:val="24"/>
        </w:rPr>
        <w:t xml:space="preserve"> C</w:t>
      </w:r>
      <w:r w:rsidRPr="006E2B62">
        <w:rPr>
          <w:rFonts w:ascii="Times New Roman" w:eastAsia="Times New Roman" w:hAnsi="Times New Roman" w:cs="Times New Roman"/>
          <w:sz w:val="24"/>
          <w:szCs w:val="24"/>
        </w:rPr>
        <w:t>, Downing</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Hamrick</w:t>
      </w:r>
      <w:r>
        <w:rPr>
          <w:rFonts w:ascii="Times New Roman" w:eastAsia="Times New Roman" w:hAnsi="Times New Roman" w:cs="Times New Roman"/>
          <w:sz w:val="24"/>
          <w:szCs w:val="24"/>
        </w:rPr>
        <w:t xml:space="preserve"> JL</w:t>
      </w:r>
      <w:r w:rsidRPr="006E2B62">
        <w:rPr>
          <w:rFonts w:ascii="Times New Roman" w:eastAsia="Times New Roman" w:hAnsi="Times New Roman" w:cs="Times New Roman"/>
          <w:sz w:val="24"/>
          <w:szCs w:val="24"/>
        </w:rPr>
        <w:t>, Havens</w:t>
      </w:r>
      <w:r>
        <w:rPr>
          <w:rFonts w:ascii="Times New Roman" w:eastAsia="Times New Roman" w:hAnsi="Times New Roman" w:cs="Times New Roman"/>
          <w:sz w:val="24"/>
          <w:szCs w:val="24"/>
        </w:rPr>
        <w:t xml:space="preserve"> K</w:t>
      </w:r>
      <w:r w:rsidRPr="006E2B62">
        <w:rPr>
          <w:rFonts w:ascii="Times New Roman" w:eastAsia="Times New Roman" w:hAnsi="Times New Roman" w:cs="Times New Roman"/>
          <w:sz w:val="24"/>
          <w:szCs w:val="24"/>
        </w:rPr>
        <w:t>, Highland</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Jacobi</w:t>
      </w:r>
      <w:r>
        <w:rPr>
          <w:rFonts w:ascii="Times New Roman" w:eastAsia="Times New Roman" w:hAnsi="Times New Roman" w:cs="Times New Roman"/>
          <w:sz w:val="24"/>
          <w:szCs w:val="24"/>
        </w:rPr>
        <w:t xml:space="preserve"> SK</w:t>
      </w:r>
      <w:r w:rsidRPr="006E2B62">
        <w:rPr>
          <w:rFonts w:ascii="Times New Roman" w:eastAsia="Times New Roman" w:hAnsi="Times New Roman" w:cs="Times New Roman"/>
          <w:sz w:val="24"/>
          <w:szCs w:val="24"/>
        </w:rPr>
        <w:t>, Kaye</w:t>
      </w:r>
      <w:r>
        <w:rPr>
          <w:rFonts w:ascii="Times New Roman" w:eastAsia="Times New Roman" w:hAnsi="Times New Roman" w:cs="Times New Roman"/>
          <w:sz w:val="24"/>
          <w:szCs w:val="24"/>
        </w:rPr>
        <w:t xml:space="preserve"> TN</w:t>
      </w:r>
      <w:r w:rsidRPr="006E2B62">
        <w:rPr>
          <w:rFonts w:ascii="Times New Roman" w:eastAsia="Times New Roman" w:hAnsi="Times New Roman" w:cs="Times New Roman"/>
          <w:sz w:val="24"/>
          <w:szCs w:val="24"/>
        </w:rPr>
        <w:t>, Lonsdorf</w:t>
      </w:r>
      <w:r>
        <w:rPr>
          <w:rFonts w:ascii="Times New Roman" w:eastAsia="Times New Roman" w:hAnsi="Times New Roman" w:cs="Times New Roman"/>
          <w:sz w:val="24"/>
          <w:szCs w:val="24"/>
        </w:rPr>
        <w:t xml:space="preserve"> EV</w:t>
      </w:r>
      <w:r w:rsidRPr="006E2B62">
        <w:rPr>
          <w:rFonts w:ascii="Times New Roman" w:eastAsia="Times New Roman" w:hAnsi="Times New Roman" w:cs="Times New Roman"/>
          <w:sz w:val="24"/>
          <w:szCs w:val="24"/>
        </w:rPr>
        <w:t>, Ramp Neale</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Novy</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Smouse</w:t>
      </w:r>
      <w:r>
        <w:rPr>
          <w:rFonts w:ascii="Times New Roman" w:eastAsia="Times New Roman" w:hAnsi="Times New Roman" w:cs="Times New Roman"/>
          <w:sz w:val="24"/>
          <w:szCs w:val="24"/>
        </w:rPr>
        <w:t xml:space="preserve"> PE</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White</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Zeldin</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Sourcing Native Plants to Support Ecosystem Function </w:t>
      </w:r>
      <w:proofErr w:type="gramStart"/>
      <w:r w:rsidRPr="006E2B62">
        <w:rPr>
          <w:rFonts w:ascii="Times New Roman" w:eastAsia="Times New Roman" w:hAnsi="Times New Roman" w:cs="Times New Roman"/>
          <w:sz w:val="24"/>
          <w:szCs w:val="24"/>
        </w:rPr>
        <w:t>In</w:t>
      </w:r>
      <w:proofErr w:type="gramEnd"/>
      <w:r w:rsidRPr="006E2B62">
        <w:rPr>
          <w:rFonts w:ascii="Times New Roman" w:eastAsia="Times New Roman" w:hAnsi="Times New Roman" w:cs="Times New Roman"/>
          <w:sz w:val="24"/>
          <w:szCs w:val="24"/>
        </w:rPr>
        <w:t xml:space="preserve"> Different Planting Contexts.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6E2B62">
        <w:rPr>
          <w:rFonts w:ascii="Times New Roman" w:eastAsia="Times New Roman" w:hAnsi="Times New Roman" w:cs="Times New Roman"/>
          <w:sz w:val="24"/>
          <w:szCs w:val="24"/>
        </w:rPr>
        <w:t xml:space="preserve"> 27:470–476.</w:t>
      </w:r>
    </w:p>
    <w:p w14:paraId="7324DFD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Lampert</w:t>
      </w:r>
      <w:r>
        <w:rPr>
          <w:rFonts w:ascii="Times New Roman" w:eastAsia="Times New Roman" w:hAnsi="Times New Roman" w:cs="Times New Roman"/>
          <w:sz w:val="24"/>
          <w:szCs w:val="24"/>
        </w:rPr>
        <w:t xml:space="preserve"> EC</w:t>
      </w:r>
      <w:r w:rsidRPr="00DA131D">
        <w:rPr>
          <w:rFonts w:ascii="Times New Roman" w:eastAsia="Times New Roman" w:hAnsi="Times New Roman" w:cs="Times New Roman"/>
          <w:sz w:val="24"/>
          <w:szCs w:val="24"/>
        </w:rPr>
        <w:t>, Cylkowski</w:t>
      </w:r>
      <w:r>
        <w:rPr>
          <w:rFonts w:ascii="Times New Roman" w:eastAsia="Times New Roman" w:hAnsi="Times New Roman" w:cs="Times New Roman"/>
          <w:sz w:val="24"/>
          <w:szCs w:val="24"/>
        </w:rPr>
        <w:t xml:space="preserve"> ZR</w:t>
      </w:r>
      <w:r w:rsidRPr="00DA131D">
        <w:rPr>
          <w:rFonts w:ascii="Times New Roman" w:eastAsia="Times New Roman" w:hAnsi="Times New Roman" w:cs="Times New Roman"/>
          <w:sz w:val="24"/>
          <w:szCs w:val="24"/>
        </w:rPr>
        <w:t>, McDonough</w:t>
      </w:r>
      <w:r>
        <w:rPr>
          <w:rFonts w:ascii="Times New Roman" w:eastAsia="Times New Roman" w:hAnsi="Times New Roman" w:cs="Times New Roman"/>
          <w:sz w:val="24"/>
          <w:szCs w:val="24"/>
        </w:rPr>
        <w:t xml:space="preserve"> KA</w:t>
      </w:r>
      <w:r w:rsidRPr="00DA131D">
        <w:rPr>
          <w:rFonts w:ascii="Times New Roman" w:eastAsia="Times New Roman" w:hAnsi="Times New Roman" w:cs="Times New Roman"/>
          <w:sz w:val="24"/>
          <w:szCs w:val="24"/>
        </w:rPr>
        <w:t>, Young</w:t>
      </w:r>
      <w:r>
        <w:rPr>
          <w:rFonts w:ascii="Times New Roman" w:eastAsia="Times New Roman" w:hAnsi="Times New Roman" w:cs="Times New Roman"/>
          <w:sz w:val="24"/>
          <w:szCs w:val="24"/>
        </w:rPr>
        <w:t xml:space="preserve"> CR</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 xml:space="preserve"> Arthropod Associations Show Naturalization with Non-Native Quercus Species in the Georgia Piedmont.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xml:space="preserve"> Sci</w:t>
      </w:r>
      <w:r w:rsidRPr="00DA131D">
        <w:rPr>
          <w:rFonts w:ascii="Times New Roman" w:eastAsia="Times New Roman" w:hAnsi="Times New Roman" w:cs="Times New Roman"/>
          <w:sz w:val="24"/>
          <w:szCs w:val="24"/>
        </w:rPr>
        <w:t xml:space="preserve"> 57:323–332.</w:t>
      </w:r>
    </w:p>
    <w:p w14:paraId="68AD74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671AAE">
        <w:rPr>
          <w:rFonts w:ascii="Times New Roman" w:eastAsia="Times New Roman" w:hAnsi="Times New Roman" w:cs="Times New Roman"/>
          <w:sz w:val="24"/>
          <w:szCs w:val="24"/>
        </w:rPr>
        <w:t>, Schmit</w:t>
      </w:r>
      <w:r>
        <w:rPr>
          <w:rFonts w:ascii="Times New Roman" w:eastAsia="Times New Roman" w:hAnsi="Times New Roman" w:cs="Times New Roman"/>
          <w:sz w:val="24"/>
          <w:szCs w:val="24"/>
        </w:rPr>
        <w:t xml:space="preserve"> JP</w:t>
      </w:r>
      <w:r w:rsidRPr="00671AAE">
        <w:rPr>
          <w:rFonts w:ascii="Times New Roman" w:eastAsia="Times New Roman" w:hAnsi="Times New Roman" w:cs="Times New Roman"/>
          <w:sz w:val="24"/>
          <w:szCs w:val="24"/>
        </w:rPr>
        <w:t>, Matthews</w:t>
      </w:r>
      <w:r>
        <w:rPr>
          <w:rFonts w:ascii="Times New Roman" w:eastAsia="Times New Roman" w:hAnsi="Times New Roman" w:cs="Times New Roman"/>
          <w:sz w:val="24"/>
          <w:szCs w:val="24"/>
        </w:rPr>
        <w:t xml:space="preserve"> ER</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Invasive Plants Differentially Impact Forest Invertebrates, Providing Taxon-Specific Benefits by Enhancing Structural Complexity. </w:t>
      </w:r>
      <w:r>
        <w:rPr>
          <w:rFonts w:ascii="Times New Roman" w:eastAsia="Times New Roman" w:hAnsi="Times New Roman" w:cs="Times New Roman"/>
          <w:sz w:val="24"/>
          <w:szCs w:val="24"/>
        </w:rPr>
        <w:t xml:space="preserve">Front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671AAE">
        <w:rPr>
          <w:rFonts w:ascii="Times New Roman" w:eastAsia="Times New Roman" w:hAnsi="Times New Roman" w:cs="Times New Roman"/>
          <w:sz w:val="24"/>
          <w:szCs w:val="24"/>
        </w:rPr>
        <w:t xml:space="preserve"> 9.</w:t>
      </w:r>
    </w:p>
    <w:p w14:paraId="61613A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4E0758">
        <w:rPr>
          <w:rFonts w:ascii="Times New Roman" w:eastAsia="Times New Roman" w:hAnsi="Times New Roman" w:cs="Times New Roman"/>
          <w:sz w:val="24"/>
          <w:szCs w:val="24"/>
        </w:rPr>
        <w:t>, Burghardt</w:t>
      </w:r>
      <w:r>
        <w:rPr>
          <w:rFonts w:ascii="Times New Roman" w:eastAsia="Times New Roman" w:hAnsi="Times New Roman" w:cs="Times New Roman"/>
          <w:sz w:val="24"/>
          <w:szCs w:val="24"/>
        </w:rPr>
        <w:t xml:space="preserve"> KT</w:t>
      </w:r>
      <w:r w:rsidRPr="004E0758">
        <w:rPr>
          <w:rFonts w:ascii="Times New Roman" w:eastAsia="Times New Roman" w:hAnsi="Times New Roman" w:cs="Times New Roman"/>
          <w:sz w:val="24"/>
          <w:szCs w:val="24"/>
        </w:rPr>
        <w:t>, Bowman</w:t>
      </w:r>
      <w:r>
        <w:rPr>
          <w:rFonts w:ascii="Times New Roman" w:eastAsia="Times New Roman" w:hAnsi="Times New Roman" w:cs="Times New Roman"/>
          <w:sz w:val="24"/>
          <w:szCs w:val="24"/>
        </w:rPr>
        <w:t xml:space="preserve"> JL</w:t>
      </w:r>
      <w:r w:rsidRPr="004E0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 xml:space="preserve"> Invasive Grass (</w:t>
      </w:r>
      <w:proofErr w:type="spellStart"/>
      <w:r w:rsidRPr="004E0758">
        <w:rPr>
          <w:rFonts w:ascii="Times New Roman" w:eastAsia="Times New Roman" w:hAnsi="Times New Roman" w:cs="Times New Roman"/>
          <w:sz w:val="24"/>
          <w:szCs w:val="24"/>
        </w:rPr>
        <w:t>Microstegium</w:t>
      </w:r>
      <w:proofErr w:type="spellEnd"/>
      <w:r w:rsidRPr="004E0758">
        <w:rPr>
          <w:rFonts w:ascii="Times New Roman" w:eastAsia="Times New Roman" w:hAnsi="Times New Roman" w:cs="Times New Roman"/>
          <w:sz w:val="24"/>
          <w:szCs w:val="24"/>
        </w:rPr>
        <w:t xml:space="preserve"> </w:t>
      </w:r>
      <w:proofErr w:type="spellStart"/>
      <w:r w:rsidRPr="004E0758">
        <w:rPr>
          <w:rFonts w:ascii="Times New Roman" w:eastAsia="Times New Roman" w:hAnsi="Times New Roman" w:cs="Times New Roman"/>
          <w:sz w:val="24"/>
          <w:szCs w:val="24"/>
        </w:rPr>
        <w:t>Vimineum</w:t>
      </w:r>
      <w:proofErr w:type="spellEnd"/>
      <w:r w:rsidRPr="004E0758">
        <w:rPr>
          <w:rFonts w:ascii="Times New Roman" w:eastAsia="Times New Roman" w:hAnsi="Times New Roman" w:cs="Times New Roman"/>
          <w:sz w:val="24"/>
          <w:szCs w:val="24"/>
        </w:rPr>
        <w:t xml:space="preserve">) Indirectly Benefits Spider Community by Subsidizing Available Prey.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4E0758">
        <w:rPr>
          <w:rFonts w:ascii="Times New Roman" w:eastAsia="Times New Roman" w:hAnsi="Times New Roman" w:cs="Times New Roman"/>
          <w:sz w:val="24"/>
          <w:szCs w:val="24"/>
        </w:rPr>
        <w:t xml:space="preserve"> 10:11133–11143.</w:t>
      </w:r>
    </w:p>
    <w:p w14:paraId="6A12238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A16DE">
        <w:rPr>
          <w:rFonts w:ascii="Times New Roman" w:eastAsia="Times New Roman" w:hAnsi="Times New Roman" w:cs="Times New Roman"/>
          <w:sz w:val="24"/>
          <w:szCs w:val="24"/>
        </w:rPr>
        <w:lastRenderedPageBreak/>
        <w:t>Lehtinen</w:t>
      </w:r>
      <w:r>
        <w:rPr>
          <w:rFonts w:ascii="Times New Roman" w:eastAsia="Times New Roman" w:hAnsi="Times New Roman" w:cs="Times New Roman"/>
          <w:sz w:val="24"/>
          <w:szCs w:val="24"/>
        </w:rPr>
        <w:t xml:space="preserve"> RM</w:t>
      </w:r>
      <w:r w:rsidRPr="003A16DE">
        <w:rPr>
          <w:rFonts w:ascii="Times New Roman" w:eastAsia="Times New Roman" w:hAnsi="Times New Roman" w:cs="Times New Roman"/>
          <w:sz w:val="24"/>
          <w:szCs w:val="24"/>
        </w:rPr>
        <w:t>, Hartman</w:t>
      </w:r>
      <w:r>
        <w:rPr>
          <w:rFonts w:ascii="Times New Roman" w:eastAsia="Times New Roman" w:hAnsi="Times New Roman" w:cs="Times New Roman"/>
          <w:sz w:val="24"/>
          <w:szCs w:val="24"/>
        </w:rPr>
        <w:t xml:space="preserve"> H</w:t>
      </w:r>
      <w:r w:rsidRPr="003A16DE">
        <w:rPr>
          <w:rFonts w:ascii="Times New Roman" w:eastAsia="Times New Roman" w:hAnsi="Times New Roman" w:cs="Times New Roman"/>
          <w:sz w:val="24"/>
          <w:szCs w:val="24"/>
        </w:rPr>
        <w:t>, Marlowe</w:t>
      </w:r>
      <w:r>
        <w:rPr>
          <w:rFonts w:ascii="Times New Roman" w:eastAsia="Times New Roman" w:hAnsi="Times New Roman" w:cs="Times New Roman"/>
          <w:sz w:val="24"/>
          <w:szCs w:val="24"/>
        </w:rPr>
        <w:t xml:space="preserve"> B</w:t>
      </w:r>
      <w:r w:rsidRPr="003A16DE">
        <w:rPr>
          <w:rFonts w:ascii="Times New Roman" w:eastAsia="Times New Roman" w:hAnsi="Times New Roman" w:cs="Times New Roman"/>
          <w:sz w:val="24"/>
          <w:szCs w:val="24"/>
        </w:rPr>
        <w:t>, Rojas</w:t>
      </w:r>
      <w:r>
        <w:rPr>
          <w:rFonts w:ascii="Times New Roman" w:eastAsia="Times New Roman" w:hAnsi="Times New Roman" w:cs="Times New Roman"/>
          <w:sz w:val="24"/>
          <w:szCs w:val="24"/>
        </w:rPr>
        <w:t xml:space="preserve"> A</w:t>
      </w:r>
      <w:r w:rsidRPr="003A1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 xml:space="preserve"> Evidence for Negative Impacts on Terrestrial Salamanders following Invasive Plant Removal.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Herpetol</w:t>
      </w:r>
      <w:proofErr w:type="spellEnd"/>
      <w:r w:rsidRPr="003A16DE">
        <w:rPr>
          <w:rFonts w:ascii="Times New Roman" w:eastAsia="Times New Roman" w:hAnsi="Times New Roman" w:cs="Times New Roman"/>
          <w:sz w:val="24"/>
          <w:szCs w:val="24"/>
        </w:rPr>
        <w:t xml:space="preserve"> 56:92–98.</w:t>
      </w:r>
    </w:p>
    <w:p w14:paraId="54E9B60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17934">
        <w:rPr>
          <w:rFonts w:ascii="Times New Roman" w:eastAsia="Times New Roman" w:hAnsi="Times New Roman" w:cs="Times New Roman"/>
          <w:sz w:val="24"/>
          <w:szCs w:val="24"/>
        </w:rPr>
        <w:t>Lenth</w:t>
      </w:r>
      <w:r>
        <w:rPr>
          <w:rFonts w:ascii="Times New Roman" w:eastAsia="Times New Roman" w:hAnsi="Times New Roman" w:cs="Times New Roman"/>
          <w:sz w:val="24"/>
          <w:szCs w:val="24"/>
        </w:rPr>
        <w:t xml:space="preserve"> RV</w:t>
      </w:r>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 xml:space="preserve"> Least-squares means: The R </w:t>
      </w:r>
      <w:r>
        <w:rPr>
          <w:rFonts w:ascii="Times New Roman" w:eastAsia="Times New Roman" w:hAnsi="Times New Roman" w:cs="Times New Roman"/>
          <w:sz w:val="24"/>
          <w:szCs w:val="24"/>
        </w:rPr>
        <w:t>P</w:t>
      </w:r>
      <w:r w:rsidRPr="00F17934">
        <w:rPr>
          <w:rFonts w:ascii="Times New Roman" w:eastAsia="Times New Roman" w:hAnsi="Times New Roman" w:cs="Times New Roman"/>
          <w:sz w:val="24"/>
          <w:szCs w:val="24"/>
        </w:rPr>
        <w:t xml:space="preserve">ackage </w:t>
      </w:r>
      <w:proofErr w:type="spellStart"/>
      <w:r w:rsidRPr="00F17934">
        <w:rPr>
          <w:rFonts w:ascii="Times New Roman" w:eastAsia="Times New Roman" w:hAnsi="Times New Roman" w:cs="Times New Roman"/>
          <w:sz w:val="24"/>
          <w:szCs w:val="24"/>
        </w:rPr>
        <w:t>lsmeans</w:t>
      </w:r>
      <w:proofErr w:type="spellEnd"/>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F17934">
        <w:rPr>
          <w:rFonts w:ascii="Times New Roman" w:eastAsia="Times New Roman" w:hAnsi="Times New Roman" w:cs="Times New Roman"/>
          <w:sz w:val="24"/>
          <w:szCs w:val="24"/>
        </w:rPr>
        <w:t xml:space="preserve"> 69:1–33.</w:t>
      </w:r>
    </w:p>
    <w:p w14:paraId="24F8148A" w14:textId="77777777" w:rsidR="004D40C5" w:rsidRPr="007C4973" w:rsidRDefault="004D40C5" w:rsidP="004D40C5">
      <w:pPr>
        <w:spacing w:after="0" w:line="480" w:lineRule="auto"/>
        <w:ind w:left="720" w:hanging="720"/>
        <w:rPr>
          <w:rFonts w:ascii="Times New Roman" w:eastAsia="Times New Roman" w:hAnsi="Times New Roman" w:cs="Times New Roman"/>
          <w:sz w:val="24"/>
          <w:szCs w:val="24"/>
        </w:rPr>
      </w:pPr>
      <w:r w:rsidRPr="007C4973">
        <w:rPr>
          <w:rFonts w:ascii="Times New Roman" w:eastAsia="Times New Roman" w:hAnsi="Times New Roman" w:cs="Times New Roman"/>
          <w:sz w:val="24"/>
          <w:szCs w:val="24"/>
        </w:rPr>
        <w:t>Lieurance</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Cipollini</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 xml:space="preserve"> Exotic Lonicera Species Both Escape and Resist Specialist </w:t>
      </w:r>
      <w:proofErr w:type="gramStart"/>
      <w:r w:rsidRPr="007C4973">
        <w:rPr>
          <w:rFonts w:ascii="Times New Roman" w:eastAsia="Times New Roman" w:hAnsi="Times New Roman" w:cs="Times New Roman"/>
          <w:sz w:val="24"/>
          <w:szCs w:val="24"/>
        </w:rPr>
        <w:t>And</w:t>
      </w:r>
      <w:proofErr w:type="gramEnd"/>
      <w:r w:rsidRPr="007C4973">
        <w:rPr>
          <w:rFonts w:ascii="Times New Roman" w:eastAsia="Times New Roman" w:hAnsi="Times New Roman" w:cs="Times New Roman"/>
          <w:sz w:val="24"/>
          <w:szCs w:val="24"/>
        </w:rPr>
        <w:t xml:space="preserve"> Generalist Herbivores In The Introduced Range In North America. </w:t>
      </w:r>
      <w:r>
        <w:rPr>
          <w:rFonts w:ascii="Times New Roman" w:eastAsia="Times New Roman" w:hAnsi="Times New Roman" w:cs="Times New Roman"/>
          <w:sz w:val="24"/>
          <w:szCs w:val="24"/>
        </w:rPr>
        <w:t>Biol Invasions</w:t>
      </w:r>
      <w:r w:rsidRPr="007C4973">
        <w:rPr>
          <w:rFonts w:ascii="Times New Roman" w:eastAsia="Times New Roman" w:hAnsi="Times New Roman" w:cs="Times New Roman"/>
          <w:sz w:val="24"/>
          <w:szCs w:val="24"/>
        </w:rPr>
        <w:t xml:space="preserve"> 15:1713–1724.</w:t>
      </w:r>
    </w:p>
    <w:p w14:paraId="5C38B33E" w14:textId="77777777" w:rsidR="004D40C5" w:rsidRPr="00F413D7"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 xml:space="preserve">Lind </w:t>
      </w:r>
      <w:r>
        <w:rPr>
          <w:rFonts w:ascii="Times New Roman" w:eastAsia="Times New Roman" w:hAnsi="Times New Roman" w:cs="Times New Roman"/>
          <w:sz w:val="24"/>
          <w:szCs w:val="24"/>
        </w:rPr>
        <w:t>EM</w:t>
      </w:r>
      <w:r w:rsidRPr="00F413D7">
        <w:rPr>
          <w:rFonts w:ascii="Times New Roman" w:eastAsia="Times New Roman" w:hAnsi="Times New Roman" w:cs="Times New Roman"/>
          <w:sz w:val="24"/>
          <w:szCs w:val="24"/>
        </w:rPr>
        <w:t>, Parker</w:t>
      </w:r>
      <w:r>
        <w:rPr>
          <w:rFonts w:ascii="Times New Roman" w:eastAsia="Times New Roman" w:hAnsi="Times New Roman" w:cs="Times New Roman"/>
          <w:sz w:val="24"/>
          <w:szCs w:val="24"/>
        </w:rPr>
        <w:t xml:space="preserve"> JD</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Novel Weapons Testing: Are Invasive Plants More Chemically Defended than Native Plants? </w:t>
      </w:r>
      <w:r>
        <w:rPr>
          <w:rFonts w:ascii="Times New Roman" w:eastAsia="Times New Roman" w:hAnsi="Times New Roman" w:cs="Times New Roman"/>
          <w:sz w:val="24"/>
          <w:szCs w:val="24"/>
        </w:rPr>
        <w:t>PLOS ONE</w:t>
      </w:r>
      <w:r w:rsidRPr="00F413D7">
        <w:rPr>
          <w:rFonts w:ascii="Times New Roman" w:eastAsia="Times New Roman" w:hAnsi="Times New Roman" w:cs="Times New Roman"/>
          <w:sz w:val="24"/>
          <w:szCs w:val="24"/>
        </w:rPr>
        <w:t xml:space="preserve"> </w:t>
      </w:r>
      <w:proofErr w:type="gramStart"/>
      <w:r w:rsidRPr="00F413D7">
        <w:rPr>
          <w:rFonts w:ascii="Times New Roman" w:eastAsia="Times New Roman" w:hAnsi="Times New Roman" w:cs="Times New Roman"/>
          <w:sz w:val="24"/>
          <w:szCs w:val="24"/>
        </w:rPr>
        <w:t>5:e</w:t>
      </w:r>
      <w:proofErr w:type="gramEnd"/>
      <w:r w:rsidRPr="00F413D7">
        <w:rPr>
          <w:rFonts w:ascii="Times New Roman" w:eastAsia="Times New Roman" w:hAnsi="Times New Roman" w:cs="Times New Roman"/>
          <w:sz w:val="24"/>
          <w:szCs w:val="24"/>
        </w:rPr>
        <w:t>10429.</w:t>
      </w:r>
    </w:p>
    <w:p w14:paraId="06414BCF" w14:textId="77777777" w:rsidR="004D40C5" w:rsidRPr="00046126" w:rsidRDefault="004D40C5" w:rsidP="004D40C5">
      <w:pPr>
        <w:spacing w:after="0" w:line="480" w:lineRule="auto"/>
        <w:ind w:left="720" w:hanging="72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 xml:space="preserve">McCary </w:t>
      </w:r>
      <w:r>
        <w:rPr>
          <w:rFonts w:ascii="Times New Roman" w:eastAsia="Times New Roman" w:hAnsi="Times New Roman" w:cs="Times New Roman"/>
          <w:sz w:val="24"/>
          <w:szCs w:val="24"/>
        </w:rPr>
        <w:t>MA</w:t>
      </w:r>
      <w:r w:rsidRPr="00046126">
        <w:rPr>
          <w:rFonts w:ascii="Times New Roman" w:eastAsia="Times New Roman" w:hAnsi="Times New Roman" w:cs="Times New Roman"/>
          <w:sz w:val="24"/>
          <w:szCs w:val="24"/>
        </w:rPr>
        <w:t>, Mores</w:t>
      </w:r>
      <w:r>
        <w:rPr>
          <w:rFonts w:ascii="Times New Roman" w:eastAsia="Times New Roman" w:hAnsi="Times New Roman" w:cs="Times New Roman"/>
          <w:sz w:val="24"/>
          <w:szCs w:val="24"/>
        </w:rPr>
        <w:t xml:space="preserve"> R</w:t>
      </w:r>
      <w:r w:rsidRPr="00046126">
        <w:rPr>
          <w:rFonts w:ascii="Times New Roman" w:eastAsia="Times New Roman" w:hAnsi="Times New Roman" w:cs="Times New Roman"/>
          <w:sz w:val="24"/>
          <w:szCs w:val="24"/>
        </w:rPr>
        <w:t>, Farfan</w:t>
      </w:r>
      <w:r>
        <w:rPr>
          <w:rFonts w:ascii="Times New Roman" w:eastAsia="Times New Roman" w:hAnsi="Times New Roman" w:cs="Times New Roman"/>
          <w:sz w:val="24"/>
          <w:szCs w:val="24"/>
        </w:rPr>
        <w:t xml:space="preserve"> MA</w:t>
      </w:r>
      <w:r w:rsidRPr="00046126">
        <w:rPr>
          <w:rFonts w:ascii="Times New Roman" w:eastAsia="Times New Roman" w:hAnsi="Times New Roman" w:cs="Times New Roman"/>
          <w:sz w:val="24"/>
          <w:szCs w:val="24"/>
        </w:rPr>
        <w:t>, Wise</w:t>
      </w:r>
      <w:r>
        <w:rPr>
          <w:rFonts w:ascii="Times New Roman" w:eastAsia="Times New Roman" w:hAnsi="Times New Roman" w:cs="Times New Roman"/>
          <w:sz w:val="24"/>
          <w:szCs w:val="24"/>
        </w:rPr>
        <w:t xml:space="preserve"> DH</w:t>
      </w:r>
      <w:r w:rsidRPr="0004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 xml:space="preserve"> Invasive Plants Have Different Effects on Trophic Structure </w:t>
      </w:r>
      <w:proofErr w:type="gramStart"/>
      <w:r w:rsidRPr="00046126">
        <w:rPr>
          <w:rFonts w:ascii="Times New Roman" w:eastAsia="Times New Roman" w:hAnsi="Times New Roman" w:cs="Times New Roman"/>
          <w:sz w:val="24"/>
          <w:szCs w:val="24"/>
        </w:rPr>
        <w:t>Of</w:t>
      </w:r>
      <w:proofErr w:type="gramEnd"/>
      <w:r w:rsidRPr="00046126">
        <w:rPr>
          <w:rFonts w:ascii="Times New Roman" w:eastAsia="Times New Roman" w:hAnsi="Times New Roman" w:cs="Times New Roman"/>
          <w:sz w:val="24"/>
          <w:szCs w:val="24"/>
        </w:rPr>
        <w:t xml:space="preserve"> Green And Brown Food Webs In Terrestrial Ecosystems: A Meta-Analysis.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Lett</w:t>
      </w:r>
      <w:r w:rsidRPr="00046126">
        <w:rPr>
          <w:rFonts w:ascii="Times New Roman" w:eastAsia="Times New Roman" w:hAnsi="Times New Roman" w:cs="Times New Roman"/>
          <w:sz w:val="24"/>
          <w:szCs w:val="24"/>
        </w:rPr>
        <w:t xml:space="preserve"> 19:328–335.</w:t>
      </w:r>
    </w:p>
    <w:p w14:paraId="1206087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McDonald </w:t>
      </w:r>
      <w:r>
        <w:rPr>
          <w:rFonts w:ascii="Times New Roman" w:eastAsia="Times New Roman" w:hAnsi="Times New Roman" w:cs="Times New Roman"/>
          <w:sz w:val="24"/>
          <w:szCs w:val="24"/>
        </w:rPr>
        <w:t>P</w:t>
      </w:r>
      <w:r w:rsidRPr="00D32F2C">
        <w:rPr>
          <w:rFonts w:ascii="Times New Roman" w:eastAsia="Times New Roman" w:hAnsi="Times New Roman" w:cs="Times New Roman"/>
          <w:sz w:val="24"/>
          <w:szCs w:val="24"/>
        </w:rPr>
        <w:t>, Edwards</w:t>
      </w:r>
      <w:r>
        <w:rPr>
          <w:rFonts w:ascii="Times New Roman" w:eastAsia="Times New Roman" w:hAnsi="Times New Roman" w:cs="Times New Roman"/>
          <w:sz w:val="24"/>
          <w:szCs w:val="24"/>
        </w:rPr>
        <w:t xml:space="preserve"> RA</w:t>
      </w:r>
      <w:r w:rsidRPr="00D32F2C">
        <w:rPr>
          <w:rFonts w:ascii="Times New Roman" w:eastAsia="Times New Roman" w:hAnsi="Times New Roman" w:cs="Times New Roman"/>
          <w:sz w:val="24"/>
          <w:szCs w:val="24"/>
        </w:rPr>
        <w:t>, Greenhalgh</w:t>
      </w:r>
      <w:r>
        <w:rPr>
          <w:rFonts w:ascii="Times New Roman" w:eastAsia="Times New Roman" w:hAnsi="Times New Roman" w:cs="Times New Roman"/>
          <w:sz w:val="24"/>
          <w:szCs w:val="24"/>
        </w:rPr>
        <w:t xml:space="preserve"> JFD</w:t>
      </w:r>
      <w:r w:rsidRPr="00D32F2C">
        <w:rPr>
          <w:rFonts w:ascii="Times New Roman" w:eastAsia="Times New Roman" w:hAnsi="Times New Roman" w:cs="Times New Roman"/>
          <w:sz w:val="24"/>
          <w:szCs w:val="24"/>
        </w:rPr>
        <w:t>, Morgan</w:t>
      </w:r>
      <w:r>
        <w:rPr>
          <w:rFonts w:ascii="Times New Roman" w:eastAsia="Times New Roman" w:hAnsi="Times New Roman" w:cs="Times New Roman"/>
          <w:sz w:val="24"/>
          <w:szCs w:val="24"/>
        </w:rPr>
        <w:t xml:space="preserve"> CA</w:t>
      </w:r>
      <w:r w:rsidRPr="00D32F2C">
        <w:rPr>
          <w:rFonts w:ascii="Times New Roman" w:eastAsia="Times New Roman" w:hAnsi="Times New Roman" w:cs="Times New Roman"/>
          <w:sz w:val="24"/>
          <w:szCs w:val="24"/>
        </w:rPr>
        <w:t>, Sinclair</w:t>
      </w:r>
      <w:r>
        <w:rPr>
          <w:rFonts w:ascii="Times New Roman" w:eastAsia="Times New Roman" w:hAnsi="Times New Roman" w:cs="Times New Roman"/>
          <w:sz w:val="24"/>
          <w:szCs w:val="24"/>
        </w:rPr>
        <w:t xml:space="preserve"> LA</w:t>
      </w:r>
      <w:r w:rsidRPr="00D32F2C">
        <w:rPr>
          <w:rFonts w:ascii="Times New Roman" w:eastAsia="Times New Roman" w:hAnsi="Times New Roman" w:cs="Times New Roman"/>
          <w:sz w:val="24"/>
          <w:szCs w:val="24"/>
        </w:rPr>
        <w:t>, Wilkinson</w:t>
      </w:r>
      <w:r>
        <w:rPr>
          <w:rFonts w:ascii="Times New Roman" w:eastAsia="Times New Roman" w:hAnsi="Times New Roman" w:cs="Times New Roman"/>
          <w:sz w:val="24"/>
          <w:szCs w:val="24"/>
        </w:rPr>
        <w:t xml:space="preserve"> RG</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Animal Nutrition</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7th</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edn</w:t>
      </w:r>
      <w:proofErr w:type="spellEnd"/>
      <w:r w:rsidRPr="00D32F2C">
        <w:rPr>
          <w:rFonts w:ascii="Times New Roman" w:eastAsia="Times New Roman" w:hAnsi="Times New Roman" w:cs="Times New Roman"/>
          <w:sz w:val="24"/>
          <w:szCs w:val="24"/>
        </w:rPr>
        <w:t>. Pearson, Harlow, UK.</w:t>
      </w:r>
    </w:p>
    <w:p w14:paraId="0C7F5C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Midway S, Robertson</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Flinn</w:t>
      </w:r>
      <w:r>
        <w:rPr>
          <w:rFonts w:ascii="Times New Roman" w:eastAsia="Times New Roman" w:hAnsi="Times New Roman" w:cs="Times New Roman"/>
          <w:sz w:val="24"/>
          <w:szCs w:val="24"/>
        </w:rPr>
        <w:t xml:space="preserve"> S</w:t>
      </w:r>
      <w:r w:rsidRPr="00A12A10">
        <w:rPr>
          <w:rFonts w:ascii="Times New Roman" w:eastAsia="Times New Roman" w:hAnsi="Times New Roman" w:cs="Times New Roman"/>
          <w:sz w:val="24"/>
          <w:szCs w:val="24"/>
        </w:rPr>
        <w:t>, Kaller</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Comparing Multiple Comparisons: Practical Guidance </w:t>
      </w:r>
      <w:r>
        <w:rPr>
          <w:rFonts w:ascii="Times New Roman" w:eastAsia="Times New Roman" w:hAnsi="Times New Roman" w:cs="Times New Roman"/>
          <w:sz w:val="24"/>
          <w:szCs w:val="24"/>
        </w:rPr>
        <w:t>for</w:t>
      </w:r>
      <w:r w:rsidRPr="00A12A10">
        <w:rPr>
          <w:rFonts w:ascii="Times New Roman" w:eastAsia="Times New Roman" w:hAnsi="Times New Roman" w:cs="Times New Roman"/>
          <w:sz w:val="24"/>
          <w:szCs w:val="24"/>
        </w:rPr>
        <w:t xml:space="preserve"> Choosing </w:t>
      </w:r>
      <w:r>
        <w:rPr>
          <w:rFonts w:ascii="Times New Roman" w:eastAsia="Times New Roman" w:hAnsi="Times New Roman" w:cs="Times New Roman"/>
          <w:sz w:val="24"/>
          <w:szCs w:val="24"/>
        </w:rPr>
        <w:t>t</w:t>
      </w:r>
      <w:r w:rsidRPr="00A12A10">
        <w:rPr>
          <w:rFonts w:ascii="Times New Roman" w:eastAsia="Times New Roman" w:hAnsi="Times New Roman" w:cs="Times New Roman"/>
          <w:sz w:val="24"/>
          <w:szCs w:val="24"/>
        </w:rPr>
        <w:t xml:space="preserve">he Best Multiple Comparisons Test. </w:t>
      </w:r>
      <w:proofErr w:type="spellStart"/>
      <w:r w:rsidRPr="00A12A10">
        <w:rPr>
          <w:rFonts w:ascii="Times New Roman" w:eastAsia="Times New Roman" w:hAnsi="Times New Roman" w:cs="Times New Roman"/>
          <w:sz w:val="24"/>
          <w:szCs w:val="24"/>
        </w:rPr>
        <w:t>PeerJ</w:t>
      </w:r>
      <w:proofErr w:type="spellEnd"/>
      <w:r w:rsidRPr="00A12A10">
        <w:rPr>
          <w:rFonts w:ascii="Times New Roman" w:eastAsia="Times New Roman" w:hAnsi="Times New Roman" w:cs="Times New Roman"/>
          <w:sz w:val="24"/>
          <w:szCs w:val="24"/>
        </w:rPr>
        <w:t xml:space="preserve"> </w:t>
      </w:r>
      <w:proofErr w:type="gramStart"/>
      <w:r w:rsidRPr="00A12A10">
        <w:rPr>
          <w:rFonts w:ascii="Times New Roman" w:eastAsia="Times New Roman" w:hAnsi="Times New Roman" w:cs="Times New Roman"/>
          <w:sz w:val="24"/>
          <w:szCs w:val="24"/>
        </w:rPr>
        <w:t>8:e</w:t>
      </w:r>
      <w:proofErr w:type="gramEnd"/>
      <w:r w:rsidRPr="00A12A10">
        <w:rPr>
          <w:rFonts w:ascii="Times New Roman" w:eastAsia="Times New Roman" w:hAnsi="Times New Roman" w:cs="Times New Roman"/>
          <w:sz w:val="24"/>
          <w:szCs w:val="24"/>
        </w:rPr>
        <w:t>10387.</w:t>
      </w:r>
    </w:p>
    <w:p w14:paraId="0D0E6438" w14:textId="77777777" w:rsidR="004D40C5" w:rsidRPr="00B51A91" w:rsidRDefault="004D40C5" w:rsidP="004D40C5">
      <w:pPr>
        <w:spacing w:after="0" w:line="480" w:lineRule="auto"/>
        <w:ind w:left="720" w:hanging="72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t>Mosher ES, Silander</w:t>
      </w:r>
      <w:r>
        <w:rPr>
          <w:rFonts w:ascii="Times New Roman" w:eastAsia="Times New Roman" w:hAnsi="Times New Roman" w:cs="Times New Roman"/>
          <w:sz w:val="24"/>
          <w:szCs w:val="24"/>
        </w:rPr>
        <w:t xml:space="preserve"> JA</w:t>
      </w:r>
      <w:r w:rsidRPr="00B51A91">
        <w:rPr>
          <w:rFonts w:ascii="Times New Roman" w:eastAsia="Times New Roman" w:hAnsi="Times New Roman" w:cs="Times New Roman"/>
          <w:sz w:val="24"/>
          <w:szCs w:val="24"/>
        </w:rPr>
        <w:t>, Latimer</w:t>
      </w:r>
      <w:r>
        <w:rPr>
          <w:rFonts w:ascii="Times New Roman" w:eastAsia="Times New Roman" w:hAnsi="Times New Roman" w:cs="Times New Roman"/>
          <w:sz w:val="24"/>
          <w:szCs w:val="24"/>
        </w:rPr>
        <w:t xml:space="preserve"> AM</w:t>
      </w:r>
      <w:r w:rsidRPr="00B51A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 xml:space="preserve"> The Role of Land-Use History </w:t>
      </w:r>
      <w:proofErr w:type="gramStart"/>
      <w:r w:rsidRPr="00B51A91">
        <w:rPr>
          <w:rFonts w:ascii="Times New Roman" w:eastAsia="Times New Roman" w:hAnsi="Times New Roman" w:cs="Times New Roman"/>
          <w:sz w:val="24"/>
          <w:szCs w:val="24"/>
        </w:rPr>
        <w:t>In</w:t>
      </w:r>
      <w:proofErr w:type="gramEnd"/>
      <w:r w:rsidRPr="00B51A91">
        <w:rPr>
          <w:rFonts w:ascii="Times New Roman" w:eastAsia="Times New Roman" w:hAnsi="Times New Roman" w:cs="Times New Roman"/>
          <w:sz w:val="24"/>
          <w:szCs w:val="24"/>
        </w:rPr>
        <w:t xml:space="preserve"> Major Invasions By Woody Plant Species In The Northeastern North American Landscape. </w:t>
      </w:r>
      <w:r>
        <w:rPr>
          <w:rFonts w:ascii="Times New Roman" w:eastAsia="Times New Roman" w:hAnsi="Times New Roman" w:cs="Times New Roman"/>
          <w:sz w:val="24"/>
          <w:szCs w:val="24"/>
        </w:rPr>
        <w:t>Biol Invasions</w:t>
      </w:r>
      <w:r w:rsidRPr="00B51A91">
        <w:rPr>
          <w:rFonts w:ascii="Times New Roman" w:eastAsia="Times New Roman" w:hAnsi="Times New Roman" w:cs="Times New Roman"/>
          <w:sz w:val="24"/>
          <w:szCs w:val="24"/>
        </w:rPr>
        <w:t xml:space="preserve"> 11:2317.</w:t>
      </w:r>
    </w:p>
    <w:p w14:paraId="7C276765"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Narango </w:t>
      </w:r>
      <w:r>
        <w:rPr>
          <w:rFonts w:ascii="Times New Roman" w:eastAsia="Times New Roman" w:hAnsi="Times New Roman" w:cs="Times New Roman"/>
          <w:sz w:val="24"/>
          <w:szCs w:val="24"/>
        </w:rPr>
        <w:t>DL</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Marra</w:t>
      </w:r>
      <w:r>
        <w:rPr>
          <w:rFonts w:ascii="Times New Roman" w:eastAsia="Times New Roman" w:hAnsi="Times New Roman" w:cs="Times New Roman"/>
          <w:sz w:val="24"/>
          <w:szCs w:val="24"/>
        </w:rPr>
        <w:t xml:space="preserve"> PP</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Nonnative Plants Reduce Population Growth of An Insectivorous Bird.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6E2B62">
        <w:rPr>
          <w:rFonts w:ascii="Times New Roman" w:eastAsia="Times New Roman" w:hAnsi="Times New Roman" w:cs="Times New Roman"/>
          <w:sz w:val="24"/>
          <w:szCs w:val="24"/>
        </w:rPr>
        <w:t xml:space="preserve"> 115:11549–11554.</w:t>
      </w:r>
    </w:p>
    <w:p w14:paraId="0EB69098" w14:textId="77777777" w:rsidR="004D40C5" w:rsidRPr="00971E22" w:rsidRDefault="004D40C5" w:rsidP="004D40C5">
      <w:pPr>
        <w:spacing w:after="0" w:line="480" w:lineRule="auto"/>
        <w:ind w:left="720" w:hanging="72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t xml:space="preserve">Pearson DE </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 xml:space="preserve"> Invasive Plant Architecture Alters Trophic Interactions </w:t>
      </w:r>
      <w:proofErr w:type="gramStart"/>
      <w:r w:rsidRPr="00971E22">
        <w:rPr>
          <w:rFonts w:ascii="Times New Roman" w:eastAsia="Times New Roman" w:hAnsi="Times New Roman" w:cs="Times New Roman"/>
          <w:sz w:val="24"/>
          <w:szCs w:val="24"/>
        </w:rPr>
        <w:t>By</w:t>
      </w:r>
      <w:proofErr w:type="gramEnd"/>
      <w:r w:rsidRPr="00971E22">
        <w:rPr>
          <w:rFonts w:ascii="Times New Roman" w:eastAsia="Times New Roman" w:hAnsi="Times New Roman" w:cs="Times New Roman"/>
          <w:sz w:val="24"/>
          <w:szCs w:val="24"/>
        </w:rPr>
        <w:t xml:space="preserve"> Changing Predator Abundance And Behavior. </w:t>
      </w:r>
      <w:proofErr w:type="spellStart"/>
      <w:r w:rsidRPr="00971E22">
        <w:rPr>
          <w:rFonts w:ascii="Times New Roman" w:eastAsia="Times New Roman" w:hAnsi="Times New Roman" w:cs="Times New Roman"/>
          <w:sz w:val="24"/>
          <w:szCs w:val="24"/>
        </w:rPr>
        <w:t>Oecologia</w:t>
      </w:r>
      <w:proofErr w:type="spellEnd"/>
      <w:r w:rsidRPr="00971E22">
        <w:rPr>
          <w:rFonts w:ascii="Times New Roman" w:eastAsia="Times New Roman" w:hAnsi="Times New Roman" w:cs="Times New Roman"/>
          <w:sz w:val="24"/>
          <w:szCs w:val="24"/>
        </w:rPr>
        <w:t xml:space="preserve"> 159:549–558.</w:t>
      </w:r>
    </w:p>
    <w:p w14:paraId="0CD5D74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lastRenderedPageBreak/>
        <w:t xml:space="preserve">Pimentel </w:t>
      </w:r>
      <w:r>
        <w:rPr>
          <w:rFonts w:ascii="Times New Roman" w:eastAsia="Times New Roman" w:hAnsi="Times New Roman" w:cs="Times New Roman"/>
          <w:sz w:val="24"/>
          <w:szCs w:val="24"/>
        </w:rPr>
        <w:t>D</w:t>
      </w:r>
      <w:r w:rsidRPr="00164BC8">
        <w:rPr>
          <w:rFonts w:ascii="Times New Roman" w:eastAsia="Times New Roman" w:hAnsi="Times New Roman" w:cs="Times New Roman"/>
          <w:sz w:val="24"/>
          <w:szCs w:val="24"/>
        </w:rPr>
        <w:t>, Pimentel</w:t>
      </w:r>
      <w:r>
        <w:rPr>
          <w:rFonts w:ascii="Times New Roman" w:eastAsia="Times New Roman" w:hAnsi="Times New Roman" w:cs="Times New Roman"/>
          <w:sz w:val="24"/>
          <w:szCs w:val="24"/>
        </w:rPr>
        <w:t xml:space="preserve"> M</w:t>
      </w:r>
      <w:r w:rsidRPr="00164BC8">
        <w:rPr>
          <w:rFonts w:ascii="Times New Roman" w:eastAsia="Times New Roman" w:hAnsi="Times New Roman" w:cs="Times New Roman"/>
          <w:sz w:val="24"/>
          <w:szCs w:val="24"/>
        </w:rPr>
        <w:t>, Wilson</w:t>
      </w:r>
      <w:r>
        <w:rPr>
          <w:rFonts w:ascii="Times New Roman" w:eastAsia="Times New Roman" w:hAnsi="Times New Roman" w:cs="Times New Roman"/>
          <w:sz w:val="24"/>
          <w:szCs w:val="24"/>
        </w:rPr>
        <w:t xml:space="preserve"> A</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 xml:space="preserve">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w:t>
      </w:r>
      <w:r>
        <w:rPr>
          <w:rFonts w:ascii="Times New Roman" w:eastAsia="Times New Roman" w:hAnsi="Times New Roman" w:cs="Times New Roman"/>
          <w:sz w:val="24"/>
          <w:szCs w:val="24"/>
        </w:rPr>
        <w:t xml:space="preserve">In: </w:t>
      </w:r>
      <w:r w:rsidRPr="00164BC8">
        <w:rPr>
          <w:rFonts w:ascii="Times New Roman" w:eastAsia="Times New Roman" w:hAnsi="Times New Roman" w:cs="Times New Roman"/>
          <w:sz w:val="24"/>
          <w:szCs w:val="24"/>
        </w:rPr>
        <w:t xml:space="preserve"> Nentwig</w:t>
      </w:r>
      <w:r>
        <w:rPr>
          <w:rFonts w:ascii="Times New Roman" w:eastAsia="Times New Roman" w:hAnsi="Times New Roman" w:cs="Times New Roman"/>
          <w:sz w:val="24"/>
          <w:szCs w:val="24"/>
        </w:rPr>
        <w:t xml:space="preserve"> W (ed)</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Biological Invasions</w:t>
      </w:r>
      <w:r w:rsidRPr="00164BC8">
        <w:rPr>
          <w:rFonts w:ascii="Times New Roman" w:eastAsia="Times New Roman" w:hAnsi="Times New Roman" w:cs="Times New Roman"/>
          <w:sz w:val="24"/>
          <w:szCs w:val="24"/>
        </w:rPr>
        <w:t>. Springer, Berlin, Heidelberg</w:t>
      </w:r>
      <w:r>
        <w:rPr>
          <w:rFonts w:ascii="Times New Roman" w:eastAsia="Times New Roman" w:hAnsi="Times New Roman" w:cs="Times New Roman"/>
          <w:sz w:val="24"/>
          <w:szCs w:val="24"/>
        </w:rPr>
        <w:t>, pp</w:t>
      </w:r>
      <w:r w:rsidRPr="00164BC8">
        <w:rPr>
          <w:rFonts w:ascii="Times New Roman" w:eastAsia="Times New Roman" w:hAnsi="Times New Roman" w:cs="Times New Roman"/>
          <w:sz w:val="24"/>
          <w:szCs w:val="24"/>
        </w:rPr>
        <w:t xml:space="preserve"> 315–330</w:t>
      </w:r>
      <w:r>
        <w:rPr>
          <w:rFonts w:ascii="Times New Roman" w:eastAsia="Times New Roman" w:hAnsi="Times New Roman" w:cs="Times New Roman"/>
          <w:sz w:val="24"/>
          <w:szCs w:val="24"/>
        </w:rPr>
        <w:t>.</w:t>
      </w:r>
    </w:p>
    <w:p w14:paraId="02B0CA9D"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065607">
        <w:rPr>
          <w:rFonts w:ascii="Times New Roman" w:eastAsia="Times New Roman" w:hAnsi="Times New Roman" w:cs="Times New Roman"/>
          <w:sz w:val="24"/>
          <w:szCs w:val="24"/>
        </w:rPr>
        <w:t xml:space="preserve">R Development Core Team </w:t>
      </w:r>
      <w:r>
        <w:rPr>
          <w:rFonts w:ascii="Times New Roman" w:eastAsia="Times New Roman" w:hAnsi="Times New Roman" w:cs="Times New Roman"/>
          <w:sz w:val="24"/>
          <w:szCs w:val="24"/>
        </w:rPr>
        <w:t>(</w:t>
      </w:r>
      <w:r w:rsidRPr="00065607">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r w:rsidRPr="00065607">
        <w:rPr>
          <w:rFonts w:ascii="Times New Roman" w:eastAsia="Times New Roman" w:hAnsi="Times New Roman" w:cs="Times New Roman"/>
          <w:sz w:val="24"/>
          <w:szCs w:val="24"/>
        </w:rPr>
        <w:t xml:space="preserve"> </w:t>
      </w:r>
      <w:r w:rsidRPr="00065607">
        <w:rPr>
          <w:rFonts w:ascii="Times New Roman" w:eastAsia="Times New Roman" w:hAnsi="Times New Roman" w:cs="Times New Roman"/>
          <w:i/>
          <w:iCs/>
          <w:sz w:val="24"/>
          <w:szCs w:val="24"/>
        </w:rPr>
        <w:t>R version 4.1.2</w:t>
      </w:r>
      <w:r>
        <w:rPr>
          <w:rFonts w:ascii="Times New Roman" w:eastAsia="Times New Roman" w:hAnsi="Times New Roman" w:cs="Times New Roman"/>
          <w:i/>
          <w:iCs/>
          <w:sz w:val="24"/>
          <w:szCs w:val="24"/>
        </w:rPr>
        <w:t>.</w:t>
      </w:r>
      <w:r w:rsidRPr="00065607">
        <w:rPr>
          <w:rFonts w:ascii="Times New Roman" w:eastAsia="Times New Roman" w:hAnsi="Times New Roman" w:cs="Times New Roman"/>
          <w:i/>
          <w:iCs/>
          <w:sz w:val="24"/>
          <w:szCs w:val="24"/>
        </w:rPr>
        <w:t xml:space="preserve"> R: A language and environment for statistical computing. </w:t>
      </w:r>
      <w:r w:rsidRPr="00065607">
        <w:rPr>
          <w:rFonts w:ascii="Times New Roman" w:eastAsia="Times New Roman" w:hAnsi="Times New Roman" w:cs="Times New Roman"/>
          <w:sz w:val="24"/>
          <w:szCs w:val="24"/>
        </w:rPr>
        <w:t>R Foundation for Statistical Computing, Vienna, Austria.</w:t>
      </w:r>
    </w:p>
    <w:p w14:paraId="53599A4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t>Rai RK, Shrestha</w:t>
      </w:r>
      <w:r>
        <w:rPr>
          <w:rFonts w:ascii="Times New Roman" w:eastAsia="Times New Roman" w:hAnsi="Times New Roman" w:cs="Times New Roman"/>
          <w:sz w:val="24"/>
          <w:szCs w:val="24"/>
        </w:rPr>
        <w:t xml:space="preserve"> L</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Biotic and Economic Impacts of Plant Invasions. </w:t>
      </w:r>
      <w:r>
        <w:rPr>
          <w:rFonts w:ascii="Times New Roman" w:eastAsia="Times New Roman" w:hAnsi="Times New Roman" w:cs="Times New Roman"/>
          <w:sz w:val="24"/>
          <w:szCs w:val="24"/>
        </w:rPr>
        <w:t>In:</w:t>
      </w:r>
      <w:r w:rsidRPr="0046203C">
        <w:rPr>
          <w:rFonts w:ascii="Times New Roman" w:eastAsia="Times New Roman" w:hAnsi="Times New Roman" w:cs="Times New Roman"/>
          <w:sz w:val="24"/>
          <w:szCs w:val="24"/>
        </w:rPr>
        <w:t xml:space="preserve">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Upadhyaya</w:t>
      </w:r>
      <w:r>
        <w:rPr>
          <w:rFonts w:ascii="Times New Roman" w:eastAsia="Times New Roman" w:hAnsi="Times New Roman" w:cs="Times New Roman"/>
          <w:sz w:val="24"/>
          <w:szCs w:val="24"/>
        </w:rPr>
        <w:t xml:space="preserve"> MK</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Shrestha</w:t>
      </w:r>
      <w:r>
        <w:rPr>
          <w:rFonts w:ascii="Times New Roman" w:eastAsia="Times New Roman" w:hAnsi="Times New Roman" w:cs="Times New Roman"/>
          <w:sz w:val="24"/>
          <w:szCs w:val="24"/>
        </w:rPr>
        <w:t xml:space="preserve"> A</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eds</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Global Plant Invasions. Springer International Publishing, Cham</w:t>
      </w:r>
      <w:r>
        <w:rPr>
          <w:rFonts w:ascii="Times New Roman" w:eastAsia="Times New Roman" w:hAnsi="Times New Roman" w:cs="Times New Roman"/>
          <w:sz w:val="24"/>
          <w:szCs w:val="24"/>
        </w:rPr>
        <w:t xml:space="preserve">, pp </w:t>
      </w:r>
      <w:r w:rsidRPr="0046203C">
        <w:rPr>
          <w:rFonts w:ascii="Times New Roman" w:eastAsia="Times New Roman" w:hAnsi="Times New Roman" w:cs="Times New Roman"/>
          <w:sz w:val="24"/>
          <w:szCs w:val="24"/>
        </w:rPr>
        <w:t>301–315</w:t>
      </w:r>
      <w:r>
        <w:rPr>
          <w:rFonts w:ascii="Times New Roman" w:eastAsia="Times New Roman" w:hAnsi="Times New Roman" w:cs="Times New Roman"/>
          <w:sz w:val="24"/>
          <w:szCs w:val="24"/>
        </w:rPr>
        <w:t>.</w:t>
      </w:r>
    </w:p>
    <w:p w14:paraId="2F7FE325"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Razeng</w:t>
      </w:r>
      <w:proofErr w:type="spellEnd"/>
      <w:r w:rsidRPr="00D32F2C">
        <w:rPr>
          <w:rFonts w:ascii="Times New Roman" w:eastAsia="Times New Roman" w:hAnsi="Times New Roman" w:cs="Times New Roman"/>
          <w:sz w:val="24"/>
          <w:szCs w:val="24"/>
        </w:rPr>
        <w:t xml:space="preserve"> E, Watson</w:t>
      </w:r>
      <w:r>
        <w:rPr>
          <w:rFonts w:ascii="Times New Roman" w:eastAsia="Times New Roman" w:hAnsi="Times New Roman" w:cs="Times New Roman"/>
          <w:sz w:val="24"/>
          <w:szCs w:val="24"/>
        </w:rPr>
        <w:t xml:space="preserve"> DM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Nutritional Composition of The Preferred Prey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Insectivorous Birds: Popularity Reflects Quality.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46:89–96.</w:t>
      </w:r>
    </w:p>
    <w:p w14:paraId="5839D5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 xml:space="preserve">Reeves JT, </w:t>
      </w:r>
      <w:proofErr w:type="spellStart"/>
      <w:r w:rsidRPr="003E1D39">
        <w:rPr>
          <w:rFonts w:ascii="Times New Roman" w:eastAsia="Times New Roman" w:hAnsi="Times New Roman" w:cs="Times New Roman"/>
          <w:sz w:val="24"/>
          <w:szCs w:val="24"/>
        </w:rPr>
        <w:t>Fuhlendorf</w:t>
      </w:r>
      <w:proofErr w:type="spellEnd"/>
      <w:r>
        <w:rPr>
          <w:rFonts w:ascii="Times New Roman" w:eastAsia="Times New Roman" w:hAnsi="Times New Roman" w:cs="Times New Roman"/>
          <w:sz w:val="24"/>
          <w:szCs w:val="24"/>
        </w:rPr>
        <w:t xml:space="preserve"> SD</w:t>
      </w:r>
      <w:r w:rsidRPr="003E1D39">
        <w:rPr>
          <w:rFonts w:ascii="Times New Roman" w:eastAsia="Times New Roman" w:hAnsi="Times New Roman" w:cs="Times New Roman"/>
          <w:sz w:val="24"/>
          <w:szCs w:val="24"/>
        </w:rPr>
        <w:t>, Davis</w:t>
      </w:r>
      <w:r>
        <w:rPr>
          <w:rFonts w:ascii="Times New Roman" w:eastAsia="Times New Roman" w:hAnsi="Times New Roman" w:cs="Times New Roman"/>
          <w:sz w:val="24"/>
          <w:szCs w:val="24"/>
        </w:rPr>
        <w:t xml:space="preserve"> CA</w:t>
      </w:r>
      <w:r w:rsidRPr="003E1D39">
        <w:rPr>
          <w:rFonts w:ascii="Times New Roman" w:eastAsia="Times New Roman" w:hAnsi="Times New Roman" w:cs="Times New Roman"/>
          <w:sz w:val="24"/>
          <w:szCs w:val="24"/>
        </w:rPr>
        <w:t>, Wilder</w:t>
      </w:r>
      <w:r>
        <w:rPr>
          <w:rFonts w:ascii="Times New Roman" w:eastAsia="Times New Roman" w:hAnsi="Times New Roman" w:cs="Times New Roman"/>
          <w:sz w:val="24"/>
          <w:szCs w:val="24"/>
        </w:rPr>
        <w:t xml:space="preserve"> SM</w:t>
      </w:r>
      <w:r w:rsidRPr="003E1D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 xml:space="preserve"> Arthropod Prey Vary Among Orders in Their Nutrient and Exoskeleton Content.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3E1D39">
        <w:rPr>
          <w:rFonts w:ascii="Times New Roman" w:eastAsia="Times New Roman" w:hAnsi="Times New Roman" w:cs="Times New Roman"/>
          <w:sz w:val="24"/>
          <w:szCs w:val="24"/>
        </w:rPr>
        <w:t xml:space="preserve"> 11:17774–17785.</w:t>
      </w:r>
    </w:p>
    <w:p w14:paraId="3DADB460" w14:textId="77777777" w:rsidR="004D40C5" w:rsidRPr="0069643A" w:rsidRDefault="004D40C5" w:rsidP="004D40C5">
      <w:pPr>
        <w:spacing w:after="0" w:line="480" w:lineRule="auto"/>
        <w:ind w:left="720" w:hanging="720"/>
        <w:rPr>
          <w:rFonts w:ascii="Times New Roman" w:eastAsia="Times New Roman" w:hAnsi="Times New Roman" w:cs="Times New Roman"/>
          <w:sz w:val="24"/>
          <w:szCs w:val="24"/>
        </w:rPr>
      </w:pPr>
      <w:r w:rsidRPr="0069643A">
        <w:rPr>
          <w:rFonts w:ascii="Times New Roman" w:eastAsia="Times New Roman" w:hAnsi="Times New Roman" w:cs="Times New Roman"/>
          <w:sz w:val="24"/>
          <w:szCs w:val="24"/>
        </w:rPr>
        <w:t xml:space="preserve">Ricciardi A, </w:t>
      </w:r>
      <w:proofErr w:type="spellStart"/>
      <w:r w:rsidRPr="0069643A">
        <w:rPr>
          <w:rFonts w:ascii="Times New Roman" w:eastAsia="Times New Roman" w:hAnsi="Times New Roman" w:cs="Times New Roman"/>
          <w:sz w:val="24"/>
          <w:szCs w:val="24"/>
        </w:rPr>
        <w:t>Iacarella</w:t>
      </w:r>
      <w:proofErr w:type="spellEnd"/>
      <w:r>
        <w:rPr>
          <w:rFonts w:ascii="Times New Roman" w:eastAsia="Times New Roman" w:hAnsi="Times New Roman" w:cs="Times New Roman"/>
          <w:sz w:val="24"/>
          <w:szCs w:val="24"/>
        </w:rPr>
        <w:t xml:space="preserve"> JC</w:t>
      </w:r>
      <w:r w:rsidRPr="0069643A">
        <w:rPr>
          <w:rFonts w:ascii="Times New Roman" w:eastAsia="Times New Roman" w:hAnsi="Times New Roman" w:cs="Times New Roman"/>
          <w:sz w:val="24"/>
          <w:szCs w:val="24"/>
        </w:rPr>
        <w:t>, Aldridge</w:t>
      </w:r>
      <w:r>
        <w:rPr>
          <w:rFonts w:ascii="Times New Roman" w:eastAsia="Times New Roman" w:hAnsi="Times New Roman" w:cs="Times New Roman"/>
          <w:sz w:val="24"/>
          <w:szCs w:val="24"/>
        </w:rPr>
        <w:t xml:space="preserve"> DC</w:t>
      </w:r>
      <w:r w:rsidRPr="0069643A">
        <w:rPr>
          <w:rFonts w:ascii="Times New Roman" w:eastAsia="Times New Roman" w:hAnsi="Times New Roman" w:cs="Times New Roman"/>
          <w:sz w:val="24"/>
          <w:szCs w:val="24"/>
        </w:rPr>
        <w:t>, Blackburn</w:t>
      </w:r>
      <w:r>
        <w:rPr>
          <w:rFonts w:ascii="Times New Roman" w:eastAsia="Times New Roman" w:hAnsi="Times New Roman" w:cs="Times New Roman"/>
          <w:sz w:val="24"/>
          <w:szCs w:val="24"/>
        </w:rPr>
        <w:t xml:space="preserve"> TM</w:t>
      </w:r>
      <w:r w:rsidRPr="0069643A">
        <w:rPr>
          <w:rFonts w:ascii="Times New Roman" w:eastAsia="Times New Roman" w:hAnsi="Times New Roman" w:cs="Times New Roman"/>
          <w:sz w:val="24"/>
          <w:szCs w:val="24"/>
        </w:rPr>
        <w:t>, Carlton</w:t>
      </w:r>
      <w:r>
        <w:rPr>
          <w:rFonts w:ascii="Times New Roman" w:eastAsia="Times New Roman" w:hAnsi="Times New Roman" w:cs="Times New Roman"/>
          <w:sz w:val="24"/>
          <w:szCs w:val="24"/>
        </w:rPr>
        <w:t xml:space="preserve"> JT</w:t>
      </w:r>
      <w:r w:rsidRPr="0069643A">
        <w:rPr>
          <w:rFonts w:ascii="Times New Roman" w:eastAsia="Times New Roman" w:hAnsi="Times New Roman" w:cs="Times New Roman"/>
          <w:sz w:val="24"/>
          <w:szCs w:val="24"/>
        </w:rPr>
        <w:t>, Catford</w:t>
      </w:r>
      <w:r>
        <w:rPr>
          <w:rFonts w:ascii="Times New Roman" w:eastAsia="Times New Roman" w:hAnsi="Times New Roman" w:cs="Times New Roman"/>
          <w:sz w:val="24"/>
          <w:szCs w:val="24"/>
        </w:rPr>
        <w:t xml:space="preserve"> JA</w:t>
      </w:r>
      <w:r w:rsidRPr="0069643A">
        <w:rPr>
          <w:rFonts w:ascii="Times New Roman" w:eastAsia="Times New Roman" w:hAnsi="Times New Roman" w:cs="Times New Roman"/>
          <w:sz w:val="24"/>
          <w:szCs w:val="24"/>
        </w:rPr>
        <w:t>, Dick</w:t>
      </w:r>
      <w:r>
        <w:rPr>
          <w:rFonts w:ascii="Times New Roman" w:eastAsia="Times New Roman" w:hAnsi="Times New Roman" w:cs="Times New Roman"/>
          <w:sz w:val="24"/>
          <w:szCs w:val="24"/>
        </w:rPr>
        <w:t xml:space="preserve"> JTA</w:t>
      </w:r>
      <w:r w:rsidRPr="0069643A">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69643A">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AM</w:t>
      </w:r>
      <w:r w:rsidRPr="0069643A">
        <w:rPr>
          <w:rFonts w:ascii="Times New Roman" w:eastAsia="Times New Roman" w:hAnsi="Times New Roman" w:cs="Times New Roman"/>
          <w:sz w:val="24"/>
          <w:szCs w:val="24"/>
        </w:rPr>
        <w:t>, Lockwood</w:t>
      </w:r>
      <w:r>
        <w:rPr>
          <w:rFonts w:ascii="Times New Roman" w:eastAsia="Times New Roman" w:hAnsi="Times New Roman" w:cs="Times New Roman"/>
          <w:sz w:val="24"/>
          <w:szCs w:val="24"/>
        </w:rPr>
        <w:t xml:space="preserve"> JL</w:t>
      </w:r>
      <w:r w:rsidRPr="0069643A">
        <w:rPr>
          <w:rFonts w:ascii="Times New Roman" w:eastAsia="Times New Roman" w:hAnsi="Times New Roman" w:cs="Times New Roman"/>
          <w:sz w:val="24"/>
          <w:szCs w:val="24"/>
        </w:rPr>
        <w:t>, MacIsaac</w:t>
      </w:r>
      <w:r>
        <w:rPr>
          <w:rFonts w:ascii="Times New Roman" w:eastAsia="Times New Roman" w:hAnsi="Times New Roman" w:cs="Times New Roman"/>
          <w:sz w:val="24"/>
          <w:szCs w:val="24"/>
        </w:rPr>
        <w:t xml:space="preserve"> HJ</w:t>
      </w:r>
      <w:r w:rsidRPr="0069643A">
        <w:rPr>
          <w:rFonts w:ascii="Times New Roman" w:eastAsia="Times New Roman" w:hAnsi="Times New Roman" w:cs="Times New Roman"/>
          <w:sz w:val="24"/>
          <w:szCs w:val="24"/>
        </w:rPr>
        <w:t>, Meyerson</w:t>
      </w:r>
      <w:r>
        <w:rPr>
          <w:rFonts w:ascii="Times New Roman" w:eastAsia="Times New Roman" w:hAnsi="Times New Roman" w:cs="Times New Roman"/>
          <w:sz w:val="24"/>
          <w:szCs w:val="24"/>
        </w:rPr>
        <w:t xml:space="preserve"> LA</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69643A">
        <w:rPr>
          <w:rFonts w:ascii="Times New Roman" w:eastAsia="Times New Roman" w:hAnsi="Times New Roman" w:cs="Times New Roman"/>
          <w:sz w:val="24"/>
          <w:szCs w:val="24"/>
        </w:rPr>
        <w:t>, Richardson</w:t>
      </w:r>
      <w:r>
        <w:rPr>
          <w:rFonts w:ascii="Times New Roman" w:eastAsia="Times New Roman" w:hAnsi="Times New Roman" w:cs="Times New Roman"/>
          <w:sz w:val="24"/>
          <w:szCs w:val="24"/>
        </w:rPr>
        <w:t xml:space="preserve"> DM</w:t>
      </w:r>
      <w:r w:rsidRPr="0069643A">
        <w:rPr>
          <w:rFonts w:ascii="Times New Roman" w:eastAsia="Times New Roman" w:hAnsi="Times New Roman" w:cs="Times New Roman"/>
          <w:sz w:val="24"/>
          <w:szCs w:val="24"/>
        </w:rPr>
        <w:t>, Ruiz</w:t>
      </w:r>
      <w:r>
        <w:rPr>
          <w:rFonts w:ascii="Times New Roman" w:eastAsia="Times New Roman" w:hAnsi="Times New Roman" w:cs="Times New Roman"/>
          <w:sz w:val="24"/>
          <w:szCs w:val="24"/>
        </w:rPr>
        <w:t xml:space="preserve"> GM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Simberloff</w:t>
      </w:r>
      <w:proofErr w:type="spellEnd"/>
      <w:r>
        <w:rPr>
          <w:rFonts w:ascii="Times New Roman" w:eastAsia="Times New Roman" w:hAnsi="Times New Roman" w:cs="Times New Roman"/>
          <w:sz w:val="24"/>
          <w:szCs w:val="24"/>
        </w:rPr>
        <w:t xml:space="preserve"> D</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Vilà</w:t>
      </w:r>
      <w:proofErr w:type="spellEnd"/>
      <w:r>
        <w:rPr>
          <w:rFonts w:ascii="Times New Roman" w:eastAsia="Times New Roman" w:hAnsi="Times New Roman" w:cs="Times New Roman"/>
          <w:sz w:val="24"/>
          <w:szCs w:val="24"/>
        </w:rPr>
        <w:t xml:space="preserve"> M</w:t>
      </w:r>
      <w:r w:rsidRPr="0069643A">
        <w:rPr>
          <w:rFonts w:ascii="Times New Roman" w:eastAsia="Times New Roman" w:hAnsi="Times New Roman" w:cs="Times New Roman"/>
          <w:sz w:val="24"/>
          <w:szCs w:val="24"/>
        </w:rPr>
        <w:t>, Wardle</w:t>
      </w:r>
      <w:r>
        <w:rPr>
          <w:rFonts w:ascii="Times New Roman" w:eastAsia="Times New Roman" w:hAnsi="Times New Roman" w:cs="Times New Roman"/>
          <w:sz w:val="24"/>
          <w:szCs w:val="24"/>
        </w:rPr>
        <w:t xml:space="preserve"> DA</w:t>
      </w:r>
      <w:r w:rsidRPr="00696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 xml:space="preserve"> Four Priority Areas to Advance Invasion Science </w:t>
      </w:r>
      <w:proofErr w:type="gramStart"/>
      <w:r w:rsidRPr="0069643A">
        <w:rPr>
          <w:rFonts w:ascii="Times New Roman" w:eastAsia="Times New Roman" w:hAnsi="Times New Roman" w:cs="Times New Roman"/>
          <w:sz w:val="24"/>
          <w:szCs w:val="24"/>
        </w:rPr>
        <w:t>In</w:t>
      </w:r>
      <w:proofErr w:type="gramEnd"/>
      <w:r w:rsidRPr="0069643A">
        <w:rPr>
          <w:rFonts w:ascii="Times New Roman" w:eastAsia="Times New Roman" w:hAnsi="Times New Roman" w:cs="Times New Roman"/>
          <w:sz w:val="24"/>
          <w:szCs w:val="24"/>
        </w:rPr>
        <w:t xml:space="preserve"> The Face Of Rapid Environmental Change. </w:t>
      </w:r>
      <w:r>
        <w:rPr>
          <w:rFonts w:ascii="Times New Roman" w:eastAsia="Times New Roman" w:hAnsi="Times New Roman" w:cs="Times New Roman"/>
          <w:sz w:val="24"/>
          <w:szCs w:val="24"/>
        </w:rPr>
        <w:t>Environ Rev</w:t>
      </w:r>
      <w:r w:rsidRPr="0069643A">
        <w:rPr>
          <w:rFonts w:ascii="Times New Roman" w:eastAsia="Times New Roman" w:hAnsi="Times New Roman" w:cs="Times New Roman"/>
          <w:sz w:val="24"/>
          <w:szCs w:val="24"/>
        </w:rPr>
        <w:t xml:space="preserve"> 29:119–141.</w:t>
      </w:r>
    </w:p>
    <w:p w14:paraId="4BED8A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Tallamy</w:t>
      </w:r>
      <w:r>
        <w:rPr>
          <w:rFonts w:ascii="Times New Roman" w:eastAsia="Times New Roman" w:hAnsi="Times New Roman" w:cs="Times New Roman"/>
          <w:sz w:val="24"/>
          <w:szCs w:val="24"/>
        </w:rPr>
        <w:t xml:space="preserve"> DW</w:t>
      </w:r>
      <w:r w:rsidRPr="00F413D7">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Introduced </w:t>
      </w:r>
      <w:r>
        <w:rPr>
          <w:rFonts w:ascii="Times New Roman" w:eastAsia="Times New Roman" w:hAnsi="Times New Roman" w:cs="Times New Roman"/>
          <w:sz w:val="24"/>
          <w:szCs w:val="24"/>
        </w:rPr>
        <w:t>P</w:t>
      </w:r>
      <w:r w:rsidRPr="00F413D7">
        <w:rPr>
          <w:rFonts w:ascii="Times New Roman" w:eastAsia="Times New Roman" w:hAnsi="Times New Roman" w:cs="Times New Roman"/>
          <w:sz w:val="24"/>
          <w:szCs w:val="24"/>
        </w:rPr>
        <w:t xml:space="preserve">lants </w:t>
      </w:r>
      <w:r>
        <w:rPr>
          <w:rFonts w:ascii="Times New Roman" w:eastAsia="Times New Roman" w:hAnsi="Times New Roman" w:cs="Times New Roman"/>
          <w:sz w:val="24"/>
          <w:szCs w:val="24"/>
        </w:rPr>
        <w:t>R</w:t>
      </w:r>
      <w:r w:rsidRPr="00F413D7">
        <w:rPr>
          <w:rFonts w:ascii="Times New Roman" w:eastAsia="Times New Roman" w:hAnsi="Times New Roman" w:cs="Times New Roman"/>
          <w:sz w:val="24"/>
          <w:szCs w:val="24"/>
        </w:rPr>
        <w:t xml:space="preserve">educe </w:t>
      </w:r>
      <w:r>
        <w:rPr>
          <w:rFonts w:ascii="Times New Roman" w:eastAsia="Times New Roman" w:hAnsi="Times New Roman" w:cs="Times New Roman"/>
          <w:sz w:val="24"/>
          <w:szCs w:val="24"/>
        </w:rPr>
        <w:t>S</w:t>
      </w:r>
      <w:r w:rsidRPr="00F413D7">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I</w:t>
      </w:r>
      <w:r w:rsidRPr="00F413D7">
        <w:rPr>
          <w:rFonts w:ascii="Times New Roman" w:eastAsia="Times New Roman" w:hAnsi="Times New Roman" w:cs="Times New Roman"/>
          <w:sz w:val="24"/>
          <w:szCs w:val="24"/>
        </w:rPr>
        <w:t xml:space="preserve">nteractions. </w:t>
      </w:r>
      <w:r>
        <w:rPr>
          <w:rFonts w:ascii="Times New Roman" w:eastAsia="Times New Roman" w:hAnsi="Times New Roman" w:cs="Times New Roman"/>
          <w:sz w:val="24"/>
          <w:szCs w:val="24"/>
        </w:rPr>
        <w:t>Biol Invasions</w:t>
      </w:r>
      <w:r w:rsidRPr="00F413D7">
        <w:rPr>
          <w:rFonts w:ascii="Times New Roman" w:eastAsia="Times New Roman" w:hAnsi="Times New Roman" w:cs="Times New Roman"/>
          <w:sz w:val="24"/>
          <w:szCs w:val="24"/>
        </w:rPr>
        <w:t xml:space="preserve"> 21:983–992.</w:t>
      </w:r>
    </w:p>
    <w:p w14:paraId="72D46556"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 xml:space="preserve">Riedl HL, </w:t>
      </w:r>
      <w:r>
        <w:rPr>
          <w:rFonts w:ascii="Times New Roman" w:eastAsia="Times New Roman" w:hAnsi="Times New Roman" w:cs="Times New Roman"/>
          <w:sz w:val="24"/>
          <w:szCs w:val="24"/>
        </w:rPr>
        <w:t>S</w:t>
      </w:r>
      <w:r w:rsidRPr="00BC544B">
        <w:rPr>
          <w:rFonts w:ascii="Times New Roman" w:eastAsia="Times New Roman" w:hAnsi="Times New Roman" w:cs="Times New Roman"/>
          <w:sz w:val="24"/>
          <w:szCs w:val="24"/>
        </w:rPr>
        <w:t>tinson</w:t>
      </w:r>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xml:space="preserve">, </w:t>
      </w:r>
      <w:proofErr w:type="spellStart"/>
      <w:r w:rsidRPr="00BC544B">
        <w:rPr>
          <w:rFonts w:ascii="Times New Roman" w:eastAsia="Times New Roman" w:hAnsi="Times New Roman" w:cs="Times New Roman"/>
          <w:sz w:val="24"/>
          <w:szCs w:val="24"/>
        </w:rPr>
        <w:t>Pejchar</w:t>
      </w:r>
      <w:proofErr w:type="spellEnd"/>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WH</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An Introduced Plant Affects Aquatic-Derived Carbon in The Diets </w:t>
      </w:r>
      <w:proofErr w:type="gramStart"/>
      <w:r w:rsidRPr="00BC544B">
        <w:rPr>
          <w:rFonts w:ascii="Times New Roman" w:eastAsia="Times New Roman" w:hAnsi="Times New Roman" w:cs="Times New Roman"/>
          <w:sz w:val="24"/>
          <w:szCs w:val="24"/>
        </w:rPr>
        <w:t>Of</w:t>
      </w:r>
      <w:proofErr w:type="gramEnd"/>
      <w:r w:rsidRPr="00BC544B">
        <w:rPr>
          <w:rFonts w:ascii="Times New Roman" w:eastAsia="Times New Roman" w:hAnsi="Times New Roman" w:cs="Times New Roman"/>
          <w:sz w:val="24"/>
          <w:szCs w:val="24"/>
        </w:rPr>
        <w:t xml:space="preserve"> Riparian Birds. </w:t>
      </w:r>
      <w:r>
        <w:rPr>
          <w:rFonts w:ascii="Times New Roman" w:eastAsia="Times New Roman" w:hAnsi="Times New Roman" w:cs="Times New Roman"/>
          <w:sz w:val="24"/>
          <w:szCs w:val="24"/>
        </w:rPr>
        <w:t>PLOS ONE</w:t>
      </w:r>
      <w:r w:rsidRPr="00BC544B">
        <w:rPr>
          <w:rFonts w:ascii="Times New Roman" w:eastAsia="Times New Roman" w:hAnsi="Times New Roman" w:cs="Times New Roman"/>
          <w:sz w:val="24"/>
          <w:szCs w:val="24"/>
        </w:rPr>
        <w:t xml:space="preserve"> </w:t>
      </w:r>
      <w:proofErr w:type="gramStart"/>
      <w:r w:rsidRPr="00BC544B">
        <w:rPr>
          <w:rFonts w:ascii="Times New Roman" w:eastAsia="Times New Roman" w:hAnsi="Times New Roman" w:cs="Times New Roman"/>
          <w:sz w:val="24"/>
          <w:szCs w:val="24"/>
        </w:rPr>
        <w:t>13:e</w:t>
      </w:r>
      <w:proofErr w:type="gramEnd"/>
      <w:r w:rsidRPr="00BC544B">
        <w:rPr>
          <w:rFonts w:ascii="Times New Roman" w:eastAsia="Times New Roman" w:hAnsi="Times New Roman" w:cs="Times New Roman"/>
          <w:sz w:val="24"/>
          <w:szCs w:val="24"/>
        </w:rPr>
        <w:t>0207389.</w:t>
      </w:r>
    </w:p>
    <w:p w14:paraId="594082A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lastRenderedPageBreak/>
        <w:t>Robichaud CD, Basso</w:t>
      </w:r>
      <w:r>
        <w:rPr>
          <w:rFonts w:ascii="Times New Roman" w:eastAsia="Times New Roman" w:hAnsi="Times New Roman" w:cs="Times New Roman"/>
          <w:sz w:val="24"/>
          <w:szCs w:val="24"/>
        </w:rPr>
        <w:t xml:space="preserve"> JV</w:t>
      </w:r>
      <w:r w:rsidRPr="00DA131D">
        <w:rPr>
          <w:rFonts w:ascii="Times New Roman" w:eastAsia="Times New Roman" w:hAnsi="Times New Roman" w:cs="Times New Roman"/>
          <w:sz w:val="24"/>
          <w:szCs w:val="24"/>
        </w:rPr>
        <w:t>, Rooney</w:t>
      </w:r>
      <w:r>
        <w:rPr>
          <w:rFonts w:ascii="Times New Roman" w:eastAsia="Times New Roman" w:hAnsi="Times New Roman" w:cs="Times New Roman"/>
          <w:sz w:val="24"/>
          <w:szCs w:val="24"/>
        </w:rPr>
        <w:t xml:space="preserve"> RC</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r w:rsidRPr="00DA131D">
        <w:rPr>
          <w:rFonts w:ascii="Times New Roman" w:eastAsia="Times New Roman" w:hAnsi="Times New Roman" w:cs="Times New Roman"/>
          <w:sz w:val="24"/>
          <w:szCs w:val="24"/>
        </w:rPr>
        <w:t xml:space="preserve"> Control of Invasive</w:t>
      </w:r>
      <w:r>
        <w:rPr>
          <w:rFonts w:ascii="Times New Roman" w:eastAsia="Times New Roman" w:hAnsi="Times New Roman" w:cs="Times New Roman"/>
          <w:sz w:val="24"/>
          <w:szCs w:val="24"/>
        </w:rPr>
        <w:t xml:space="preserve"> Phragmites australis </w:t>
      </w:r>
      <w:r w:rsidRPr="00DA131D">
        <w:rPr>
          <w:rFonts w:ascii="Times New Roman" w:eastAsia="Times New Roman" w:hAnsi="Times New Roman" w:cs="Times New Roman"/>
          <w:sz w:val="24"/>
          <w:szCs w:val="24"/>
        </w:rPr>
        <w:t xml:space="preserve">(European Common Reed) Alters Macroinvertebrate Communities.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30:e</w:t>
      </w:r>
      <w:proofErr w:type="gramEnd"/>
      <w:r>
        <w:rPr>
          <w:rFonts w:ascii="Times New Roman" w:eastAsia="Times New Roman" w:hAnsi="Times New Roman" w:cs="Times New Roman"/>
          <w:sz w:val="24"/>
          <w:szCs w:val="24"/>
        </w:rPr>
        <w:t>13548.</w:t>
      </w:r>
    </w:p>
    <w:p w14:paraId="1AE269E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t>Robison AL, Berta</w:t>
      </w:r>
      <w:r>
        <w:rPr>
          <w:rFonts w:ascii="Times New Roman" w:eastAsia="Times New Roman" w:hAnsi="Times New Roman" w:cs="Times New Roman"/>
          <w:sz w:val="24"/>
          <w:szCs w:val="24"/>
        </w:rPr>
        <w:t xml:space="preserve"> JL</w:t>
      </w:r>
      <w:r w:rsidRPr="00B30AB8">
        <w:rPr>
          <w:rFonts w:ascii="Times New Roman" w:eastAsia="Times New Roman" w:hAnsi="Times New Roman" w:cs="Times New Roman"/>
          <w:sz w:val="24"/>
          <w:szCs w:val="24"/>
        </w:rPr>
        <w:t>, Mott</w:t>
      </w:r>
      <w:r>
        <w:rPr>
          <w:rFonts w:ascii="Times New Roman" w:eastAsia="Times New Roman" w:hAnsi="Times New Roman" w:cs="Times New Roman"/>
          <w:sz w:val="24"/>
          <w:szCs w:val="24"/>
        </w:rPr>
        <w:t xml:space="preserve"> CL</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Register KJ</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 xml:space="preserve"> Impacts of Invasive Amur Honeysuckle, </w:t>
      </w:r>
      <w:r w:rsidRPr="00B30AB8">
        <w:rPr>
          <w:rFonts w:ascii="Times New Roman" w:eastAsia="Times New Roman" w:hAnsi="Times New Roman" w:cs="Times New Roman"/>
          <w:i/>
          <w:iCs/>
          <w:sz w:val="24"/>
          <w:szCs w:val="24"/>
        </w:rPr>
        <w:t xml:space="preserve">Lonicera </w:t>
      </w:r>
      <w:proofErr w:type="spellStart"/>
      <w:r w:rsidRPr="00B30AB8">
        <w:rPr>
          <w:rFonts w:ascii="Times New Roman" w:eastAsia="Times New Roman" w:hAnsi="Times New Roman" w:cs="Times New Roman"/>
          <w:i/>
          <w:iCs/>
          <w:sz w:val="24"/>
          <w:szCs w:val="24"/>
        </w:rPr>
        <w:t>Maackii</w:t>
      </w:r>
      <w:proofErr w:type="spellEnd"/>
      <w:r w:rsidRPr="00B30AB8">
        <w:rPr>
          <w:rFonts w:ascii="Times New Roman" w:eastAsia="Times New Roman" w:hAnsi="Times New Roman" w:cs="Times New Roman"/>
          <w:sz w:val="24"/>
          <w:szCs w:val="24"/>
        </w:rPr>
        <w:t xml:space="preserve">, Leaf Litter </w:t>
      </w:r>
      <w:proofErr w:type="gramStart"/>
      <w:r w:rsidRPr="00B30AB8">
        <w:rPr>
          <w:rFonts w:ascii="Times New Roman" w:eastAsia="Times New Roman" w:hAnsi="Times New Roman" w:cs="Times New Roman"/>
          <w:sz w:val="24"/>
          <w:szCs w:val="24"/>
        </w:rPr>
        <w:t>On</w:t>
      </w:r>
      <w:proofErr w:type="gramEnd"/>
      <w:r w:rsidRPr="00B30AB8">
        <w:rPr>
          <w:rFonts w:ascii="Times New Roman" w:eastAsia="Times New Roman" w:hAnsi="Times New Roman" w:cs="Times New Roman"/>
          <w:sz w:val="24"/>
          <w:szCs w:val="24"/>
        </w:rPr>
        <w:t xml:space="preserve"> Multiple Trophic Levels Of Detritus‐Based Experimental Wetlands. </w:t>
      </w:r>
      <w:proofErr w:type="spellStart"/>
      <w:r>
        <w:rPr>
          <w:rFonts w:ascii="Times New Roman" w:eastAsia="Times New Roman" w:hAnsi="Times New Roman" w:cs="Times New Roman"/>
          <w:sz w:val="24"/>
          <w:szCs w:val="24"/>
        </w:rPr>
        <w:t>Freshw</w:t>
      </w:r>
      <w:proofErr w:type="spellEnd"/>
      <w:r>
        <w:rPr>
          <w:rFonts w:ascii="Times New Roman" w:eastAsia="Times New Roman" w:hAnsi="Times New Roman" w:cs="Times New Roman"/>
          <w:sz w:val="24"/>
          <w:szCs w:val="24"/>
        </w:rPr>
        <w:t xml:space="preserve"> Biol</w:t>
      </w:r>
      <w:r w:rsidRPr="00B30AB8">
        <w:rPr>
          <w:rFonts w:ascii="Times New Roman" w:eastAsia="Times New Roman" w:hAnsi="Times New Roman" w:cs="Times New Roman"/>
          <w:sz w:val="24"/>
          <w:szCs w:val="24"/>
        </w:rPr>
        <w:t xml:space="preserve"> 66:1464–1474.</w:t>
      </w:r>
    </w:p>
    <w:p w14:paraId="7B04FC08" w14:textId="77777777" w:rsidR="004D40C5" w:rsidRPr="005A2981" w:rsidRDefault="004D40C5" w:rsidP="004D40C5">
      <w:pPr>
        <w:spacing w:after="0" w:line="480" w:lineRule="auto"/>
        <w:ind w:left="720" w:hanging="720"/>
        <w:rPr>
          <w:rFonts w:ascii="Times New Roman" w:eastAsia="Times New Roman" w:hAnsi="Times New Roman" w:cs="Times New Roman"/>
          <w:sz w:val="24"/>
          <w:szCs w:val="24"/>
        </w:rPr>
      </w:pPr>
      <w:r w:rsidRPr="005A2981">
        <w:rPr>
          <w:rFonts w:ascii="Times New Roman" w:eastAsia="Times New Roman" w:hAnsi="Times New Roman" w:cs="Times New Roman"/>
          <w:sz w:val="24"/>
          <w:szCs w:val="24"/>
        </w:rPr>
        <w:t>Robbins CT, Felicetti</w:t>
      </w:r>
      <w:r>
        <w:rPr>
          <w:rFonts w:ascii="Times New Roman" w:eastAsia="Times New Roman" w:hAnsi="Times New Roman" w:cs="Times New Roman"/>
          <w:sz w:val="24"/>
          <w:szCs w:val="24"/>
        </w:rPr>
        <w:t xml:space="preserve"> LA</w:t>
      </w:r>
      <w:r w:rsidRPr="005A2981">
        <w:rPr>
          <w:rFonts w:ascii="Times New Roman" w:eastAsia="Times New Roman" w:hAnsi="Times New Roman" w:cs="Times New Roman"/>
          <w:sz w:val="24"/>
          <w:szCs w:val="24"/>
        </w:rPr>
        <w:t>, Sponheimer</w:t>
      </w:r>
      <w:r>
        <w:rPr>
          <w:rFonts w:ascii="Times New Roman" w:eastAsia="Times New Roman" w:hAnsi="Times New Roman" w:cs="Times New Roman"/>
          <w:sz w:val="24"/>
          <w:szCs w:val="24"/>
        </w:rPr>
        <w:t xml:space="preserve"> M</w:t>
      </w:r>
      <w:r w:rsidRPr="005A29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 xml:space="preserve"> The Effect of Dietary Protein Quality on Nitrogen Isotope Discrimination </w:t>
      </w:r>
      <w:proofErr w:type="gramStart"/>
      <w:r w:rsidRPr="005A2981">
        <w:rPr>
          <w:rFonts w:ascii="Times New Roman" w:eastAsia="Times New Roman" w:hAnsi="Times New Roman" w:cs="Times New Roman"/>
          <w:sz w:val="24"/>
          <w:szCs w:val="24"/>
        </w:rPr>
        <w:t>In</w:t>
      </w:r>
      <w:proofErr w:type="gramEnd"/>
      <w:r w:rsidRPr="005A2981">
        <w:rPr>
          <w:rFonts w:ascii="Times New Roman" w:eastAsia="Times New Roman" w:hAnsi="Times New Roman" w:cs="Times New Roman"/>
          <w:sz w:val="24"/>
          <w:szCs w:val="24"/>
        </w:rPr>
        <w:t xml:space="preserve"> Mammals And Birds. </w:t>
      </w:r>
      <w:proofErr w:type="spellStart"/>
      <w:r w:rsidRPr="005A2981">
        <w:rPr>
          <w:rFonts w:ascii="Times New Roman" w:eastAsia="Times New Roman" w:hAnsi="Times New Roman" w:cs="Times New Roman"/>
          <w:sz w:val="24"/>
          <w:szCs w:val="24"/>
        </w:rPr>
        <w:t>Oecologia</w:t>
      </w:r>
      <w:proofErr w:type="spellEnd"/>
      <w:r w:rsidRPr="005A2981">
        <w:rPr>
          <w:rFonts w:ascii="Times New Roman" w:eastAsia="Times New Roman" w:hAnsi="Times New Roman" w:cs="Times New Roman"/>
          <w:sz w:val="24"/>
          <w:szCs w:val="24"/>
        </w:rPr>
        <w:t xml:space="preserve"> 144:534–540.</w:t>
      </w:r>
    </w:p>
    <w:p w14:paraId="0945C5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9206C6">
        <w:rPr>
          <w:rFonts w:ascii="Times New Roman" w:eastAsia="Times New Roman" w:hAnsi="Times New Roman" w:cs="Times New Roman"/>
          <w:sz w:val="24"/>
          <w:szCs w:val="24"/>
        </w:rPr>
        <w:t xml:space="preserve">Schlaepfer MA </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 xml:space="preserve"> Do non-native species contribute to biodiversity? </w:t>
      </w:r>
      <w:r>
        <w:rPr>
          <w:rFonts w:ascii="Times New Roman" w:eastAsia="Times New Roman" w:hAnsi="Times New Roman" w:cs="Times New Roman"/>
          <w:sz w:val="24"/>
          <w:szCs w:val="24"/>
        </w:rPr>
        <w:t>PLOS Biol</w:t>
      </w:r>
      <w:r w:rsidRPr="009206C6">
        <w:rPr>
          <w:rFonts w:ascii="Times New Roman" w:eastAsia="Times New Roman" w:hAnsi="Times New Roman" w:cs="Times New Roman"/>
          <w:sz w:val="24"/>
          <w:szCs w:val="24"/>
        </w:rPr>
        <w:t xml:space="preserve"> </w:t>
      </w:r>
      <w:proofErr w:type="gramStart"/>
      <w:r w:rsidRPr="009206C6">
        <w:rPr>
          <w:rFonts w:ascii="Times New Roman" w:eastAsia="Times New Roman" w:hAnsi="Times New Roman" w:cs="Times New Roman"/>
          <w:sz w:val="24"/>
          <w:szCs w:val="24"/>
        </w:rPr>
        <w:t>16:e</w:t>
      </w:r>
      <w:proofErr w:type="gramEnd"/>
      <w:r w:rsidRPr="009206C6">
        <w:rPr>
          <w:rFonts w:ascii="Times New Roman" w:eastAsia="Times New Roman" w:hAnsi="Times New Roman" w:cs="Times New Roman"/>
          <w:sz w:val="24"/>
          <w:szCs w:val="24"/>
        </w:rPr>
        <w:t>2005568.</w:t>
      </w:r>
    </w:p>
    <w:p w14:paraId="54B89BCC"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SC, Miller</w:t>
      </w:r>
      <w:r>
        <w:rPr>
          <w:rFonts w:ascii="Times New Roman" w:eastAsia="Times New Roman" w:hAnsi="Times New Roman" w:cs="Times New Roman"/>
          <w:sz w:val="24"/>
          <w:szCs w:val="24"/>
        </w:rPr>
        <w:t xml:space="preserve"> JR</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Response of Avian Communities to Invasive Vegetation in Urban Forest Fragments. The Condor 116:459–471.</w:t>
      </w:r>
    </w:p>
    <w:p w14:paraId="493DB8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3A5227">
        <w:rPr>
          <w:rFonts w:ascii="Times New Roman" w:eastAsia="Times New Roman" w:hAnsi="Times New Roman" w:cs="Times New Roman"/>
          <w:sz w:val="24"/>
          <w:szCs w:val="24"/>
        </w:rPr>
        <w:t>Seebens</w:t>
      </w:r>
      <w:proofErr w:type="spellEnd"/>
      <w:r w:rsidRPr="003A5227">
        <w:rPr>
          <w:rFonts w:ascii="Times New Roman" w:eastAsia="Times New Roman" w:hAnsi="Times New Roman" w:cs="Times New Roman"/>
          <w:sz w:val="24"/>
          <w:szCs w:val="24"/>
        </w:rPr>
        <w:t xml:space="preserve"> H, Blackburn</w:t>
      </w:r>
      <w:r>
        <w:rPr>
          <w:rFonts w:ascii="Times New Roman" w:eastAsia="Times New Roman" w:hAnsi="Times New Roman" w:cs="Times New Roman"/>
          <w:sz w:val="24"/>
          <w:szCs w:val="24"/>
        </w:rPr>
        <w:t xml:space="preserve"> TM</w:t>
      </w:r>
      <w:r w:rsidRPr="003A5227">
        <w:rPr>
          <w:rFonts w:ascii="Times New Roman" w:eastAsia="Times New Roman" w:hAnsi="Times New Roman" w:cs="Times New Roman"/>
          <w:sz w:val="24"/>
          <w:szCs w:val="24"/>
        </w:rPr>
        <w:t>, Dyer</w:t>
      </w:r>
      <w:r>
        <w:rPr>
          <w:rFonts w:ascii="Times New Roman" w:eastAsia="Times New Roman" w:hAnsi="Times New Roman" w:cs="Times New Roman"/>
          <w:sz w:val="24"/>
          <w:szCs w:val="24"/>
        </w:rPr>
        <w:t xml:space="preserve"> EE</w:t>
      </w:r>
      <w:r w:rsidRPr="003A5227">
        <w:rPr>
          <w:rFonts w:ascii="Times New Roman" w:eastAsia="Times New Roman" w:hAnsi="Times New Roman" w:cs="Times New Roman"/>
          <w:sz w:val="24"/>
          <w:szCs w:val="24"/>
        </w:rPr>
        <w:t>, Genovesi</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3A5227">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Pagad</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M Winter</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Arianoutsou</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A5227">
        <w:rPr>
          <w:rFonts w:ascii="Times New Roman" w:eastAsia="Times New Roman" w:hAnsi="Times New Roman" w:cs="Times New Roman"/>
          <w:sz w:val="24"/>
          <w:szCs w:val="24"/>
        </w:rPr>
        <w:t>lasius</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Brundu</w:t>
      </w:r>
      <w:proofErr w:type="spellEnd"/>
      <w:r>
        <w:rPr>
          <w:rFonts w:ascii="Times New Roman" w:eastAsia="Times New Roman" w:hAnsi="Times New Roman" w:cs="Times New Roman"/>
          <w:sz w:val="24"/>
          <w:szCs w:val="24"/>
        </w:rPr>
        <w:t xml:space="preserve"> G</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Capinha</w:t>
      </w:r>
      <w:proofErr w:type="spellEnd"/>
      <w:r>
        <w:rPr>
          <w:rFonts w:ascii="Times New Roman" w:eastAsia="Times New Roman" w:hAnsi="Times New Roman" w:cs="Times New Roman"/>
          <w:sz w:val="24"/>
          <w:szCs w:val="24"/>
        </w:rPr>
        <w:t xml:space="preserve"> C</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Celesti-Grapow</w:t>
      </w:r>
      <w:proofErr w:type="spellEnd"/>
      <w:r>
        <w:rPr>
          <w:rFonts w:ascii="Times New Roman" w:eastAsia="Times New Roman" w:hAnsi="Times New Roman" w:cs="Times New Roman"/>
          <w:sz w:val="24"/>
          <w:szCs w:val="24"/>
        </w:rPr>
        <w:t xml:space="preserve"> L</w:t>
      </w:r>
      <w:r w:rsidRPr="003A5227">
        <w:rPr>
          <w:rFonts w:ascii="Times New Roman" w:eastAsia="Times New Roman" w:hAnsi="Times New Roman" w:cs="Times New Roman"/>
          <w:sz w:val="24"/>
          <w:szCs w:val="24"/>
        </w:rPr>
        <w:t>, Dawson</w:t>
      </w:r>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Dullinger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Fuentes</w:t>
      </w:r>
      <w:r>
        <w:rPr>
          <w:rFonts w:ascii="Times New Roman" w:eastAsia="Times New Roman" w:hAnsi="Times New Roman" w:cs="Times New Roman"/>
          <w:sz w:val="24"/>
          <w:szCs w:val="24"/>
        </w:rPr>
        <w:t xml:space="preserve"> N</w:t>
      </w:r>
      <w:r w:rsidRPr="003A5227">
        <w:rPr>
          <w:rFonts w:ascii="Times New Roman" w:eastAsia="Times New Roman" w:hAnsi="Times New Roman" w:cs="Times New Roman"/>
          <w:sz w:val="24"/>
          <w:szCs w:val="24"/>
        </w:rPr>
        <w:t>, Jäger</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Kartesz</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Kenis</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Kreft</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Kühn</w:t>
      </w:r>
      <w:r>
        <w:rPr>
          <w:rFonts w:ascii="Times New Roman" w:eastAsia="Times New Roman" w:hAnsi="Times New Roman" w:cs="Times New Roman"/>
          <w:sz w:val="24"/>
          <w:szCs w:val="24"/>
        </w:rPr>
        <w:t xml:space="preserve"> I</w:t>
      </w:r>
      <w:r w:rsidRPr="003A5227">
        <w:rPr>
          <w:rFonts w:ascii="Times New Roman" w:eastAsia="Times New Roman" w:hAnsi="Times New Roman" w:cs="Times New Roman"/>
          <w:sz w:val="24"/>
          <w:szCs w:val="24"/>
        </w:rPr>
        <w:t>, Lenzner</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Mosena</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Moser</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Nishino</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Pearman</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Pergl</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Rabitsch</w:t>
      </w:r>
      <w:proofErr w:type="spellEnd"/>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Rojas-Sandoval</w:t>
      </w:r>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Roques</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Rorke</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Rossinelli</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Roy</w:t>
      </w:r>
      <w:r>
        <w:rPr>
          <w:rFonts w:ascii="Times New Roman" w:eastAsia="Times New Roman" w:hAnsi="Times New Roman" w:cs="Times New Roman"/>
          <w:sz w:val="24"/>
          <w:szCs w:val="24"/>
        </w:rPr>
        <w:t xml:space="preserve"> HE</w:t>
      </w:r>
      <w:r w:rsidRPr="003A5227">
        <w:rPr>
          <w:rFonts w:ascii="Times New Roman" w:eastAsia="Times New Roman" w:hAnsi="Times New Roman" w:cs="Times New Roman"/>
          <w:sz w:val="24"/>
          <w:szCs w:val="24"/>
        </w:rPr>
        <w:t>, Scalera</w:t>
      </w:r>
      <w:r>
        <w:rPr>
          <w:rFonts w:ascii="Times New Roman" w:eastAsia="Times New Roman" w:hAnsi="Times New Roman" w:cs="Times New Roman"/>
          <w:sz w:val="24"/>
          <w:szCs w:val="24"/>
        </w:rPr>
        <w:t xml:space="preserve"> R</w:t>
      </w:r>
      <w:r w:rsidRPr="003A5227">
        <w:rPr>
          <w:rFonts w:ascii="Times New Roman" w:eastAsia="Times New Roman" w:hAnsi="Times New Roman" w:cs="Times New Roman"/>
          <w:sz w:val="24"/>
          <w:szCs w:val="24"/>
        </w:rPr>
        <w:t>, Schindler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Štajerová</w:t>
      </w:r>
      <w:proofErr w:type="spellEnd"/>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Tokarska-Guzik</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van </w:t>
      </w:r>
      <w:proofErr w:type="spellStart"/>
      <w:r w:rsidRPr="003A5227">
        <w:rPr>
          <w:rFonts w:ascii="Times New Roman" w:eastAsia="Times New Roman" w:hAnsi="Times New Roman" w:cs="Times New Roman"/>
          <w:sz w:val="24"/>
          <w:szCs w:val="24"/>
        </w:rPr>
        <w:t>Kleunen</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Walker</w:t>
      </w:r>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Weigelt</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Yamanaka</w:t>
      </w:r>
      <w:r>
        <w:rPr>
          <w:rFonts w:ascii="Times New Roman" w:eastAsia="Times New Roman" w:hAnsi="Times New Roman" w:cs="Times New Roman"/>
          <w:sz w:val="24"/>
          <w:szCs w:val="24"/>
        </w:rPr>
        <w:t xml:space="preserve"> T</w:t>
      </w:r>
      <w:r w:rsidRPr="003A5227">
        <w:rPr>
          <w:rFonts w:ascii="Times New Roman" w:eastAsia="Times New Roman" w:hAnsi="Times New Roman" w:cs="Times New Roman"/>
          <w:sz w:val="24"/>
          <w:szCs w:val="24"/>
        </w:rPr>
        <w:t>, Essl</w:t>
      </w:r>
      <w:r>
        <w:rPr>
          <w:rFonts w:ascii="Times New Roman" w:eastAsia="Times New Roman" w:hAnsi="Times New Roman" w:cs="Times New Roman"/>
          <w:sz w:val="24"/>
          <w:szCs w:val="24"/>
        </w:rPr>
        <w:t xml:space="preserve"> F</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 xml:space="preserve"> No Saturation in The Accumulation Of Alien Species Worldwide. </w:t>
      </w:r>
      <w:r>
        <w:rPr>
          <w:rFonts w:ascii="Times New Roman" w:eastAsia="Times New Roman" w:hAnsi="Times New Roman" w:cs="Times New Roman"/>
          <w:sz w:val="24"/>
          <w:szCs w:val="24"/>
        </w:rPr>
        <w:t xml:space="preserve">Nat </w:t>
      </w:r>
      <w:proofErr w:type="spellStart"/>
      <w:r>
        <w:rPr>
          <w:rFonts w:ascii="Times New Roman" w:eastAsia="Times New Roman" w:hAnsi="Times New Roman" w:cs="Times New Roman"/>
          <w:sz w:val="24"/>
          <w:szCs w:val="24"/>
        </w:rPr>
        <w:t>Commun</w:t>
      </w:r>
      <w:proofErr w:type="spellEnd"/>
      <w:r w:rsidRPr="003A5227">
        <w:rPr>
          <w:rFonts w:ascii="Times New Roman" w:eastAsia="Times New Roman" w:hAnsi="Times New Roman" w:cs="Times New Roman"/>
          <w:sz w:val="24"/>
          <w:szCs w:val="24"/>
        </w:rPr>
        <w:t xml:space="preserve"> 8:14435.</w:t>
      </w:r>
    </w:p>
    <w:p w14:paraId="5FD53279" w14:textId="77777777" w:rsidR="004D40C5" w:rsidRPr="00B93B87"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Shackleton RT, </w:t>
      </w:r>
      <w:proofErr w:type="spellStart"/>
      <w:r w:rsidRPr="00B93B87">
        <w:rPr>
          <w:rFonts w:ascii="Times New Roman" w:eastAsia="Times New Roman" w:hAnsi="Times New Roman" w:cs="Times New Roman"/>
          <w:sz w:val="24"/>
          <w:szCs w:val="24"/>
        </w:rPr>
        <w:t>Vimercati</w:t>
      </w:r>
      <w:proofErr w:type="spellEnd"/>
      <w:r>
        <w:rPr>
          <w:rFonts w:ascii="Times New Roman" w:eastAsia="Times New Roman" w:hAnsi="Times New Roman" w:cs="Times New Roman"/>
          <w:sz w:val="24"/>
          <w:szCs w:val="24"/>
        </w:rPr>
        <w:t xml:space="preserve"> G</w:t>
      </w:r>
      <w:r w:rsidRPr="00B93B87">
        <w:rPr>
          <w:rFonts w:ascii="Times New Roman" w:eastAsia="Times New Roman" w:hAnsi="Times New Roman" w:cs="Times New Roman"/>
          <w:sz w:val="24"/>
          <w:szCs w:val="24"/>
        </w:rPr>
        <w:t>, Probert</w:t>
      </w:r>
      <w:r>
        <w:rPr>
          <w:rFonts w:ascii="Times New Roman" w:eastAsia="Times New Roman" w:hAnsi="Times New Roman" w:cs="Times New Roman"/>
          <w:sz w:val="24"/>
          <w:szCs w:val="24"/>
        </w:rPr>
        <w:t xml:space="preserve"> AF</w:t>
      </w:r>
      <w:r w:rsidRPr="00B93B8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B93B87">
        <w:rPr>
          <w:rFonts w:ascii="Times New Roman" w:eastAsia="Times New Roman" w:hAnsi="Times New Roman" w:cs="Times New Roman"/>
          <w:sz w:val="24"/>
          <w:szCs w:val="24"/>
        </w:rPr>
        <w:t>, Kull</w:t>
      </w:r>
      <w:r>
        <w:rPr>
          <w:rFonts w:ascii="Times New Roman" w:eastAsia="Times New Roman" w:hAnsi="Times New Roman" w:cs="Times New Roman"/>
          <w:sz w:val="24"/>
          <w:szCs w:val="24"/>
        </w:rPr>
        <w:t xml:space="preserve"> CA</w:t>
      </w:r>
      <w:r w:rsidRPr="00B93B87">
        <w:rPr>
          <w:rFonts w:ascii="Times New Roman" w:eastAsia="Times New Roman" w:hAnsi="Times New Roman" w:cs="Times New Roman"/>
          <w:sz w:val="24"/>
          <w:szCs w:val="24"/>
        </w:rPr>
        <w:t>, Novoa</w:t>
      </w:r>
      <w:r>
        <w:rPr>
          <w:rFonts w:ascii="Times New Roman" w:eastAsia="Times New Roman" w:hAnsi="Times New Roman" w:cs="Times New Roman"/>
          <w:sz w:val="24"/>
          <w:szCs w:val="24"/>
        </w:rPr>
        <w:t xml:space="preserve"> A</w:t>
      </w:r>
      <w:r w:rsidRPr="00B9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Consensus and </w:t>
      </w:r>
      <w:r>
        <w:rPr>
          <w:rFonts w:ascii="Times New Roman" w:eastAsia="Times New Roman" w:hAnsi="Times New Roman" w:cs="Times New Roman"/>
          <w:sz w:val="24"/>
          <w:szCs w:val="24"/>
        </w:rPr>
        <w:t>C</w:t>
      </w:r>
      <w:r w:rsidRPr="00B93B87">
        <w:rPr>
          <w:rFonts w:ascii="Times New Roman" w:eastAsia="Times New Roman" w:hAnsi="Times New Roman" w:cs="Times New Roman"/>
          <w:sz w:val="24"/>
          <w:szCs w:val="24"/>
        </w:rPr>
        <w:t xml:space="preserve">ontroversy in the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iscipline of </w:t>
      </w:r>
      <w:r>
        <w:rPr>
          <w:rFonts w:ascii="Times New Roman" w:eastAsia="Times New Roman" w:hAnsi="Times New Roman" w:cs="Times New Roman"/>
          <w:sz w:val="24"/>
          <w:szCs w:val="24"/>
        </w:rPr>
        <w:t>I</w:t>
      </w:r>
      <w:r w:rsidRPr="00B93B87">
        <w:rPr>
          <w:rFonts w:ascii="Times New Roman" w:eastAsia="Times New Roman" w:hAnsi="Times New Roman" w:cs="Times New Roman"/>
          <w:sz w:val="24"/>
          <w:szCs w:val="24"/>
        </w:rPr>
        <w:t xml:space="preserve">nvasion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cience.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B93B87">
        <w:rPr>
          <w:rFonts w:ascii="Times New Roman" w:eastAsia="Times New Roman" w:hAnsi="Times New Roman" w:cs="Times New Roman"/>
          <w:sz w:val="24"/>
          <w:szCs w:val="24"/>
        </w:rPr>
        <w:t xml:space="preserve"> </w:t>
      </w:r>
      <w:proofErr w:type="gramStart"/>
      <w:r w:rsidRPr="00B93B87">
        <w:rPr>
          <w:rFonts w:ascii="Times New Roman" w:eastAsia="Times New Roman" w:hAnsi="Times New Roman" w:cs="Times New Roman"/>
          <w:sz w:val="24"/>
          <w:szCs w:val="24"/>
        </w:rPr>
        <w:t>36:e</w:t>
      </w:r>
      <w:proofErr w:type="gramEnd"/>
      <w:r w:rsidRPr="00B93B87">
        <w:rPr>
          <w:rFonts w:ascii="Times New Roman" w:eastAsia="Times New Roman" w:hAnsi="Times New Roman" w:cs="Times New Roman"/>
          <w:sz w:val="24"/>
          <w:szCs w:val="24"/>
        </w:rPr>
        <w:t>13931.</w:t>
      </w:r>
    </w:p>
    <w:p w14:paraId="10FE427F"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lastRenderedPageBreak/>
        <w:t>Shields J, Saunders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Gibson</w:t>
      </w:r>
      <w:r>
        <w:rPr>
          <w:rFonts w:ascii="Times New Roman" w:eastAsia="Times New Roman" w:hAnsi="Times New Roman" w:cs="Times New Roman"/>
          <w:sz w:val="24"/>
          <w:szCs w:val="24"/>
        </w:rPr>
        <w:t xml:space="preserve"> K</w:t>
      </w:r>
      <w:r w:rsidRPr="00746F00">
        <w:rPr>
          <w:rFonts w:ascii="Times New Roman" w:eastAsia="Times New Roman" w:hAnsi="Times New Roman" w:cs="Times New Roman"/>
          <w:sz w:val="24"/>
          <w:szCs w:val="24"/>
        </w:rPr>
        <w:t>, Zollner</w:t>
      </w:r>
      <w:r>
        <w:rPr>
          <w:rFonts w:ascii="Times New Roman" w:eastAsia="Times New Roman" w:hAnsi="Times New Roman" w:cs="Times New Roman"/>
          <w:sz w:val="24"/>
          <w:szCs w:val="24"/>
        </w:rPr>
        <w:t xml:space="preserve"> P</w:t>
      </w:r>
      <w:r w:rsidRPr="00746F00">
        <w:rPr>
          <w:rFonts w:ascii="Times New Roman" w:eastAsia="Times New Roman" w:hAnsi="Times New Roman" w:cs="Times New Roman"/>
          <w:sz w:val="24"/>
          <w:szCs w:val="24"/>
        </w:rPr>
        <w:t>, Dunning</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Jenkins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Short-Term Response of Native Flora to the Removal of Non-Native Shrubs in Mixed-Hardwood Forests of Indiana, USA. Forests 6:1878–1896.</w:t>
      </w:r>
    </w:p>
    <w:p w14:paraId="0549C34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Singer MS, Farkas</w:t>
      </w:r>
      <w:r>
        <w:rPr>
          <w:rFonts w:ascii="Times New Roman" w:eastAsia="Times New Roman" w:hAnsi="Times New Roman" w:cs="Times New Roman"/>
          <w:sz w:val="24"/>
          <w:szCs w:val="24"/>
        </w:rPr>
        <w:t xml:space="preserve"> TE</w:t>
      </w:r>
      <w:r w:rsidRPr="00A12A10">
        <w:rPr>
          <w:rFonts w:ascii="Times New Roman" w:eastAsia="Times New Roman" w:hAnsi="Times New Roman" w:cs="Times New Roman"/>
          <w:sz w:val="24"/>
          <w:szCs w:val="24"/>
        </w:rPr>
        <w:t>, Skorik CM., Mooney</w:t>
      </w:r>
      <w:r>
        <w:rPr>
          <w:rFonts w:ascii="Times New Roman" w:eastAsia="Times New Roman" w:hAnsi="Times New Roman" w:cs="Times New Roman"/>
          <w:sz w:val="24"/>
          <w:szCs w:val="24"/>
        </w:rPr>
        <w:t xml:space="preserve"> KA</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w:t>
      </w:r>
      <w:proofErr w:type="spellStart"/>
      <w:r w:rsidRPr="00A12A10">
        <w:rPr>
          <w:rFonts w:ascii="Times New Roman" w:eastAsia="Times New Roman" w:hAnsi="Times New Roman" w:cs="Times New Roman"/>
          <w:sz w:val="24"/>
          <w:szCs w:val="24"/>
        </w:rPr>
        <w:t>Tritrophic</w:t>
      </w:r>
      <w:proofErr w:type="spell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A12A10">
        <w:rPr>
          <w:rFonts w:ascii="Times New Roman" w:eastAsia="Times New Roman" w:hAnsi="Times New Roman" w:cs="Times New Roman"/>
          <w:sz w:val="24"/>
          <w:szCs w:val="24"/>
        </w:rPr>
        <w:t xml:space="preserve">nteractions at A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ommunity </w:t>
      </w:r>
      <w:r>
        <w:rPr>
          <w:rFonts w:ascii="Times New Roman" w:eastAsia="Times New Roman" w:hAnsi="Times New Roman" w:cs="Times New Roman"/>
          <w:sz w:val="24"/>
          <w:szCs w:val="24"/>
        </w:rPr>
        <w:t>L</w:t>
      </w:r>
      <w:r w:rsidRPr="00A12A10">
        <w:rPr>
          <w:rFonts w:ascii="Times New Roman" w:eastAsia="Times New Roman" w:hAnsi="Times New Roman" w:cs="Times New Roman"/>
          <w:sz w:val="24"/>
          <w:szCs w:val="24"/>
        </w:rPr>
        <w:t xml:space="preserve">evel: </w:t>
      </w:r>
      <w:r>
        <w:rPr>
          <w:rFonts w:ascii="Times New Roman" w:eastAsia="Times New Roman" w:hAnsi="Times New Roman" w:cs="Times New Roman"/>
          <w:sz w:val="24"/>
          <w:szCs w:val="24"/>
        </w:rPr>
        <w:t>E</w:t>
      </w:r>
      <w:r w:rsidRPr="00A12A10">
        <w:rPr>
          <w:rFonts w:ascii="Times New Roman" w:eastAsia="Times New Roman" w:hAnsi="Times New Roman" w:cs="Times New Roman"/>
          <w:sz w:val="24"/>
          <w:szCs w:val="24"/>
        </w:rPr>
        <w:t xml:space="preserve">ffects </w:t>
      </w:r>
      <w:proofErr w:type="gramStart"/>
      <w:r w:rsidRPr="00A12A10">
        <w:rPr>
          <w:rFonts w:ascii="Times New Roman" w:eastAsia="Times New Roman" w:hAnsi="Times New Roman" w:cs="Times New Roman"/>
          <w:sz w:val="24"/>
          <w:szCs w:val="24"/>
        </w:rPr>
        <w:t>Of</w:t>
      </w:r>
      <w:proofErr w:type="gram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Pr="00A12A10">
        <w:rPr>
          <w:rFonts w:ascii="Times New Roman" w:eastAsia="Times New Roman" w:hAnsi="Times New Roman" w:cs="Times New Roman"/>
          <w:sz w:val="24"/>
          <w:szCs w:val="24"/>
        </w:rPr>
        <w:t xml:space="preserve">ost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S</w:t>
      </w:r>
      <w:r w:rsidRPr="00A12A10">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Q</w:t>
      </w:r>
      <w:r w:rsidRPr="00A12A10">
        <w:rPr>
          <w:rFonts w:ascii="Times New Roman" w:eastAsia="Times New Roman" w:hAnsi="Times New Roman" w:cs="Times New Roman"/>
          <w:sz w:val="24"/>
          <w:szCs w:val="24"/>
        </w:rPr>
        <w:t xml:space="preserve">uality On </w:t>
      </w:r>
      <w:r>
        <w:rPr>
          <w:rFonts w:ascii="Times New Roman" w:eastAsia="Times New Roman" w:hAnsi="Times New Roman" w:cs="Times New Roman"/>
          <w:sz w:val="24"/>
          <w:szCs w:val="24"/>
        </w:rPr>
        <w:t>B</w:t>
      </w:r>
      <w:r w:rsidRPr="00A12A10">
        <w:rPr>
          <w:rFonts w:ascii="Times New Roman" w:eastAsia="Times New Roman" w:hAnsi="Times New Roman" w:cs="Times New Roman"/>
          <w:sz w:val="24"/>
          <w:szCs w:val="24"/>
        </w:rPr>
        <w:t xml:space="preserve">ird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redation Of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aterpillars. </w:t>
      </w:r>
      <w:r>
        <w:rPr>
          <w:rFonts w:ascii="Times New Roman" w:eastAsia="Times New Roman" w:hAnsi="Times New Roman" w:cs="Times New Roman"/>
          <w:sz w:val="24"/>
          <w:szCs w:val="24"/>
        </w:rPr>
        <w:t>Am Nat</w:t>
      </w:r>
      <w:r w:rsidRPr="00A12A10">
        <w:rPr>
          <w:rFonts w:ascii="Times New Roman" w:eastAsia="Times New Roman" w:hAnsi="Times New Roman" w:cs="Times New Roman"/>
          <w:sz w:val="24"/>
          <w:szCs w:val="24"/>
        </w:rPr>
        <w:t xml:space="preserve"> 179:363–374.</w:t>
      </w:r>
    </w:p>
    <w:p w14:paraId="79D4422B"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Smets R, Claes</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Pr="00D32F2C">
        <w:rPr>
          <w:rFonts w:ascii="Times New Roman" w:eastAsia="Times New Roman" w:hAnsi="Times New Roman" w:cs="Times New Roman"/>
          <w:sz w:val="24"/>
          <w:szCs w:val="24"/>
        </w:rPr>
        <w:t xml:space="preserve">an Der </w:t>
      </w:r>
      <w:proofErr w:type="spellStart"/>
      <w:r w:rsidRPr="00D32F2C">
        <w:rPr>
          <w:rFonts w:ascii="Times New Roman" w:eastAsia="Times New Roman" w:hAnsi="Times New Roman" w:cs="Times New Roman"/>
          <w:sz w:val="24"/>
          <w:szCs w:val="24"/>
        </w:rPr>
        <w:t>Borght</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On the Nitrogen Content and </w:t>
      </w:r>
      <w:r>
        <w:rPr>
          <w:rFonts w:ascii="Times New Roman" w:eastAsia="Times New Roman" w:hAnsi="Times New Roman" w:cs="Times New Roman"/>
          <w:sz w:val="24"/>
          <w:szCs w:val="24"/>
        </w:rPr>
        <w:t>a</w:t>
      </w:r>
      <w:r w:rsidRPr="00D32F2C">
        <w:rPr>
          <w:rFonts w:ascii="Times New Roman" w:eastAsia="Times New Roman" w:hAnsi="Times New Roman" w:cs="Times New Roman"/>
          <w:sz w:val="24"/>
          <w:szCs w:val="24"/>
        </w:rPr>
        <w:t xml:space="preserve"> Robust Nitrogen-To-Protein Conversion Factor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Black Soldier Fly Larvae (</w:t>
      </w:r>
      <w:proofErr w:type="spellStart"/>
      <w:r w:rsidRPr="00D32F2C">
        <w:rPr>
          <w:rFonts w:ascii="Times New Roman" w:eastAsia="Times New Roman" w:hAnsi="Times New Roman" w:cs="Times New Roman"/>
          <w:sz w:val="24"/>
          <w:szCs w:val="24"/>
        </w:rPr>
        <w:t>Hermetia</w:t>
      </w:r>
      <w:proofErr w:type="spellEnd"/>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illucens</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 </w:t>
      </w:r>
      <w:proofErr w:type="spellStart"/>
      <w:r>
        <w:rPr>
          <w:rFonts w:ascii="Times New Roman" w:eastAsia="Times New Roman" w:hAnsi="Times New Roman" w:cs="Times New Roman"/>
          <w:sz w:val="24"/>
          <w:szCs w:val="24"/>
        </w:rPr>
        <w:t>Bioanal</w:t>
      </w:r>
      <w:proofErr w:type="spellEnd"/>
      <w:r>
        <w:rPr>
          <w:rFonts w:ascii="Times New Roman" w:eastAsia="Times New Roman" w:hAnsi="Times New Roman" w:cs="Times New Roman"/>
          <w:sz w:val="24"/>
          <w:szCs w:val="24"/>
        </w:rPr>
        <w:t xml:space="preserve"> Chem</w:t>
      </w:r>
      <w:r w:rsidRPr="00D32F2C">
        <w:rPr>
          <w:rFonts w:ascii="Times New Roman" w:eastAsia="Times New Roman" w:hAnsi="Times New Roman" w:cs="Times New Roman"/>
          <w:sz w:val="24"/>
          <w:szCs w:val="24"/>
        </w:rPr>
        <w:t xml:space="preserve"> 413:6365–6377.</w:t>
      </w:r>
    </w:p>
    <w:p w14:paraId="5EFB563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DW, Narango</w:t>
      </w:r>
      <w:r>
        <w:rPr>
          <w:rFonts w:ascii="Times New Roman" w:eastAsia="Times New Roman" w:hAnsi="Times New Roman" w:cs="Times New Roman"/>
          <w:sz w:val="24"/>
          <w:szCs w:val="24"/>
        </w:rPr>
        <w:t xml:space="preserve"> DL</w:t>
      </w:r>
      <w:r w:rsidRPr="00A57250">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A57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 xml:space="preserve"> Do Non-Native Plants Contribute to Insect Declines?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Entomol</w:t>
      </w:r>
      <w:proofErr w:type="spellEnd"/>
      <w:r w:rsidRPr="00A57250">
        <w:rPr>
          <w:rFonts w:ascii="Times New Roman" w:eastAsia="Times New Roman" w:hAnsi="Times New Roman" w:cs="Times New Roman"/>
          <w:sz w:val="24"/>
          <w:szCs w:val="24"/>
        </w:rPr>
        <w:t xml:space="preserve"> 46:729–742.</w:t>
      </w:r>
    </w:p>
    <w:p w14:paraId="6B2874A5" w14:textId="77777777" w:rsidR="004D40C5" w:rsidRPr="00411FBD" w:rsidRDefault="004D40C5" w:rsidP="004D40C5">
      <w:pPr>
        <w:spacing w:after="0" w:line="480" w:lineRule="auto"/>
        <w:ind w:left="720" w:hanging="72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t xml:space="preserve">Tarr </w:t>
      </w:r>
      <w:r>
        <w:rPr>
          <w:rFonts w:ascii="Times New Roman" w:eastAsia="Times New Roman" w:hAnsi="Times New Roman" w:cs="Times New Roman"/>
          <w:sz w:val="24"/>
          <w:szCs w:val="24"/>
        </w:rPr>
        <w:t>MD</w:t>
      </w:r>
      <w:r w:rsidRPr="00411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 xml:space="preserve"> Effects of Non-native Shrubs on Caterpillars and Shrubland-Dependent Passerines Within Three Transmission Line Rights-of-Way in Southeastern New Hampshire. </w:t>
      </w:r>
      <w:r>
        <w:rPr>
          <w:rFonts w:ascii="Times New Roman" w:eastAsia="Times New Roman" w:hAnsi="Times New Roman" w:cs="Times New Roman"/>
          <w:sz w:val="24"/>
          <w:szCs w:val="24"/>
        </w:rPr>
        <w:t>Northeast Nat</w:t>
      </w:r>
      <w:r w:rsidRPr="00411FBD">
        <w:rPr>
          <w:rFonts w:ascii="Times New Roman" w:eastAsia="Times New Roman" w:hAnsi="Times New Roman" w:cs="Times New Roman"/>
          <w:sz w:val="24"/>
          <w:szCs w:val="24"/>
        </w:rPr>
        <w:t xml:space="preserve"> 29:1–43.</w:t>
      </w:r>
    </w:p>
    <w:p w14:paraId="0A0FBBE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t xml:space="preserve">Traylor C, </w:t>
      </w:r>
      <w:proofErr w:type="spellStart"/>
      <w:r w:rsidRPr="004E5F33">
        <w:rPr>
          <w:rFonts w:ascii="Times New Roman" w:eastAsia="Times New Roman" w:hAnsi="Times New Roman" w:cs="Times New Roman"/>
          <w:sz w:val="24"/>
          <w:szCs w:val="24"/>
        </w:rPr>
        <w:t>Ulyshen</w:t>
      </w:r>
      <w:proofErr w:type="spellEnd"/>
      <w:r>
        <w:rPr>
          <w:rFonts w:ascii="Times New Roman" w:eastAsia="Times New Roman" w:hAnsi="Times New Roman" w:cs="Times New Roman"/>
          <w:sz w:val="24"/>
          <w:szCs w:val="24"/>
        </w:rPr>
        <w:t xml:space="preserve"> M</w:t>
      </w:r>
      <w:r w:rsidRPr="004E5F33">
        <w:rPr>
          <w:rFonts w:ascii="Times New Roman" w:eastAsia="Times New Roman" w:hAnsi="Times New Roman" w:cs="Times New Roman"/>
          <w:sz w:val="24"/>
          <w:szCs w:val="24"/>
        </w:rPr>
        <w:t>, Wallace</w:t>
      </w:r>
      <w:r>
        <w:rPr>
          <w:rFonts w:ascii="Times New Roman" w:eastAsia="Times New Roman" w:hAnsi="Times New Roman" w:cs="Times New Roman"/>
          <w:sz w:val="24"/>
          <w:szCs w:val="24"/>
        </w:rPr>
        <w:t xml:space="preserve"> D</w:t>
      </w:r>
      <w:r w:rsidRPr="004E5F33">
        <w:rPr>
          <w:rFonts w:ascii="Times New Roman" w:eastAsia="Times New Roman" w:hAnsi="Times New Roman" w:cs="Times New Roman"/>
          <w:sz w:val="24"/>
          <w:szCs w:val="24"/>
        </w:rPr>
        <w:t>, Loudermilk</w:t>
      </w:r>
      <w:r>
        <w:rPr>
          <w:rFonts w:ascii="Times New Roman" w:eastAsia="Times New Roman" w:hAnsi="Times New Roman" w:cs="Times New Roman"/>
          <w:sz w:val="24"/>
          <w:szCs w:val="24"/>
        </w:rPr>
        <w:t xml:space="preserve"> L</w:t>
      </w:r>
      <w:r w:rsidRPr="004E5F33">
        <w:rPr>
          <w:rFonts w:ascii="Times New Roman" w:eastAsia="Times New Roman" w:hAnsi="Times New Roman" w:cs="Times New Roman"/>
          <w:sz w:val="24"/>
          <w:szCs w:val="24"/>
        </w:rPr>
        <w:t>, Ross</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Hawley</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Atchison</w:t>
      </w:r>
      <w:r>
        <w:rPr>
          <w:rFonts w:ascii="Times New Roman" w:eastAsia="Times New Roman" w:hAnsi="Times New Roman" w:cs="Times New Roman"/>
          <w:sz w:val="24"/>
          <w:szCs w:val="24"/>
        </w:rPr>
        <w:t xml:space="preserve"> RA,</w:t>
      </w:r>
      <w:r w:rsidRPr="004E5F33">
        <w:rPr>
          <w:rFonts w:ascii="Times New Roman" w:eastAsia="Times New Roman" w:hAnsi="Times New Roman" w:cs="Times New Roman"/>
          <w:sz w:val="24"/>
          <w:szCs w:val="24"/>
        </w:rPr>
        <w:t xml:space="preserve"> Williams</w:t>
      </w:r>
      <w:r>
        <w:rPr>
          <w:rFonts w:ascii="Times New Roman" w:eastAsia="Times New Roman" w:hAnsi="Times New Roman" w:cs="Times New Roman"/>
          <w:sz w:val="24"/>
          <w:szCs w:val="24"/>
        </w:rPr>
        <w:t xml:space="preserve"> JL</w:t>
      </w:r>
      <w:r w:rsidRPr="004E5F33">
        <w:rPr>
          <w:rFonts w:ascii="Times New Roman" w:eastAsia="Times New Roman" w:hAnsi="Times New Roman" w:cs="Times New Roman"/>
          <w:sz w:val="24"/>
          <w:szCs w:val="24"/>
        </w:rPr>
        <w:t>, McHugh</w:t>
      </w:r>
      <w:r>
        <w:rPr>
          <w:rFonts w:ascii="Times New Roman" w:eastAsia="Times New Roman" w:hAnsi="Times New Roman" w:cs="Times New Roman"/>
          <w:sz w:val="24"/>
          <w:szCs w:val="24"/>
        </w:rPr>
        <w:t xml:space="preserve"> J</w:t>
      </w:r>
      <w:r w:rsidRPr="004E5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 xml:space="preserve"> Compositional Attributes of Invaded Forests Drive the Diversity of Insect Functional Groups. </w:t>
      </w:r>
      <w:r>
        <w:rPr>
          <w:rFonts w:ascii="Times New Roman" w:eastAsia="Times New Roman" w:hAnsi="Times New Roman" w:cs="Times New Roman"/>
          <w:sz w:val="24"/>
          <w:szCs w:val="24"/>
        </w:rPr>
        <w:t xml:space="preserve">Glob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4E5F33">
        <w:rPr>
          <w:rFonts w:ascii="Times New Roman" w:eastAsia="Times New Roman" w:hAnsi="Times New Roman" w:cs="Times New Roman"/>
          <w:sz w:val="24"/>
          <w:szCs w:val="24"/>
        </w:rPr>
        <w:t xml:space="preserve"> </w:t>
      </w:r>
      <w:proofErr w:type="gramStart"/>
      <w:r w:rsidRPr="004E5F33">
        <w:rPr>
          <w:rFonts w:ascii="Times New Roman" w:eastAsia="Times New Roman" w:hAnsi="Times New Roman" w:cs="Times New Roman"/>
          <w:sz w:val="24"/>
          <w:szCs w:val="24"/>
        </w:rPr>
        <w:t>35:e</w:t>
      </w:r>
      <w:proofErr w:type="gramEnd"/>
      <w:r w:rsidRPr="004E5F33">
        <w:rPr>
          <w:rFonts w:ascii="Times New Roman" w:eastAsia="Times New Roman" w:hAnsi="Times New Roman" w:cs="Times New Roman"/>
          <w:sz w:val="24"/>
          <w:szCs w:val="24"/>
        </w:rPr>
        <w:t>02092.</w:t>
      </w:r>
    </w:p>
    <w:p w14:paraId="18A85E5E" w14:textId="77777777" w:rsidR="004D40C5" w:rsidRPr="001C02C2" w:rsidRDefault="004D40C5" w:rsidP="004D40C5">
      <w:pPr>
        <w:spacing w:after="0" w:line="480" w:lineRule="auto"/>
        <w:ind w:left="720" w:hanging="720"/>
        <w:rPr>
          <w:rFonts w:ascii="Times New Roman" w:eastAsia="Times New Roman" w:hAnsi="Times New Roman" w:cs="Times New Roman"/>
          <w:sz w:val="24"/>
          <w:szCs w:val="24"/>
        </w:rPr>
      </w:pPr>
      <w:r w:rsidRPr="001C02C2">
        <w:rPr>
          <w:rFonts w:ascii="Times New Roman" w:eastAsia="Times New Roman" w:hAnsi="Times New Roman" w:cs="Times New Roman"/>
          <w:sz w:val="24"/>
          <w:szCs w:val="24"/>
        </w:rPr>
        <w:t xml:space="preserve">Wagner DL </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Caterpillars of Eastern North America: A Guide to Identification and Natural History</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1st </w:t>
      </w:r>
      <w:proofErr w:type="spellStart"/>
      <w:r>
        <w:rPr>
          <w:rFonts w:ascii="Times New Roman" w:eastAsia="Times New Roman" w:hAnsi="Times New Roman" w:cs="Times New Roman"/>
          <w:sz w:val="24"/>
          <w:szCs w:val="24"/>
        </w:rPr>
        <w:t>edn</w:t>
      </w:r>
      <w:proofErr w:type="spellEnd"/>
      <w:r w:rsidRPr="001C02C2">
        <w:rPr>
          <w:rFonts w:ascii="Times New Roman" w:eastAsia="Times New Roman" w:hAnsi="Times New Roman" w:cs="Times New Roman"/>
          <w:sz w:val="24"/>
          <w:szCs w:val="24"/>
        </w:rPr>
        <w:t>. Princeton University Press, Princeton, N.J.</w:t>
      </w:r>
    </w:p>
    <w:p w14:paraId="0E3900A3" w14:textId="77777777" w:rsidR="004D40C5" w:rsidRPr="00E243E1" w:rsidRDefault="004D40C5" w:rsidP="004D40C5">
      <w:pPr>
        <w:spacing w:after="0" w:line="480" w:lineRule="auto"/>
        <w:ind w:left="720" w:hanging="72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Wagner DL, Grames</w:t>
      </w:r>
      <w:r>
        <w:rPr>
          <w:rFonts w:ascii="Times New Roman" w:eastAsia="Times New Roman" w:hAnsi="Times New Roman" w:cs="Times New Roman"/>
          <w:sz w:val="24"/>
          <w:szCs w:val="24"/>
        </w:rPr>
        <w:t xml:space="preserve"> EM</w:t>
      </w:r>
      <w:r w:rsidRPr="00E243E1">
        <w:rPr>
          <w:rFonts w:ascii="Times New Roman" w:eastAsia="Times New Roman" w:hAnsi="Times New Roman" w:cs="Times New Roman"/>
          <w:sz w:val="24"/>
          <w:szCs w:val="24"/>
        </w:rPr>
        <w:t>, Forister</w:t>
      </w:r>
      <w:r>
        <w:rPr>
          <w:rFonts w:ascii="Times New Roman" w:eastAsia="Times New Roman" w:hAnsi="Times New Roman" w:cs="Times New Roman"/>
          <w:sz w:val="24"/>
          <w:szCs w:val="24"/>
        </w:rPr>
        <w:t xml:space="preserve"> ML</w:t>
      </w:r>
      <w:r w:rsidRPr="00E243E1">
        <w:rPr>
          <w:rFonts w:ascii="Times New Roman" w:eastAsia="Times New Roman" w:hAnsi="Times New Roman" w:cs="Times New Roman"/>
          <w:sz w:val="24"/>
          <w:szCs w:val="24"/>
        </w:rPr>
        <w:t>, Berenbaum</w:t>
      </w:r>
      <w:r>
        <w:rPr>
          <w:rFonts w:ascii="Times New Roman" w:eastAsia="Times New Roman" w:hAnsi="Times New Roman" w:cs="Times New Roman"/>
          <w:sz w:val="24"/>
          <w:szCs w:val="24"/>
        </w:rPr>
        <w:t xml:space="preserve"> MR</w:t>
      </w:r>
      <w:r w:rsidRPr="00E243E1">
        <w:rPr>
          <w:rFonts w:ascii="Times New Roman" w:eastAsia="Times New Roman" w:hAnsi="Times New Roman" w:cs="Times New Roman"/>
          <w:sz w:val="24"/>
          <w:szCs w:val="24"/>
        </w:rPr>
        <w:t>, Stopak</w:t>
      </w:r>
      <w:r>
        <w:rPr>
          <w:rFonts w:ascii="Times New Roman" w:eastAsia="Times New Roman" w:hAnsi="Times New Roman" w:cs="Times New Roman"/>
          <w:sz w:val="24"/>
          <w:szCs w:val="24"/>
        </w:rPr>
        <w:t xml:space="preserve"> D</w:t>
      </w:r>
      <w:r w:rsidRPr="00E24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 xml:space="preserve"> Insect Decline in The Anthropocene: Death by A Thousand Cuts.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E243E1">
        <w:rPr>
          <w:rFonts w:ascii="Times New Roman" w:eastAsia="Times New Roman" w:hAnsi="Times New Roman" w:cs="Times New Roman"/>
          <w:sz w:val="24"/>
          <w:szCs w:val="24"/>
        </w:rPr>
        <w:t xml:space="preserve"> </w:t>
      </w:r>
      <w:proofErr w:type="gramStart"/>
      <w:r w:rsidRPr="00E243E1">
        <w:rPr>
          <w:rFonts w:ascii="Times New Roman" w:eastAsia="Times New Roman" w:hAnsi="Times New Roman" w:cs="Times New Roman"/>
          <w:sz w:val="24"/>
          <w:szCs w:val="24"/>
        </w:rPr>
        <w:t>118:e</w:t>
      </w:r>
      <w:proofErr w:type="gramEnd"/>
      <w:r w:rsidRPr="00E243E1">
        <w:rPr>
          <w:rFonts w:ascii="Times New Roman" w:eastAsia="Times New Roman" w:hAnsi="Times New Roman" w:cs="Times New Roman"/>
          <w:sz w:val="24"/>
          <w:szCs w:val="24"/>
        </w:rPr>
        <w:t>2023989118.</w:t>
      </w:r>
    </w:p>
    <w:p w14:paraId="3BDA217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lastRenderedPageBreak/>
        <w:t>Wang W, Zhang</w:t>
      </w:r>
      <w:r>
        <w:rPr>
          <w:rFonts w:ascii="Times New Roman" w:eastAsia="Times New Roman" w:hAnsi="Times New Roman" w:cs="Times New Roman"/>
          <w:sz w:val="24"/>
          <w:szCs w:val="24"/>
        </w:rPr>
        <w:t xml:space="preserve"> C</w:t>
      </w:r>
      <w:r w:rsidRPr="00796B56">
        <w:rPr>
          <w:rFonts w:ascii="Times New Roman" w:eastAsia="Times New Roman" w:hAnsi="Times New Roman" w:cs="Times New Roman"/>
          <w:sz w:val="24"/>
          <w:szCs w:val="24"/>
        </w:rPr>
        <w:t>, Allen</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Li</w:t>
      </w:r>
      <w:r>
        <w:rPr>
          <w:rFonts w:ascii="Times New Roman" w:eastAsia="Times New Roman" w:hAnsi="Times New Roman" w:cs="Times New Roman"/>
          <w:sz w:val="24"/>
          <w:szCs w:val="24"/>
        </w:rPr>
        <w:t xml:space="preserve"> W</w:t>
      </w:r>
      <w:r w:rsidRPr="00796B56">
        <w:rPr>
          <w:rFonts w:ascii="Times New Roman" w:eastAsia="Times New Roman" w:hAnsi="Times New Roman" w:cs="Times New Roman"/>
          <w:sz w:val="24"/>
          <w:szCs w:val="24"/>
        </w:rPr>
        <w:t>, Boyer</w:t>
      </w:r>
      <w:r>
        <w:rPr>
          <w:rFonts w:ascii="Times New Roman" w:eastAsia="Times New Roman" w:hAnsi="Times New Roman" w:cs="Times New Roman"/>
          <w:sz w:val="24"/>
          <w:szCs w:val="24"/>
        </w:rPr>
        <w:t xml:space="preserve"> M</w:t>
      </w:r>
      <w:r w:rsidRPr="00796B56">
        <w:rPr>
          <w:rFonts w:ascii="Times New Roman" w:eastAsia="Times New Roman" w:hAnsi="Times New Roman" w:cs="Times New Roman"/>
          <w:sz w:val="24"/>
          <w:szCs w:val="24"/>
        </w:rPr>
        <w:t>, Segerson</w:t>
      </w:r>
      <w:r>
        <w:rPr>
          <w:rFonts w:ascii="Times New Roman" w:eastAsia="Times New Roman" w:hAnsi="Times New Roman" w:cs="Times New Roman"/>
          <w:sz w:val="24"/>
          <w:szCs w:val="24"/>
        </w:rPr>
        <w:t xml:space="preserve"> K</w:t>
      </w:r>
      <w:r w:rsidRPr="00796B56">
        <w:rPr>
          <w:rFonts w:ascii="Times New Roman" w:eastAsia="Times New Roman" w:hAnsi="Times New Roman" w:cs="Times New Roman"/>
          <w:sz w:val="24"/>
          <w:szCs w:val="24"/>
        </w:rPr>
        <w:t>, Silander</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 xml:space="preserve"> Analysis and Prediction of Land Use Changes Related to Invasive Species and Major Driving Forces in the State of Connecticut. Land 5:25.</w:t>
      </w:r>
    </w:p>
    <w:p w14:paraId="3A41B6AE"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Weidlich EWA, </w:t>
      </w:r>
      <w:proofErr w:type="spellStart"/>
      <w:r w:rsidRPr="0087079E">
        <w:rPr>
          <w:rFonts w:ascii="Times New Roman" w:eastAsia="Times New Roman" w:hAnsi="Times New Roman" w:cs="Times New Roman"/>
          <w:sz w:val="24"/>
          <w:szCs w:val="24"/>
        </w:rPr>
        <w:t>Flórido</w:t>
      </w:r>
      <w:proofErr w:type="spellEnd"/>
      <w:r>
        <w:rPr>
          <w:rFonts w:ascii="Times New Roman" w:eastAsia="Times New Roman" w:hAnsi="Times New Roman" w:cs="Times New Roman"/>
          <w:sz w:val="24"/>
          <w:szCs w:val="24"/>
        </w:rPr>
        <w:t xml:space="preserve"> FG</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Sorrini</w:t>
      </w:r>
      <w:proofErr w:type="spellEnd"/>
      <w:r>
        <w:rPr>
          <w:rFonts w:ascii="Times New Roman" w:eastAsia="Times New Roman" w:hAnsi="Times New Roman" w:cs="Times New Roman"/>
          <w:sz w:val="24"/>
          <w:szCs w:val="24"/>
        </w:rPr>
        <w:t xml:space="preserve"> TB</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Brancalion</w:t>
      </w:r>
      <w:proofErr w:type="spellEnd"/>
      <w:r>
        <w:rPr>
          <w:rFonts w:ascii="Times New Roman" w:eastAsia="Times New Roman" w:hAnsi="Times New Roman" w:cs="Times New Roman"/>
          <w:sz w:val="24"/>
          <w:szCs w:val="24"/>
        </w:rPr>
        <w:t xml:space="preserve"> PHS</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Controlling Invasive Plant Species in Ecological Restoration: A Global Review.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57:1806–1817.</w:t>
      </w:r>
    </w:p>
    <w:p w14:paraId="060A07C2"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0752D">
        <w:rPr>
          <w:rFonts w:ascii="Times New Roman" w:eastAsia="Times New Roman" w:hAnsi="Times New Roman" w:cs="Times New Roman"/>
          <w:sz w:val="24"/>
          <w:szCs w:val="24"/>
        </w:rPr>
        <w:t xml:space="preserve">Westman WE </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1990</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 xml:space="preserve"> Park Management of Exotic Plant Species: Problems and Issues.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F0752D">
        <w:rPr>
          <w:rFonts w:ascii="Times New Roman" w:eastAsia="Times New Roman" w:hAnsi="Times New Roman" w:cs="Times New Roman"/>
          <w:sz w:val="24"/>
          <w:szCs w:val="24"/>
        </w:rPr>
        <w:t xml:space="preserve"> 4:251–260.</w:t>
      </w:r>
    </w:p>
    <w:p w14:paraId="49D84916" w14:textId="77777777" w:rsidR="004D40C5" w:rsidRPr="00796B56" w:rsidRDefault="004D40C5" w:rsidP="004D40C5">
      <w:pPr>
        <w:spacing w:after="0" w:line="480" w:lineRule="auto"/>
        <w:ind w:left="720" w:hanging="720"/>
        <w:rPr>
          <w:rFonts w:ascii="Times New Roman" w:eastAsia="Times New Roman" w:hAnsi="Times New Roman" w:cs="Times New Roman"/>
          <w:sz w:val="24"/>
          <w:szCs w:val="24"/>
        </w:rPr>
      </w:pPr>
      <w:r w:rsidRPr="00D40CE1">
        <w:rPr>
          <w:rFonts w:ascii="Times New Roman" w:eastAsia="Times New Roman" w:hAnsi="Times New Roman" w:cs="Times New Roman"/>
          <w:sz w:val="24"/>
          <w:szCs w:val="24"/>
        </w:rPr>
        <w:t xml:space="preserve">Wootton JT </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1997</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 xml:space="preserve"> Estimates and Tests of Per Capita Interaction Strength: Diet, Abundance, and Impact of Intertidally Foraging Birds.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Monogr</w:t>
      </w:r>
      <w:proofErr w:type="spellEnd"/>
      <w:r w:rsidRPr="00D40CE1">
        <w:rPr>
          <w:rFonts w:ascii="Times New Roman" w:eastAsia="Times New Roman" w:hAnsi="Times New Roman" w:cs="Times New Roman"/>
          <w:sz w:val="24"/>
          <w:szCs w:val="24"/>
        </w:rPr>
        <w:t xml:space="preserve"> 67:45–64.</w:t>
      </w:r>
    </w:p>
    <w:p w14:paraId="09789FE5" w14:textId="77777777" w:rsidR="004D40C5" w:rsidRPr="00E83F4C" w:rsidRDefault="004D40C5" w:rsidP="004D40C5">
      <w:pPr>
        <w:spacing w:after="0" w:line="480" w:lineRule="auto"/>
        <w:ind w:left="720" w:hanging="720"/>
        <w:rPr>
          <w:rFonts w:ascii="Times New Roman" w:eastAsia="Times New Roman" w:hAnsi="Times New Roman" w:cs="Times New Roman"/>
          <w:sz w:val="24"/>
          <w:szCs w:val="24"/>
        </w:rPr>
      </w:pPr>
      <w:r w:rsidRPr="0094482D">
        <w:rPr>
          <w:rFonts w:ascii="Times New Roman" w:eastAsia="Times New Roman" w:hAnsi="Times New Roman" w:cs="Times New Roman"/>
          <w:sz w:val="24"/>
          <w:szCs w:val="24"/>
        </w:rPr>
        <w:t>Zavaleta ES, Hobbs</w:t>
      </w:r>
      <w:r>
        <w:rPr>
          <w:rFonts w:ascii="Times New Roman" w:eastAsia="Times New Roman" w:hAnsi="Times New Roman" w:cs="Times New Roman"/>
          <w:sz w:val="24"/>
          <w:szCs w:val="24"/>
        </w:rPr>
        <w:t xml:space="preserve"> RJ</w:t>
      </w:r>
      <w:r w:rsidRPr="0094482D">
        <w:rPr>
          <w:rFonts w:ascii="Times New Roman" w:eastAsia="Times New Roman" w:hAnsi="Times New Roman" w:cs="Times New Roman"/>
          <w:sz w:val="24"/>
          <w:szCs w:val="24"/>
        </w:rPr>
        <w:t>, Mooney</w:t>
      </w:r>
      <w:r>
        <w:rPr>
          <w:rFonts w:ascii="Times New Roman" w:eastAsia="Times New Roman" w:hAnsi="Times New Roman" w:cs="Times New Roman"/>
          <w:sz w:val="24"/>
          <w:szCs w:val="24"/>
        </w:rPr>
        <w:t xml:space="preserve"> HA</w:t>
      </w:r>
      <w:r w:rsidRPr="00944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2001</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 xml:space="preserve"> Viewing </w:t>
      </w:r>
      <w:r>
        <w:rPr>
          <w:rFonts w:ascii="Times New Roman" w:eastAsia="Times New Roman" w:hAnsi="Times New Roman" w:cs="Times New Roman"/>
          <w:sz w:val="24"/>
          <w:szCs w:val="24"/>
        </w:rPr>
        <w:t>I</w:t>
      </w:r>
      <w:r w:rsidRPr="0094482D">
        <w:rPr>
          <w:rFonts w:ascii="Times New Roman" w:eastAsia="Times New Roman" w:hAnsi="Times New Roman" w:cs="Times New Roman"/>
          <w:sz w:val="24"/>
          <w:szCs w:val="24"/>
        </w:rPr>
        <w:t xml:space="preserve">nvasive </w:t>
      </w:r>
      <w:r>
        <w:rPr>
          <w:rFonts w:ascii="Times New Roman" w:eastAsia="Times New Roman" w:hAnsi="Times New Roman" w:cs="Times New Roman"/>
          <w:sz w:val="24"/>
          <w:szCs w:val="24"/>
        </w:rPr>
        <w:t>S</w:t>
      </w:r>
      <w:r w:rsidRPr="0094482D">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R</w:t>
      </w:r>
      <w:r w:rsidRPr="0094482D">
        <w:rPr>
          <w:rFonts w:ascii="Times New Roman" w:eastAsia="Times New Roman" w:hAnsi="Times New Roman" w:cs="Times New Roman"/>
          <w:sz w:val="24"/>
          <w:szCs w:val="24"/>
        </w:rPr>
        <w:t xml:space="preserve">emoval in a </w:t>
      </w:r>
      <w:r>
        <w:rPr>
          <w:rFonts w:ascii="Times New Roman" w:eastAsia="Times New Roman" w:hAnsi="Times New Roman" w:cs="Times New Roman"/>
          <w:sz w:val="24"/>
          <w:szCs w:val="24"/>
        </w:rPr>
        <w:t>W</w:t>
      </w:r>
      <w:r w:rsidRPr="0094482D">
        <w:rPr>
          <w:rFonts w:ascii="Times New Roman" w:eastAsia="Times New Roman" w:hAnsi="Times New Roman" w:cs="Times New Roman"/>
          <w:sz w:val="24"/>
          <w:szCs w:val="24"/>
        </w:rPr>
        <w:t>hole-</w:t>
      </w:r>
      <w:r>
        <w:rPr>
          <w:rFonts w:ascii="Times New Roman" w:eastAsia="Times New Roman" w:hAnsi="Times New Roman" w:cs="Times New Roman"/>
          <w:sz w:val="24"/>
          <w:szCs w:val="24"/>
        </w:rPr>
        <w:t>E</w:t>
      </w:r>
      <w:r w:rsidRPr="0094482D">
        <w:rPr>
          <w:rFonts w:ascii="Times New Roman" w:eastAsia="Times New Roman" w:hAnsi="Times New Roman" w:cs="Times New Roman"/>
          <w:sz w:val="24"/>
          <w:szCs w:val="24"/>
        </w:rPr>
        <w:t xml:space="preserve">cosystem </w:t>
      </w:r>
      <w:r>
        <w:rPr>
          <w:rFonts w:ascii="Times New Roman" w:eastAsia="Times New Roman" w:hAnsi="Times New Roman" w:cs="Times New Roman"/>
          <w:sz w:val="24"/>
          <w:szCs w:val="24"/>
        </w:rPr>
        <w:t>C</w:t>
      </w:r>
      <w:r w:rsidRPr="0094482D">
        <w:rPr>
          <w:rFonts w:ascii="Times New Roman" w:eastAsia="Times New Roman" w:hAnsi="Times New Roman" w:cs="Times New Roman"/>
          <w:sz w:val="24"/>
          <w:szCs w:val="24"/>
        </w:rPr>
        <w:t xml:space="preserve">ontext. </w:t>
      </w:r>
      <w:r>
        <w:rPr>
          <w:rFonts w:ascii="Times New Roman" w:eastAsia="Times New Roman" w:hAnsi="Times New Roman" w:cs="Times New Roman"/>
          <w:sz w:val="24"/>
          <w:szCs w:val="24"/>
        </w:rPr>
        <w:t xml:space="preserve">Trends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94482D">
        <w:rPr>
          <w:rFonts w:ascii="Times New Roman" w:eastAsia="Times New Roman" w:hAnsi="Times New Roman" w:cs="Times New Roman"/>
          <w:sz w:val="24"/>
          <w:szCs w:val="24"/>
        </w:rPr>
        <w:t xml:space="preserve"> 16:454–459.</w:t>
      </w:r>
    </w:p>
    <w:p w14:paraId="5B560EC0" w14:textId="77777777" w:rsidR="004D40C5" w:rsidRDefault="004D40C5" w:rsidP="00D05B3D">
      <w:pPr>
        <w:spacing w:after="0" w:line="480" w:lineRule="auto"/>
        <w:rPr>
          <w:rFonts w:ascii="Times New Roman" w:hAnsi="Times New Roman" w:cs="Times New Roman"/>
          <w:sz w:val="24"/>
          <w:szCs w:val="24"/>
        </w:rPr>
      </w:pPr>
    </w:p>
    <w:p w14:paraId="2FDA1D03" w14:textId="77777777" w:rsidR="004D40C5" w:rsidRDefault="004D40C5" w:rsidP="00D05B3D">
      <w:pPr>
        <w:spacing w:after="0" w:line="480" w:lineRule="auto"/>
        <w:rPr>
          <w:rFonts w:ascii="Times New Roman" w:hAnsi="Times New Roman" w:cs="Times New Roman"/>
          <w:sz w:val="24"/>
          <w:szCs w:val="24"/>
        </w:rPr>
      </w:pPr>
    </w:p>
    <w:p w14:paraId="360030A0" w14:textId="2A69C2DB" w:rsidR="00546CFB"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Statements and Declarations:</w:t>
      </w:r>
    </w:p>
    <w:p w14:paraId="5CEE93BA" w14:textId="196B7E0F" w:rsidR="004C0C2C"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004C0C2C">
        <w:rPr>
          <w:rFonts w:ascii="Times New Roman" w:hAnsi="Times New Roman" w:cs="Times New Roman"/>
          <w:sz w:val="24"/>
          <w:szCs w:val="24"/>
        </w:rPr>
        <w:t xml:space="preserve">unding: Funding for this research was provided by </w:t>
      </w:r>
      <w:proofErr w:type="gramStart"/>
      <w:r w:rsidR="004C0C2C">
        <w:rPr>
          <w:rFonts w:ascii="Times New Roman" w:hAnsi="Times New Roman" w:cs="Times New Roman"/>
          <w:sz w:val="24"/>
          <w:szCs w:val="24"/>
        </w:rPr>
        <w:t>Great</w:t>
      </w:r>
      <w:proofErr w:type="gramEnd"/>
      <w:r w:rsidR="004C0C2C">
        <w:rPr>
          <w:rFonts w:ascii="Times New Roman" w:hAnsi="Times New Roman" w:cs="Times New Roman"/>
          <w:sz w:val="24"/>
          <w:szCs w:val="24"/>
        </w:rPr>
        <w:t xml:space="preserve"> Hollow Nature Preserve &amp; Ecological Research Center.</w:t>
      </w:r>
    </w:p>
    <w:p w14:paraId="25CF002D" w14:textId="77777777" w:rsidR="004C0C2C" w:rsidRPr="008809DE" w:rsidRDefault="004C0C2C"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010B7C11"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0B123B0D" w:rsidR="005D45A8"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interests</w:t>
      </w:r>
      <w:r w:rsidR="0061588F">
        <w:rPr>
          <w:rFonts w:ascii="Times New Roman" w:hAnsi="Times New Roman" w:cs="Times New Roman"/>
          <w:sz w:val="24"/>
          <w:szCs w:val="24"/>
        </w:rPr>
        <w:t>: The authors have no conflicts of interest to declare.</w:t>
      </w:r>
    </w:p>
    <w:p w14:paraId="202E3F5D" w14:textId="77777777" w:rsidR="004C0C2C" w:rsidRDefault="004C0C2C" w:rsidP="00D05B3D">
      <w:pPr>
        <w:spacing w:after="0" w:line="480" w:lineRule="auto"/>
        <w:rPr>
          <w:rFonts w:ascii="Times New Roman" w:hAnsi="Times New Roman" w:cs="Times New Roman"/>
          <w:sz w:val="24"/>
          <w:szCs w:val="24"/>
        </w:rPr>
      </w:pPr>
    </w:p>
    <w:p w14:paraId="48D061EB" w14:textId="3F31067E" w:rsidR="004C0C2C"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Author contributions: </w:t>
      </w:r>
    </w:p>
    <w:p w14:paraId="0EEAFE57" w14:textId="77777777" w:rsidR="00107E73" w:rsidRDefault="00107E73" w:rsidP="005F5F4C">
      <w:pPr>
        <w:spacing w:after="0" w:line="480" w:lineRule="auto"/>
        <w:rPr>
          <w:rFonts w:ascii="Times New Roman" w:hAnsi="Times New Roman" w:cs="Times New Roman"/>
          <w:sz w:val="24"/>
          <w:szCs w:val="24"/>
        </w:rPr>
      </w:pPr>
    </w:p>
    <w:p w14:paraId="7D6F4D9C" w14:textId="0C1A61A6" w:rsidR="00107E73" w:rsidRDefault="00107E73" w:rsidP="008C3341">
      <w:pPr>
        <w:spacing w:line="480" w:lineRule="auto"/>
        <w:rPr>
          <w:rFonts w:ascii="Times New Roman" w:hAnsi="Times New Roman" w:cs="Times New Roman"/>
          <w:sz w:val="24"/>
          <w:szCs w:val="24"/>
        </w:rPr>
      </w:pPr>
      <w:r>
        <w:rPr>
          <w:rFonts w:ascii="Times New Roman" w:hAnsi="Times New Roman" w:cs="Times New Roman"/>
          <w:sz w:val="24"/>
          <w:szCs w:val="24"/>
        </w:rPr>
        <w:t>Data availability statement:</w:t>
      </w:r>
      <w:r w:rsidRPr="00107E73">
        <w:rPr>
          <w:rFonts w:ascii="Times New Roman" w:hAnsi="Times New Roman" w:cs="Times New Roman"/>
          <w:sz w:val="24"/>
          <w:szCs w:val="24"/>
        </w:rPr>
        <w:t xml:space="preserve"> </w:t>
      </w:r>
      <w:r w:rsidR="005F5F4C">
        <w:rPr>
          <w:rFonts w:ascii="Times New Roman" w:hAnsi="Times New Roman" w:cs="Times New Roman"/>
          <w:sz w:val="24"/>
          <w:szCs w:val="24"/>
        </w:rPr>
        <w:t xml:space="preserve">All data and R Code for this manuscript are available through Open Science Framework (osf.io) at </w:t>
      </w:r>
      <w:r w:rsidR="005F5F4C" w:rsidRPr="00956DD0">
        <w:rPr>
          <w:rFonts w:ascii="Times New Roman" w:hAnsi="Times New Roman" w:cs="Times New Roman"/>
          <w:sz w:val="24"/>
          <w:szCs w:val="24"/>
        </w:rPr>
        <w:t>DOI 10.17605/OSF.IO/BVFNA</w:t>
      </w:r>
      <w:r w:rsidR="005F5F4C">
        <w:rPr>
          <w:rFonts w:ascii="Times New Roman" w:hAnsi="Times New Roman" w:cs="Times New Roman"/>
          <w:sz w:val="24"/>
          <w:szCs w:val="24"/>
        </w:rPr>
        <w:t>.</w:t>
      </w:r>
    </w:p>
    <w:sectPr w:rsidR="00107E73" w:rsidSect="004D0C5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Wales Carter" w:date="2023-07-21T13:40:00Z" w:initials="WC">
    <w:p w14:paraId="17A47700" w14:textId="4747772D" w:rsidR="009E1BF6" w:rsidRDefault="009E1BF6">
      <w:pPr>
        <w:pStyle w:val="CommentText"/>
      </w:pPr>
      <w:r>
        <w:rPr>
          <w:rStyle w:val="CommentReference"/>
        </w:rPr>
        <w:annotationRef/>
      </w:r>
      <w:r>
        <w:t>This sentence just restates same point made in the previous sentence. Also, C:N ratios are different from percent elemental nitrogen, so we should avoid mixing those.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A477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50960" w16cex:dateUtc="2023-07-21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47700" w16cid:durableId="286509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Blake">
    <w15:presenceInfo w15:providerId="None" w15:userId="Alex Blake"/>
  </w15:person>
  <w15:person w15:author="Wales Carter">
    <w15:presenceInfo w15:providerId="Windows Live" w15:userId="ba03aebb7afbda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26B9B"/>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07E73"/>
    <w:rsid w:val="00117C00"/>
    <w:rsid w:val="001218EB"/>
    <w:rsid w:val="001249B5"/>
    <w:rsid w:val="00132AF7"/>
    <w:rsid w:val="001333F4"/>
    <w:rsid w:val="001364DF"/>
    <w:rsid w:val="00141AD3"/>
    <w:rsid w:val="001427AD"/>
    <w:rsid w:val="00142AEC"/>
    <w:rsid w:val="00143E07"/>
    <w:rsid w:val="00147ABF"/>
    <w:rsid w:val="00151778"/>
    <w:rsid w:val="0015193D"/>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A6B5B"/>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37901"/>
    <w:rsid w:val="003418A6"/>
    <w:rsid w:val="003612E6"/>
    <w:rsid w:val="00365918"/>
    <w:rsid w:val="00365C3D"/>
    <w:rsid w:val="003673F6"/>
    <w:rsid w:val="0037147A"/>
    <w:rsid w:val="0037439B"/>
    <w:rsid w:val="00374A99"/>
    <w:rsid w:val="00383F71"/>
    <w:rsid w:val="003842F9"/>
    <w:rsid w:val="003A1D0A"/>
    <w:rsid w:val="003A4D6D"/>
    <w:rsid w:val="003A7B1B"/>
    <w:rsid w:val="003B0540"/>
    <w:rsid w:val="003B36D1"/>
    <w:rsid w:val="003B406E"/>
    <w:rsid w:val="003B5D10"/>
    <w:rsid w:val="003B7CB7"/>
    <w:rsid w:val="003D467F"/>
    <w:rsid w:val="003E10E2"/>
    <w:rsid w:val="003E22AE"/>
    <w:rsid w:val="003E3EA8"/>
    <w:rsid w:val="003E526A"/>
    <w:rsid w:val="003E6D45"/>
    <w:rsid w:val="003E7E91"/>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0C2C"/>
    <w:rsid w:val="004C5C92"/>
    <w:rsid w:val="004D0C51"/>
    <w:rsid w:val="004D29A3"/>
    <w:rsid w:val="004D40C5"/>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C4CB6"/>
    <w:rsid w:val="005D157B"/>
    <w:rsid w:val="005D45A8"/>
    <w:rsid w:val="005D5DF2"/>
    <w:rsid w:val="005E6DA2"/>
    <w:rsid w:val="005F5F4C"/>
    <w:rsid w:val="005F61C9"/>
    <w:rsid w:val="005F7FBE"/>
    <w:rsid w:val="00604334"/>
    <w:rsid w:val="00604C69"/>
    <w:rsid w:val="00606238"/>
    <w:rsid w:val="0061588F"/>
    <w:rsid w:val="00615EF7"/>
    <w:rsid w:val="00623897"/>
    <w:rsid w:val="00626760"/>
    <w:rsid w:val="006274EE"/>
    <w:rsid w:val="006304B0"/>
    <w:rsid w:val="00631911"/>
    <w:rsid w:val="00637244"/>
    <w:rsid w:val="00643E99"/>
    <w:rsid w:val="00647117"/>
    <w:rsid w:val="00652313"/>
    <w:rsid w:val="00657272"/>
    <w:rsid w:val="00666EA6"/>
    <w:rsid w:val="0067185B"/>
    <w:rsid w:val="00671BCE"/>
    <w:rsid w:val="0067269D"/>
    <w:rsid w:val="006753EC"/>
    <w:rsid w:val="00675DCD"/>
    <w:rsid w:val="00680C87"/>
    <w:rsid w:val="0068375A"/>
    <w:rsid w:val="00692667"/>
    <w:rsid w:val="00692E8D"/>
    <w:rsid w:val="00694CA6"/>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7F71B6"/>
    <w:rsid w:val="00807FEA"/>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09DE"/>
    <w:rsid w:val="008816EC"/>
    <w:rsid w:val="00896FE1"/>
    <w:rsid w:val="008A1542"/>
    <w:rsid w:val="008A25C9"/>
    <w:rsid w:val="008A3635"/>
    <w:rsid w:val="008A3C60"/>
    <w:rsid w:val="008A5E71"/>
    <w:rsid w:val="008B43BF"/>
    <w:rsid w:val="008C0614"/>
    <w:rsid w:val="008C1B42"/>
    <w:rsid w:val="008C1DD7"/>
    <w:rsid w:val="008C3341"/>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1BF6"/>
    <w:rsid w:val="009E27B6"/>
    <w:rsid w:val="009F310C"/>
    <w:rsid w:val="009F317C"/>
    <w:rsid w:val="009F62DD"/>
    <w:rsid w:val="00A0259D"/>
    <w:rsid w:val="00A10CB7"/>
    <w:rsid w:val="00A11E35"/>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79F"/>
    <w:rsid w:val="00A71A02"/>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64E22"/>
    <w:rsid w:val="00B73F05"/>
    <w:rsid w:val="00B749F4"/>
    <w:rsid w:val="00B7742D"/>
    <w:rsid w:val="00B83427"/>
    <w:rsid w:val="00B92815"/>
    <w:rsid w:val="00BA1394"/>
    <w:rsid w:val="00BA38B2"/>
    <w:rsid w:val="00BA6749"/>
    <w:rsid w:val="00BA795F"/>
    <w:rsid w:val="00BB320A"/>
    <w:rsid w:val="00BB741A"/>
    <w:rsid w:val="00BC15E1"/>
    <w:rsid w:val="00BC1F01"/>
    <w:rsid w:val="00BC33C1"/>
    <w:rsid w:val="00BC39F5"/>
    <w:rsid w:val="00BC57BA"/>
    <w:rsid w:val="00BC6325"/>
    <w:rsid w:val="00BD4890"/>
    <w:rsid w:val="00BD7612"/>
    <w:rsid w:val="00BE298B"/>
    <w:rsid w:val="00BE3CE9"/>
    <w:rsid w:val="00BF43EF"/>
    <w:rsid w:val="00BF4B21"/>
    <w:rsid w:val="00BF5EBA"/>
    <w:rsid w:val="00C01FF4"/>
    <w:rsid w:val="00C050DF"/>
    <w:rsid w:val="00C06D77"/>
    <w:rsid w:val="00C06FD3"/>
    <w:rsid w:val="00C104F0"/>
    <w:rsid w:val="00C1051D"/>
    <w:rsid w:val="00C122B2"/>
    <w:rsid w:val="00C1377F"/>
    <w:rsid w:val="00C21E55"/>
    <w:rsid w:val="00C27537"/>
    <w:rsid w:val="00C30B94"/>
    <w:rsid w:val="00C31F20"/>
    <w:rsid w:val="00C32949"/>
    <w:rsid w:val="00C352BA"/>
    <w:rsid w:val="00C369D7"/>
    <w:rsid w:val="00C41B5E"/>
    <w:rsid w:val="00C422F2"/>
    <w:rsid w:val="00C4284E"/>
    <w:rsid w:val="00C5064B"/>
    <w:rsid w:val="00C54E92"/>
    <w:rsid w:val="00C55ED2"/>
    <w:rsid w:val="00C608C6"/>
    <w:rsid w:val="00C60A90"/>
    <w:rsid w:val="00C614CA"/>
    <w:rsid w:val="00C64F04"/>
    <w:rsid w:val="00C65165"/>
    <w:rsid w:val="00C65766"/>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1400"/>
    <w:rsid w:val="00CC6913"/>
    <w:rsid w:val="00CC6A81"/>
    <w:rsid w:val="00CC7A17"/>
    <w:rsid w:val="00CD0404"/>
    <w:rsid w:val="00CD79D4"/>
    <w:rsid w:val="00CE0015"/>
    <w:rsid w:val="00CE3750"/>
    <w:rsid w:val="00CF01BC"/>
    <w:rsid w:val="00CF1057"/>
    <w:rsid w:val="00CF18FF"/>
    <w:rsid w:val="00CF2687"/>
    <w:rsid w:val="00CF4D3F"/>
    <w:rsid w:val="00CF71BD"/>
    <w:rsid w:val="00CF7210"/>
    <w:rsid w:val="00D01400"/>
    <w:rsid w:val="00D05B3D"/>
    <w:rsid w:val="00D0749E"/>
    <w:rsid w:val="00D074DE"/>
    <w:rsid w:val="00D16CA3"/>
    <w:rsid w:val="00D2583E"/>
    <w:rsid w:val="00D33489"/>
    <w:rsid w:val="00D35445"/>
    <w:rsid w:val="00D465EE"/>
    <w:rsid w:val="00D46829"/>
    <w:rsid w:val="00D47E5E"/>
    <w:rsid w:val="00D50E9F"/>
    <w:rsid w:val="00D51830"/>
    <w:rsid w:val="00D539CE"/>
    <w:rsid w:val="00D56A15"/>
    <w:rsid w:val="00D6095B"/>
    <w:rsid w:val="00D67D26"/>
    <w:rsid w:val="00D72E3C"/>
    <w:rsid w:val="00D81C38"/>
    <w:rsid w:val="00D81DB1"/>
    <w:rsid w:val="00D842D9"/>
    <w:rsid w:val="00D84999"/>
    <w:rsid w:val="00DA52CD"/>
    <w:rsid w:val="00DB59F9"/>
    <w:rsid w:val="00DD0764"/>
    <w:rsid w:val="00DD35C8"/>
    <w:rsid w:val="00DD7C7D"/>
    <w:rsid w:val="00DE40FD"/>
    <w:rsid w:val="00DF284C"/>
    <w:rsid w:val="00DF2DC3"/>
    <w:rsid w:val="00DF341A"/>
    <w:rsid w:val="00DF4557"/>
    <w:rsid w:val="00E02D22"/>
    <w:rsid w:val="00E07E5A"/>
    <w:rsid w:val="00E1350C"/>
    <w:rsid w:val="00E20F65"/>
    <w:rsid w:val="00E26AFF"/>
    <w:rsid w:val="00E3115F"/>
    <w:rsid w:val="00E32128"/>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4BEB"/>
    <w:rsid w:val="00FA6CA6"/>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6080</Words>
  <Characters>34658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Alex Blake</cp:lastModifiedBy>
  <cp:revision>9</cp:revision>
  <dcterms:created xsi:type="dcterms:W3CDTF">2023-07-26T22:39:00Z</dcterms:created>
  <dcterms:modified xsi:type="dcterms:W3CDTF">2023-07-27T21:12:00Z</dcterms:modified>
</cp:coreProperties>
</file>